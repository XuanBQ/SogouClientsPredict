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2BDD55D" w14:textId="327268D7" w:rsidR="00875EB3" w:rsidRPr="00AE755A" w:rsidRDefault="00AF4811" w:rsidP="00435A40">
      <w:pPr>
        <w:widowControl/>
        <w:spacing w:line="360" w:lineRule="auto"/>
        <w:rPr>
          <w:color w:val="000000" w:themeColor="text1"/>
        </w:rPr>
      </w:pPr>
      <w:r>
        <w:rPr>
          <w:color w:val="000000" w:themeColor="text1"/>
        </w:rPr>
        <w:t xml:space="preserve"> </w:t>
      </w:r>
      <w:r w:rsidR="00875EB3" w:rsidRPr="00AE755A">
        <w:rPr>
          <w:b/>
          <w:bCs/>
          <w:noProof/>
          <w:color w:val="000000" w:themeColor="text1"/>
          <w:sz w:val="52"/>
          <w:szCs w:val="52"/>
        </w:rPr>
        <w:drawing>
          <wp:inline distT="0" distB="0" distL="0" distR="0" wp14:anchorId="3F518882" wp14:editId="35EEA996">
            <wp:extent cx="857250" cy="1075056"/>
            <wp:effectExtent l="0" t="0" r="0" b="0"/>
            <wp:docPr id="1073741825" name="officeArt object" descr="nieyongjun1316652290"/>
            <wp:cNvGraphicFramePr/>
            <a:graphic xmlns:a="http://schemas.openxmlformats.org/drawingml/2006/main">
              <a:graphicData uri="http://schemas.openxmlformats.org/drawingml/2006/picture">
                <pic:pic xmlns:pic="http://schemas.openxmlformats.org/drawingml/2006/picture">
                  <pic:nvPicPr>
                    <pic:cNvPr id="1073741825" name="image1.jpg" descr="nieyongjun1316652290"/>
                    <pic:cNvPicPr>
                      <a:picLocks noChangeAspect="1"/>
                    </pic:cNvPicPr>
                  </pic:nvPicPr>
                  <pic:blipFill>
                    <a:blip r:embed="rId8" cstate="print">
                      <a:extLst/>
                    </a:blip>
                    <a:stretch>
                      <a:fillRect/>
                    </a:stretch>
                  </pic:blipFill>
                  <pic:spPr>
                    <a:xfrm>
                      <a:off x="0" y="0"/>
                      <a:ext cx="857250" cy="1075056"/>
                    </a:xfrm>
                    <a:prstGeom prst="rect">
                      <a:avLst/>
                    </a:prstGeom>
                    <a:ln w="12700" cap="flat">
                      <a:noFill/>
                      <a:miter lim="400000"/>
                    </a:ln>
                    <a:effectLst/>
                  </pic:spPr>
                </pic:pic>
              </a:graphicData>
            </a:graphic>
          </wp:inline>
        </w:drawing>
      </w:r>
    </w:p>
    <w:p w14:paraId="67AF25FA" w14:textId="77777777" w:rsidR="00875EB3" w:rsidRPr="00AE755A" w:rsidRDefault="00875EB3" w:rsidP="00435A40">
      <w:pPr>
        <w:widowControl/>
        <w:spacing w:line="360" w:lineRule="auto"/>
        <w:rPr>
          <w:color w:val="000000" w:themeColor="text1"/>
        </w:rPr>
      </w:pPr>
    </w:p>
    <w:p w14:paraId="4550D5D1" w14:textId="77777777" w:rsidR="00875EB3" w:rsidRPr="00AE755A" w:rsidRDefault="00875EB3" w:rsidP="00435A40">
      <w:pPr>
        <w:spacing w:line="360" w:lineRule="auto"/>
        <w:jc w:val="center"/>
        <w:rPr>
          <w:b/>
          <w:bCs/>
          <w:color w:val="000000" w:themeColor="text1"/>
          <w:sz w:val="52"/>
          <w:szCs w:val="52"/>
        </w:rPr>
      </w:pPr>
      <w:r w:rsidRPr="00AE755A">
        <w:rPr>
          <w:rFonts w:ascii="Arial" w:hAnsi="Arial"/>
          <w:noProof/>
          <w:color w:val="000000" w:themeColor="text1"/>
        </w:rPr>
        <w:drawing>
          <wp:inline distT="0" distB="0" distL="0" distR="0" wp14:anchorId="1FECA87A" wp14:editId="550800A6">
            <wp:extent cx="4085590" cy="1455420"/>
            <wp:effectExtent l="0" t="0" r="0" b="0"/>
            <wp:docPr id="1073741826" name="officeArt object" descr="南京大学"/>
            <wp:cNvGraphicFramePr/>
            <a:graphic xmlns:a="http://schemas.openxmlformats.org/drawingml/2006/main">
              <a:graphicData uri="http://schemas.openxmlformats.org/drawingml/2006/picture">
                <pic:pic xmlns:pic="http://schemas.openxmlformats.org/drawingml/2006/picture">
                  <pic:nvPicPr>
                    <pic:cNvPr id="1073741826" name="image2.jpg" descr="南京大学"/>
                    <pic:cNvPicPr>
                      <a:picLocks noChangeAspect="1"/>
                    </pic:cNvPicPr>
                  </pic:nvPicPr>
                  <pic:blipFill>
                    <a:blip r:embed="rId9" cstate="print">
                      <a:extLst/>
                    </a:blip>
                    <a:stretch>
                      <a:fillRect/>
                    </a:stretch>
                  </pic:blipFill>
                  <pic:spPr>
                    <a:xfrm>
                      <a:off x="0" y="0"/>
                      <a:ext cx="4085590" cy="1455420"/>
                    </a:xfrm>
                    <a:prstGeom prst="rect">
                      <a:avLst/>
                    </a:prstGeom>
                    <a:ln w="12700" cap="flat">
                      <a:noFill/>
                      <a:miter lim="400000"/>
                    </a:ln>
                    <a:effectLst/>
                  </pic:spPr>
                </pic:pic>
              </a:graphicData>
            </a:graphic>
          </wp:inline>
        </w:drawing>
      </w:r>
    </w:p>
    <w:p w14:paraId="49277F47" w14:textId="77777777" w:rsidR="00875EB3" w:rsidRPr="00AE755A" w:rsidRDefault="00875EB3" w:rsidP="00435A40">
      <w:pPr>
        <w:spacing w:line="360" w:lineRule="auto"/>
        <w:jc w:val="center"/>
        <w:rPr>
          <w:rFonts w:ascii="宋体" w:eastAsia="宋体" w:hAnsi="宋体" w:cs="宋体"/>
          <w:b/>
          <w:bCs/>
          <w:color w:val="000000" w:themeColor="text1"/>
          <w:sz w:val="52"/>
          <w:szCs w:val="52"/>
          <w:lang w:val="zh-TW" w:eastAsia="zh-TW"/>
        </w:rPr>
      </w:pPr>
      <w:r w:rsidRPr="00AE755A">
        <w:rPr>
          <w:rFonts w:ascii="宋体" w:eastAsia="宋体" w:hAnsi="宋体" w:cs="宋体"/>
          <w:b/>
          <w:bCs/>
          <w:color w:val="000000" w:themeColor="text1"/>
          <w:sz w:val="52"/>
          <w:szCs w:val="52"/>
          <w:lang w:val="zh-TW" w:eastAsia="zh-TW"/>
        </w:rPr>
        <w:t>本 科 毕 业 设 计</w:t>
      </w:r>
    </w:p>
    <w:p w14:paraId="0B4AA428" w14:textId="77777777" w:rsidR="00875EB3" w:rsidRPr="00AE755A" w:rsidRDefault="00875EB3" w:rsidP="00435A40">
      <w:pPr>
        <w:spacing w:line="360" w:lineRule="auto"/>
        <w:rPr>
          <w:color w:val="000000" w:themeColor="text1"/>
        </w:rPr>
      </w:pPr>
    </w:p>
    <w:p w14:paraId="49885272" w14:textId="77777777" w:rsidR="00875EB3" w:rsidRPr="00AE755A" w:rsidRDefault="00875EB3" w:rsidP="00435A40">
      <w:pPr>
        <w:spacing w:line="360" w:lineRule="auto"/>
        <w:ind w:left="1080"/>
        <w:rPr>
          <w:b/>
          <w:bCs/>
          <w:color w:val="000000" w:themeColor="text1"/>
          <w:spacing w:val="20"/>
          <w:sz w:val="24"/>
          <w:szCs w:val="24"/>
        </w:rPr>
      </w:pPr>
    </w:p>
    <w:p w14:paraId="0DCFB6EF" w14:textId="77777777" w:rsidR="00875EB3" w:rsidRPr="00AE755A" w:rsidRDefault="00875EB3" w:rsidP="00435A40">
      <w:pPr>
        <w:spacing w:line="360" w:lineRule="auto"/>
        <w:ind w:left="1080"/>
        <w:rPr>
          <w:b/>
          <w:bCs/>
          <w:color w:val="000000" w:themeColor="text1"/>
          <w:spacing w:val="20"/>
          <w:sz w:val="24"/>
          <w:szCs w:val="24"/>
        </w:rPr>
      </w:pPr>
    </w:p>
    <w:p w14:paraId="74A9A84B" w14:textId="77777777" w:rsidR="00875EB3" w:rsidRPr="00AE755A" w:rsidRDefault="00875EB3" w:rsidP="00435A40">
      <w:pPr>
        <w:spacing w:line="360" w:lineRule="auto"/>
        <w:ind w:left="1080"/>
        <w:rPr>
          <w:b/>
          <w:bCs/>
          <w:color w:val="000000" w:themeColor="text1"/>
          <w:spacing w:val="20"/>
          <w:sz w:val="24"/>
          <w:szCs w:val="24"/>
        </w:rPr>
      </w:pPr>
    </w:p>
    <w:p w14:paraId="2BAA2B4D" w14:textId="77777777" w:rsidR="00875EB3" w:rsidRPr="00AE755A" w:rsidRDefault="00875EB3" w:rsidP="00435A40">
      <w:pPr>
        <w:spacing w:line="360" w:lineRule="auto"/>
        <w:ind w:left="1080"/>
        <w:rPr>
          <w:b/>
          <w:bCs/>
          <w:color w:val="000000" w:themeColor="text1"/>
          <w:spacing w:val="20"/>
          <w:sz w:val="24"/>
          <w:szCs w:val="24"/>
        </w:rPr>
      </w:pPr>
    </w:p>
    <w:p w14:paraId="3A4BEBBC" w14:textId="7EBA23D3" w:rsidR="00875EB3" w:rsidRPr="00AE755A" w:rsidRDefault="00875EB3" w:rsidP="00435A40">
      <w:pPr>
        <w:tabs>
          <w:tab w:val="left" w:pos="1320"/>
        </w:tabs>
        <w:spacing w:line="360" w:lineRule="auto"/>
        <w:ind w:left="1077"/>
        <w:jc w:val="left"/>
        <w:rPr>
          <w:rFonts w:ascii="楷体_GB2312" w:eastAsia="楷体_GB2312" w:hAnsi="楷体_GB2312" w:cs="楷体_GB2312"/>
          <w:color w:val="000000" w:themeColor="text1"/>
          <w:spacing w:val="66"/>
          <w:sz w:val="32"/>
          <w:szCs w:val="32"/>
          <w:u w:val="single"/>
        </w:rPr>
      </w:pPr>
      <w:r w:rsidRPr="00AE755A">
        <w:rPr>
          <w:rFonts w:ascii="楷体_GB2312" w:eastAsia="楷体_GB2312" w:hAnsi="楷体_GB2312" w:cs="楷体_GB2312"/>
          <w:color w:val="000000" w:themeColor="text1"/>
          <w:spacing w:val="53"/>
          <w:kern w:val="0"/>
          <w:sz w:val="32"/>
          <w:szCs w:val="32"/>
          <w:lang w:val="zh-TW" w:eastAsia="zh-TW"/>
        </w:rPr>
        <w:t>院</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系</w:t>
      </w:r>
      <w:r w:rsidR="0015265A">
        <w:rPr>
          <w:rFonts w:ascii="楷体_GB2312" w:eastAsia="楷体_GB2312" w:hAnsi="楷体_GB2312" w:cs="楷体_GB2312"/>
          <w:color w:val="000000" w:themeColor="text1"/>
          <w:spacing w:val="1"/>
          <w:kern w:val="0"/>
          <w:sz w:val="32"/>
          <w:szCs w:val="32"/>
          <w:lang w:val="zh-TW" w:eastAsia="zh-TW"/>
        </w:rPr>
        <w:t xml:space="preserve"> </w:t>
      </w:r>
      <w:r w:rsidRPr="00AE755A">
        <w:rPr>
          <w:rFonts w:ascii="楷体_GB2312" w:eastAsia="楷体_GB2312" w:hAnsi="楷体_GB2312" w:cs="楷体_GB2312"/>
          <w:color w:val="000000" w:themeColor="text1"/>
          <w:sz w:val="32"/>
          <w:szCs w:val="32"/>
          <w:u w:val="single"/>
          <w:lang w:val="zh-TW" w:eastAsia="zh-TW"/>
        </w:rPr>
        <w:t>计算机科学与技术系</w:t>
      </w:r>
      <w:r w:rsidR="00C20379">
        <w:rPr>
          <w:rFonts w:ascii="楷体_GB2312" w:eastAsia="楷体_GB2312" w:hAnsi="楷体_GB2312" w:cs="楷体_GB2312"/>
          <w:color w:val="000000" w:themeColor="text1"/>
          <w:sz w:val="32"/>
          <w:szCs w:val="32"/>
          <w:u w:val="single"/>
          <w:lang w:val="zh-TW" w:eastAsia="zh-TW"/>
        </w:rPr>
        <w:t xml:space="preserve"> </w:t>
      </w:r>
    </w:p>
    <w:p w14:paraId="0D9F5F12" w14:textId="1DD32D18" w:rsidR="00875EB3" w:rsidRPr="00AE755A" w:rsidRDefault="00875EB3" w:rsidP="00F639FB">
      <w:pPr>
        <w:tabs>
          <w:tab w:val="left" w:leader="underscore" w:pos="1288"/>
          <w:tab w:val="left" w:pos="1321"/>
        </w:tabs>
        <w:spacing w:line="360" w:lineRule="auto"/>
        <w:ind w:left="1080"/>
        <w:rPr>
          <w:rFonts w:ascii="楷体_GB2312" w:eastAsia="楷体_GB2312" w:hAnsi="楷体_GB2312" w:cs="楷体_GB2312"/>
          <w:color w:val="000000" w:themeColor="text1"/>
          <w:spacing w:val="66"/>
          <w:sz w:val="32"/>
          <w:szCs w:val="32"/>
          <w:u w:val="single"/>
        </w:rPr>
      </w:pPr>
      <w:r w:rsidRPr="00AE755A">
        <w:rPr>
          <w:rFonts w:ascii="楷体_GB2312" w:eastAsia="楷体_GB2312" w:hAnsi="楷体_GB2312" w:cs="楷体_GB2312"/>
          <w:color w:val="000000" w:themeColor="text1"/>
          <w:spacing w:val="53"/>
          <w:kern w:val="0"/>
          <w:sz w:val="32"/>
          <w:szCs w:val="32"/>
          <w:lang w:val="zh-TW" w:eastAsia="zh-TW"/>
        </w:rPr>
        <w:t>专</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业</w:t>
      </w:r>
      <w:r w:rsidR="0015265A">
        <w:rPr>
          <w:rFonts w:ascii="楷体_GB2312" w:eastAsia="楷体_GB2312" w:hAnsi="楷体_GB2312" w:cs="楷体_GB2312"/>
          <w:color w:val="000000" w:themeColor="text1"/>
          <w:spacing w:val="1"/>
          <w:kern w:val="0"/>
          <w:sz w:val="32"/>
          <w:szCs w:val="32"/>
          <w:lang w:val="zh-TW" w:eastAsia="zh-TW"/>
        </w:rPr>
        <w:t xml:space="preserve"> </w:t>
      </w:r>
      <w:r w:rsidRPr="00AE755A">
        <w:rPr>
          <w:rFonts w:ascii="楷体_GB2312" w:eastAsia="楷体_GB2312" w:hAnsi="楷体_GB2312" w:cs="楷体_GB2312"/>
          <w:color w:val="000000" w:themeColor="text1"/>
          <w:sz w:val="32"/>
          <w:szCs w:val="32"/>
          <w:u w:val="single"/>
          <w:lang w:val="zh-TW" w:eastAsia="zh-TW"/>
        </w:rPr>
        <w:t>计算机科学与技术</w:t>
      </w:r>
      <w:r w:rsidR="00C20379">
        <w:rPr>
          <w:rFonts w:ascii="楷体_GB2312" w:eastAsia="楷体_GB2312" w:hAnsi="楷体_GB2312" w:cs="楷体_GB2312"/>
          <w:color w:val="000000" w:themeColor="text1"/>
          <w:sz w:val="32"/>
          <w:szCs w:val="32"/>
          <w:u w:val="single"/>
          <w:lang w:val="zh-TW" w:eastAsia="zh-TW"/>
        </w:rPr>
        <w:t xml:space="preserve"> </w:t>
      </w:r>
    </w:p>
    <w:p w14:paraId="360EEBDD" w14:textId="5266CA79" w:rsidR="00875EB3" w:rsidRPr="00AE755A" w:rsidRDefault="00875EB3" w:rsidP="00F639FB">
      <w:pPr>
        <w:tabs>
          <w:tab w:val="left" w:pos="1320"/>
        </w:tabs>
        <w:spacing w:line="360" w:lineRule="auto"/>
        <w:ind w:left="1077"/>
        <w:rPr>
          <w:rFonts w:ascii="楷体_GB2312" w:eastAsia="楷体_GB2312" w:hAnsi="楷体_GB2312" w:cs="楷体_GB2312"/>
          <w:color w:val="000000" w:themeColor="text1"/>
          <w:sz w:val="32"/>
          <w:szCs w:val="32"/>
          <w:u w:val="single"/>
          <w:lang w:val="zh-TW" w:eastAsia="zh-TW"/>
        </w:rPr>
      </w:pPr>
      <w:r w:rsidRPr="00AE755A">
        <w:rPr>
          <w:rFonts w:ascii="楷体_GB2312" w:eastAsia="楷体_GB2312" w:hAnsi="楷体_GB2312" w:cs="楷体_GB2312"/>
          <w:color w:val="000000" w:themeColor="text1"/>
          <w:spacing w:val="53"/>
          <w:kern w:val="0"/>
          <w:sz w:val="32"/>
          <w:szCs w:val="32"/>
          <w:lang w:val="zh-TW" w:eastAsia="zh-TW"/>
        </w:rPr>
        <w:t>题</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目</w:t>
      </w:r>
      <w:r w:rsidR="0015265A">
        <w:rPr>
          <w:rFonts w:ascii="楷体_GB2312" w:eastAsia="楷体_GB2312" w:hAnsi="楷体_GB2312" w:cs="楷体_GB2312"/>
          <w:color w:val="000000" w:themeColor="text1"/>
          <w:spacing w:val="1"/>
          <w:kern w:val="0"/>
          <w:sz w:val="32"/>
          <w:szCs w:val="32"/>
          <w:lang w:val="zh-TW" w:eastAsia="zh-TW"/>
        </w:rPr>
        <w:t xml:space="preserve"> </w:t>
      </w:r>
      <w:r w:rsidRPr="00AE755A">
        <w:rPr>
          <w:rFonts w:ascii="楷体_GB2312" w:eastAsia="楷体_GB2312" w:hAnsi="楷体_GB2312" w:cs="楷体_GB2312"/>
          <w:color w:val="000000" w:themeColor="text1"/>
          <w:sz w:val="32"/>
          <w:szCs w:val="32"/>
          <w:u w:val="single"/>
          <w:lang w:val="zh-CN"/>
        </w:rPr>
        <w:t>基于搜索关键词的用户属性分析预测</w:t>
      </w:r>
    </w:p>
    <w:p w14:paraId="757B4B35" w14:textId="12D423E4" w:rsidR="00875EB3" w:rsidRPr="00AE755A" w:rsidRDefault="00875EB3" w:rsidP="00F639FB">
      <w:pPr>
        <w:tabs>
          <w:tab w:val="left" w:pos="1320"/>
        </w:tabs>
        <w:spacing w:line="360" w:lineRule="auto"/>
        <w:ind w:left="1077"/>
        <w:rPr>
          <w:color w:val="000000" w:themeColor="text1"/>
          <w:sz w:val="32"/>
          <w:szCs w:val="32"/>
          <w:u w:val="single"/>
        </w:rPr>
      </w:pPr>
      <w:r w:rsidRPr="00AE755A">
        <w:rPr>
          <w:rFonts w:ascii="楷体_GB2312" w:eastAsia="楷体_GB2312" w:hAnsi="楷体_GB2312" w:cs="楷体_GB2312"/>
          <w:color w:val="000000" w:themeColor="text1"/>
          <w:spacing w:val="53"/>
          <w:kern w:val="0"/>
          <w:sz w:val="32"/>
          <w:szCs w:val="32"/>
          <w:lang w:val="zh-TW" w:eastAsia="zh-TW"/>
        </w:rPr>
        <w:t>年</w:t>
      </w:r>
      <w:r w:rsidR="008C5E75">
        <w:rPr>
          <w:rFonts w:ascii="楷体_GB2312" w:eastAsia="楷体_GB2312" w:hAnsi="楷体_GB2312" w:cs="楷体_GB2312"/>
          <w:color w:val="000000" w:themeColor="text1"/>
          <w:spacing w:val="53"/>
          <w:kern w:val="0"/>
          <w:sz w:val="32"/>
          <w:szCs w:val="32"/>
          <w:lang w:val="zh-TW" w:eastAsia="zh-TW"/>
        </w:rPr>
        <w:t xml:space="preserve">  </w:t>
      </w:r>
      <w:r w:rsidRPr="00AE755A">
        <w:rPr>
          <w:rFonts w:ascii="楷体_GB2312" w:eastAsia="楷体_GB2312" w:hAnsi="楷体_GB2312" w:cs="楷体_GB2312"/>
          <w:color w:val="000000" w:themeColor="text1"/>
          <w:spacing w:val="1"/>
          <w:kern w:val="0"/>
          <w:sz w:val="32"/>
          <w:szCs w:val="32"/>
          <w:lang w:val="zh-TW" w:eastAsia="zh-TW"/>
        </w:rPr>
        <w:t>级</w:t>
      </w:r>
      <w:r w:rsidR="00294C7F">
        <w:rPr>
          <w:rFonts w:ascii="楷体_GB2312" w:eastAsia="楷体_GB2312" w:hAnsi="楷体_GB2312" w:cs="楷体_GB2312"/>
          <w:color w:val="000000" w:themeColor="text1"/>
          <w:spacing w:val="1"/>
          <w:kern w:val="0"/>
          <w:sz w:val="32"/>
          <w:szCs w:val="32"/>
          <w:lang w:val="zh-TW" w:eastAsia="zh-TW"/>
        </w:rPr>
        <w:t xml:space="preserve"> </w:t>
      </w:r>
      <w:r w:rsidRPr="00AE755A">
        <w:rPr>
          <w:color w:val="000000" w:themeColor="text1"/>
          <w:sz w:val="32"/>
          <w:szCs w:val="32"/>
          <w:u w:val="single"/>
        </w:rPr>
        <w:t xml:space="preserve">  201</w:t>
      </w:r>
      <w:r w:rsidRPr="00AE755A">
        <w:rPr>
          <w:color w:val="000000" w:themeColor="text1"/>
          <w:sz w:val="32"/>
          <w:szCs w:val="32"/>
          <w:u w:val="single"/>
          <w:lang w:val="zh-CN"/>
        </w:rPr>
        <w:t>3</w:t>
      </w:r>
      <w:r w:rsidRPr="00AE755A">
        <w:rPr>
          <w:rFonts w:ascii="楷体_GB2312" w:eastAsia="楷体_GB2312" w:hAnsi="楷体_GB2312" w:cs="楷体_GB2312"/>
          <w:color w:val="000000" w:themeColor="text1"/>
          <w:sz w:val="32"/>
          <w:szCs w:val="32"/>
          <w:u w:val="single"/>
          <w:lang w:val="zh-TW" w:eastAsia="zh-TW"/>
        </w:rPr>
        <w:t>级</w:t>
      </w:r>
      <w:r w:rsidR="0015265A">
        <w:rPr>
          <w:rFonts w:ascii="楷体_GB2312" w:eastAsia="楷体_GB2312" w:hAnsi="楷体_GB2312" w:cs="楷体_GB2312"/>
          <w:color w:val="000000" w:themeColor="text1"/>
          <w:sz w:val="32"/>
          <w:szCs w:val="32"/>
          <w:u w:val="single"/>
          <w:lang w:val="zh-TW" w:eastAsia="zh-TW"/>
        </w:rPr>
        <w:t xml:space="preserve"> </w:t>
      </w:r>
      <w:r w:rsidRPr="00AE755A">
        <w:rPr>
          <w:rFonts w:ascii="楷体_GB2312" w:eastAsia="楷体_GB2312" w:hAnsi="楷体_GB2312" w:cs="楷体_GB2312"/>
          <w:color w:val="000000" w:themeColor="text1"/>
          <w:sz w:val="32"/>
          <w:szCs w:val="32"/>
          <w:lang w:val="zh-TW" w:eastAsia="zh-TW"/>
        </w:rPr>
        <w:t>学号</w:t>
      </w:r>
      <w:r w:rsidRPr="00AE755A">
        <w:rPr>
          <w:color w:val="000000" w:themeColor="text1"/>
          <w:sz w:val="32"/>
          <w:szCs w:val="32"/>
          <w:u w:val="single"/>
        </w:rPr>
        <w:t xml:space="preserve"> 1</w:t>
      </w:r>
      <w:r w:rsidRPr="00AE755A">
        <w:rPr>
          <w:color w:val="000000" w:themeColor="text1"/>
          <w:sz w:val="32"/>
          <w:szCs w:val="32"/>
          <w:u w:val="single"/>
          <w:lang w:val="zh-CN"/>
        </w:rPr>
        <w:t>31220167</w:t>
      </w:r>
      <w:r w:rsidR="0015265A">
        <w:rPr>
          <w:color w:val="000000" w:themeColor="text1"/>
          <w:sz w:val="32"/>
          <w:szCs w:val="32"/>
          <w:u w:val="single"/>
          <w:lang w:val="zh-CN"/>
        </w:rPr>
        <w:t xml:space="preserve"> </w:t>
      </w:r>
    </w:p>
    <w:p w14:paraId="16012CDD" w14:textId="6F71AA6E" w:rsidR="00875EB3" w:rsidRPr="00AE755A" w:rsidRDefault="00875EB3" w:rsidP="00F639FB">
      <w:pPr>
        <w:tabs>
          <w:tab w:val="left" w:pos="1320"/>
        </w:tabs>
        <w:spacing w:line="360" w:lineRule="auto"/>
        <w:ind w:left="1077"/>
        <w:rPr>
          <w:color w:val="000000" w:themeColor="text1"/>
          <w:spacing w:val="52"/>
          <w:sz w:val="32"/>
          <w:szCs w:val="32"/>
        </w:rPr>
      </w:pPr>
      <w:r w:rsidRPr="00AE755A">
        <w:rPr>
          <w:rFonts w:ascii="楷体_GB2312" w:eastAsia="楷体_GB2312" w:hAnsi="楷体_GB2312" w:cs="楷体_GB2312"/>
          <w:color w:val="000000" w:themeColor="text1"/>
          <w:kern w:val="0"/>
          <w:sz w:val="32"/>
          <w:szCs w:val="32"/>
          <w:lang w:val="zh-TW" w:eastAsia="zh-TW"/>
        </w:rPr>
        <w:t>学生姓名</w:t>
      </w:r>
      <w:r w:rsidR="0015265A">
        <w:rPr>
          <w:rFonts w:ascii="楷体_GB2312" w:eastAsia="楷体_GB2312" w:hAnsi="楷体_GB2312" w:cs="楷体_GB2312"/>
          <w:color w:val="000000" w:themeColor="text1"/>
          <w:kern w:val="0"/>
          <w:sz w:val="32"/>
          <w:szCs w:val="32"/>
          <w:lang w:val="zh-TW" w:eastAsia="zh-TW"/>
        </w:rPr>
        <w:t xml:space="preserve"> </w:t>
      </w:r>
      <w:r w:rsidR="00294C7F">
        <w:rPr>
          <w:rFonts w:ascii="楷体_GB2312" w:eastAsia="楷体_GB2312" w:hAnsi="楷体_GB2312" w:cs="楷体_GB2312"/>
          <w:color w:val="000000" w:themeColor="text1"/>
          <w:kern w:val="0"/>
          <w:sz w:val="32"/>
          <w:szCs w:val="32"/>
          <w:lang w:val="zh-TW"/>
        </w:rPr>
        <w:t xml:space="preserve"> </w:t>
      </w:r>
      <w:r w:rsidR="00294C7F">
        <w:rPr>
          <w:rFonts w:ascii="楷体_GB2312" w:eastAsia="楷体_GB2312" w:hAnsi="楷体_GB2312" w:cs="楷体_GB2312"/>
          <w:color w:val="000000" w:themeColor="text1"/>
          <w:sz w:val="32"/>
          <w:szCs w:val="32"/>
          <w:u w:val="single"/>
          <w:lang w:val="zh-CN"/>
        </w:rPr>
        <w:t xml:space="preserve">        禤</w:t>
      </w:r>
      <w:r w:rsidRPr="00AE755A">
        <w:rPr>
          <w:rFonts w:ascii="楷体_GB2312" w:eastAsia="楷体_GB2312" w:hAnsi="楷体_GB2312" w:cs="楷体_GB2312"/>
          <w:color w:val="000000" w:themeColor="text1"/>
          <w:sz w:val="32"/>
          <w:szCs w:val="32"/>
          <w:u w:val="single"/>
          <w:lang w:val="zh-CN"/>
        </w:rPr>
        <w:t>宝琼</w:t>
      </w:r>
      <w:bookmarkStart w:id="0" w:name="OLE_LINK14"/>
      <w:bookmarkEnd w:id="0"/>
      <w:r w:rsidR="00294C7F">
        <w:rPr>
          <w:rFonts w:ascii="楷体_GB2312" w:eastAsia="楷体_GB2312" w:hAnsi="楷体_GB2312" w:cs="楷体_GB2312"/>
          <w:color w:val="000000" w:themeColor="text1"/>
          <w:sz w:val="32"/>
          <w:szCs w:val="32"/>
          <w:u w:val="single"/>
          <w:lang w:val="zh-CN"/>
        </w:rPr>
        <w:t xml:space="preserve">         </w:t>
      </w:r>
      <w:r w:rsidR="0015265A">
        <w:rPr>
          <w:rFonts w:ascii="楷体_GB2312" w:eastAsia="楷体_GB2312" w:hAnsi="楷体_GB2312" w:cs="楷体_GB2312"/>
          <w:color w:val="000000" w:themeColor="text1"/>
          <w:sz w:val="32"/>
          <w:szCs w:val="32"/>
          <w:u w:val="single"/>
          <w:lang w:val="zh-CN"/>
        </w:rPr>
        <w:t xml:space="preserve"> </w:t>
      </w:r>
    </w:p>
    <w:p w14:paraId="4622D075" w14:textId="19646F62" w:rsidR="00875EB3" w:rsidRPr="00AE755A" w:rsidRDefault="00875EB3" w:rsidP="00F639FB">
      <w:pPr>
        <w:tabs>
          <w:tab w:val="left" w:pos="1320"/>
        </w:tabs>
        <w:spacing w:line="360" w:lineRule="auto"/>
        <w:ind w:left="1077"/>
        <w:rPr>
          <w:color w:val="000000" w:themeColor="text1"/>
          <w:sz w:val="32"/>
          <w:szCs w:val="32"/>
          <w:u w:val="single"/>
        </w:rPr>
      </w:pPr>
      <w:r w:rsidRPr="00AE755A">
        <w:rPr>
          <w:rFonts w:ascii="楷体_GB2312" w:eastAsia="楷体_GB2312" w:hAnsi="楷体_GB2312" w:cs="楷体_GB2312"/>
          <w:color w:val="000000" w:themeColor="text1"/>
          <w:kern w:val="0"/>
          <w:sz w:val="32"/>
          <w:szCs w:val="32"/>
          <w:lang w:val="zh-TW" w:eastAsia="zh-TW"/>
        </w:rPr>
        <w:t>指导老师</w:t>
      </w:r>
      <w:r w:rsidR="00403836">
        <w:rPr>
          <w:rFonts w:ascii="楷体_GB2312" w:eastAsia="楷体_GB2312" w:hAnsi="楷体_GB2312" w:cs="楷体_GB2312"/>
          <w:color w:val="000000" w:themeColor="text1"/>
          <w:kern w:val="0"/>
          <w:sz w:val="32"/>
          <w:szCs w:val="32"/>
          <w:lang w:val="zh-TW" w:eastAsia="zh-TW"/>
        </w:rPr>
        <w:t xml:space="preserve"> </w:t>
      </w:r>
      <w:r w:rsidR="0015265A">
        <w:rPr>
          <w:rFonts w:ascii="楷体_GB2312" w:eastAsia="楷体_GB2312" w:hAnsi="楷体_GB2312" w:cs="楷体_GB2312"/>
          <w:color w:val="000000" w:themeColor="text1"/>
          <w:kern w:val="0"/>
          <w:sz w:val="32"/>
          <w:szCs w:val="32"/>
          <w:lang w:val="zh-TW" w:eastAsia="zh-TW"/>
        </w:rPr>
        <w:t xml:space="preserve"> </w:t>
      </w:r>
      <w:r w:rsidR="00403836">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hint="eastAsia"/>
          <w:color w:val="000000" w:themeColor="text1"/>
          <w:sz w:val="32"/>
          <w:szCs w:val="32"/>
          <w:u w:val="single"/>
          <w:lang w:val="zh-CN"/>
        </w:rPr>
        <w:t>黄</w:t>
      </w:r>
      <w:r w:rsidRPr="00AE755A">
        <w:rPr>
          <w:rFonts w:ascii="楷体_GB2312" w:eastAsia="楷体_GB2312" w:hAnsi="楷体_GB2312" w:cs="楷体_GB2312"/>
          <w:color w:val="000000" w:themeColor="text1"/>
          <w:sz w:val="32"/>
          <w:szCs w:val="32"/>
          <w:u w:val="single"/>
          <w:lang w:val="zh-CN"/>
        </w:rPr>
        <w:t>宜华</w:t>
      </w:r>
      <w:r w:rsidR="00403836">
        <w:rPr>
          <w:rFonts w:ascii="楷体_GB2312" w:eastAsia="楷体_GB2312" w:hAnsi="楷体_GB2312" w:cs="楷体_GB2312"/>
          <w:color w:val="000000" w:themeColor="text1"/>
          <w:sz w:val="32"/>
          <w:szCs w:val="32"/>
          <w:u w:val="single"/>
          <w:lang w:val="zh-CN"/>
        </w:rPr>
        <w:t xml:space="preserve"> </w:t>
      </w:r>
      <w:r w:rsidRPr="00AE755A">
        <w:rPr>
          <w:rFonts w:ascii="楷体_GB2312" w:eastAsia="楷体_GB2312" w:hAnsi="楷体_GB2312" w:cs="楷体_GB2312"/>
          <w:color w:val="000000" w:themeColor="text1"/>
          <w:sz w:val="32"/>
          <w:szCs w:val="32"/>
          <w:lang w:val="zh-TW" w:eastAsia="zh-TW"/>
        </w:rPr>
        <w:t>职</w:t>
      </w:r>
      <w:r w:rsidR="00403836">
        <w:rPr>
          <w:rFonts w:ascii="楷体_GB2312" w:eastAsia="楷体_GB2312" w:hAnsi="楷体_GB2312" w:cs="楷体_GB2312"/>
          <w:color w:val="000000" w:themeColor="text1"/>
          <w:sz w:val="32"/>
          <w:szCs w:val="32"/>
          <w:lang w:val="zh-TW" w:eastAsia="zh-TW"/>
        </w:rPr>
        <w:t>称</w:t>
      </w:r>
      <w:r w:rsidR="0015265A">
        <w:rPr>
          <w:rFonts w:ascii="楷体_GB2312" w:eastAsia="楷体_GB2312" w:hAnsi="楷体_GB2312" w:cs="楷体_GB2312"/>
          <w:color w:val="000000" w:themeColor="text1"/>
          <w:sz w:val="32"/>
          <w:szCs w:val="32"/>
          <w:lang w:val="zh-TW" w:eastAsia="zh-TW"/>
        </w:rPr>
        <w:t xml:space="preserve"> </w:t>
      </w:r>
      <w:r w:rsidR="00294C7F">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hint="eastAsia"/>
          <w:color w:val="000000" w:themeColor="text1"/>
          <w:sz w:val="32"/>
          <w:szCs w:val="32"/>
          <w:u w:val="single"/>
          <w:lang w:val="zh-CN"/>
        </w:rPr>
        <w:t>教</w:t>
      </w:r>
      <w:r w:rsidRPr="00AE755A">
        <w:rPr>
          <w:rFonts w:ascii="楷体_GB2312" w:eastAsia="楷体_GB2312" w:hAnsi="楷体_GB2312" w:cs="楷体_GB2312"/>
          <w:color w:val="000000" w:themeColor="text1"/>
          <w:sz w:val="32"/>
          <w:szCs w:val="32"/>
          <w:u w:val="single"/>
          <w:lang w:val="zh-CN"/>
        </w:rPr>
        <w:t>授</w:t>
      </w:r>
      <w:r w:rsidR="00664A72">
        <w:rPr>
          <w:rFonts w:ascii="楷体_GB2312" w:eastAsia="楷体_GB2312" w:hAnsi="楷体_GB2312" w:cs="楷体_GB2312"/>
          <w:color w:val="000000" w:themeColor="text1"/>
          <w:sz w:val="32"/>
          <w:szCs w:val="32"/>
          <w:u w:val="single"/>
          <w:lang w:val="zh-CN"/>
        </w:rPr>
        <w:t xml:space="preserve"> </w:t>
      </w:r>
      <w:r w:rsidR="00294C7F">
        <w:rPr>
          <w:rFonts w:ascii="楷体_GB2312" w:eastAsia="楷体_GB2312" w:hAnsi="楷体_GB2312" w:cs="楷体_GB2312"/>
          <w:color w:val="000000" w:themeColor="text1"/>
          <w:sz w:val="32"/>
          <w:szCs w:val="32"/>
          <w:u w:val="single"/>
          <w:lang w:val="zh-CN"/>
        </w:rPr>
        <w:t xml:space="preserve"> </w:t>
      </w:r>
      <w:r w:rsidR="0015265A">
        <w:rPr>
          <w:rFonts w:ascii="楷体_GB2312" w:eastAsia="楷体_GB2312" w:hAnsi="楷体_GB2312" w:cs="楷体_GB2312"/>
          <w:color w:val="000000" w:themeColor="text1"/>
          <w:sz w:val="32"/>
          <w:szCs w:val="32"/>
          <w:u w:val="single"/>
          <w:lang w:val="zh-CN"/>
        </w:rPr>
        <w:t xml:space="preserve"> </w:t>
      </w:r>
    </w:p>
    <w:p w14:paraId="40A3FEDB" w14:textId="014491E0" w:rsidR="00875EB3" w:rsidRPr="00AE755A" w:rsidRDefault="00875EB3" w:rsidP="00F639FB">
      <w:pPr>
        <w:tabs>
          <w:tab w:val="left" w:pos="1320"/>
        </w:tabs>
        <w:spacing w:line="360" w:lineRule="auto"/>
        <w:ind w:left="1077"/>
        <w:rPr>
          <w:color w:val="000000" w:themeColor="text1"/>
          <w:sz w:val="32"/>
          <w:szCs w:val="32"/>
          <w:u w:val="single"/>
        </w:rPr>
      </w:pPr>
      <w:r w:rsidRPr="00AE755A">
        <w:rPr>
          <w:rFonts w:ascii="楷体_GB2312" w:eastAsia="楷体_GB2312" w:hAnsi="楷体_GB2312" w:cs="楷体_GB2312"/>
          <w:color w:val="000000" w:themeColor="text1"/>
          <w:kern w:val="0"/>
          <w:sz w:val="32"/>
          <w:szCs w:val="32"/>
          <w:lang w:val="zh-TW" w:eastAsia="zh-TW"/>
        </w:rPr>
        <w:t>论文提交日期</w:t>
      </w:r>
      <w:r w:rsidR="00C20379">
        <w:rPr>
          <w:rFonts w:ascii="楷体_GB2312" w:eastAsia="楷体_GB2312" w:hAnsi="楷体_GB2312" w:cs="楷体_GB2312"/>
          <w:color w:val="000000" w:themeColor="text1"/>
          <w:kern w:val="0"/>
          <w:sz w:val="32"/>
          <w:szCs w:val="32"/>
          <w:lang w:val="zh-TW" w:eastAsia="zh-TW"/>
        </w:rPr>
        <w:t xml:space="preserve"> </w:t>
      </w:r>
      <w:r w:rsidR="00B65EDB">
        <w:rPr>
          <w:color w:val="000000" w:themeColor="text1"/>
          <w:sz w:val="32"/>
          <w:szCs w:val="32"/>
          <w:u w:val="single"/>
        </w:rPr>
        <w:t xml:space="preserve">    </w:t>
      </w:r>
      <w:r w:rsidR="00664A72">
        <w:rPr>
          <w:color w:val="000000" w:themeColor="text1"/>
          <w:sz w:val="32"/>
          <w:szCs w:val="32"/>
          <w:u w:val="single"/>
        </w:rPr>
        <w:t xml:space="preserve">   </w:t>
      </w:r>
      <w:r w:rsidR="00B65EDB">
        <w:rPr>
          <w:color w:val="000000" w:themeColor="text1"/>
          <w:sz w:val="32"/>
          <w:szCs w:val="32"/>
          <w:u w:val="single"/>
        </w:rPr>
        <w:t>2017</w:t>
      </w:r>
      <w:r w:rsidR="00AC2CFA">
        <w:rPr>
          <w:color w:val="000000" w:themeColor="text1"/>
          <w:sz w:val="32"/>
          <w:szCs w:val="32"/>
          <w:u w:val="single"/>
        </w:rPr>
        <w:t>.06</w:t>
      </w:r>
      <w:bookmarkStart w:id="1" w:name="_GoBack"/>
      <w:bookmarkEnd w:id="1"/>
      <w:r w:rsidR="00664A72">
        <w:rPr>
          <w:color w:val="000000" w:themeColor="text1"/>
          <w:sz w:val="32"/>
          <w:szCs w:val="32"/>
          <w:u w:val="single"/>
        </w:rPr>
        <w:t xml:space="preserve">  </w:t>
      </w:r>
      <w:r w:rsidR="00B65EDB">
        <w:rPr>
          <w:color w:val="000000" w:themeColor="text1"/>
          <w:sz w:val="32"/>
          <w:szCs w:val="32"/>
          <w:u w:val="single"/>
        </w:rPr>
        <w:t xml:space="preserve"> </w:t>
      </w:r>
      <w:r w:rsidR="00664A72">
        <w:rPr>
          <w:color w:val="000000" w:themeColor="text1"/>
          <w:sz w:val="32"/>
          <w:szCs w:val="32"/>
          <w:u w:val="single"/>
        </w:rPr>
        <w:t xml:space="preserve"> </w:t>
      </w:r>
      <w:r w:rsidR="00C20379">
        <w:rPr>
          <w:color w:val="000000" w:themeColor="text1"/>
          <w:sz w:val="32"/>
          <w:szCs w:val="32"/>
          <w:u w:val="single"/>
        </w:rPr>
        <w:t xml:space="preserve"> </w:t>
      </w:r>
    </w:p>
    <w:p w14:paraId="6E74F60A" w14:textId="77777777" w:rsidR="00875EB3" w:rsidRPr="00AE755A" w:rsidRDefault="00875EB3" w:rsidP="00F639FB">
      <w:pPr>
        <w:tabs>
          <w:tab w:val="left" w:pos="1320"/>
        </w:tabs>
        <w:spacing w:line="360" w:lineRule="auto"/>
        <w:ind w:left="1077"/>
        <w:rPr>
          <w:color w:val="000000" w:themeColor="text1"/>
          <w:sz w:val="32"/>
          <w:szCs w:val="32"/>
          <w:u w:val="single"/>
        </w:rPr>
      </w:pPr>
    </w:p>
    <w:p w14:paraId="180FDFB6" w14:textId="77777777" w:rsidR="00875EB3" w:rsidRPr="00AE755A" w:rsidRDefault="00875EB3" w:rsidP="00435A40">
      <w:pPr>
        <w:spacing w:line="360" w:lineRule="auto"/>
        <w:rPr>
          <w:color w:val="000000" w:themeColor="text1"/>
        </w:rPr>
        <w:sectPr w:rsidR="00875EB3" w:rsidRPr="00AE755A">
          <w:footerReference w:type="even" r:id="rId10"/>
          <w:pgSz w:w="11900" w:h="16840"/>
          <w:pgMar w:top="1440" w:right="1800" w:bottom="1440" w:left="1800" w:header="851" w:footer="992" w:gutter="0"/>
          <w:pgNumType w:start="1"/>
          <w:cols w:space="720"/>
        </w:sectPr>
      </w:pPr>
    </w:p>
    <w:p w14:paraId="3406092F" w14:textId="77777777" w:rsidR="00875EB3" w:rsidRPr="00AE755A" w:rsidRDefault="00875EB3" w:rsidP="00435A40">
      <w:pPr>
        <w:spacing w:line="360" w:lineRule="auto"/>
        <w:jc w:val="center"/>
        <w:rPr>
          <w:b/>
          <w:bCs/>
          <w:color w:val="000000" w:themeColor="text1"/>
          <w:sz w:val="36"/>
          <w:szCs w:val="36"/>
          <w:u w:val="double"/>
          <w:lang w:val="zh-TW" w:eastAsia="zh-TW"/>
        </w:rPr>
      </w:pPr>
      <w:r w:rsidRPr="00AE755A">
        <w:rPr>
          <w:rFonts w:ascii="楷体_GB2312" w:eastAsia="楷体_GB2312" w:hAnsi="楷体_GB2312" w:cs="楷体_GB2312"/>
          <w:b/>
          <w:bCs/>
          <w:color w:val="000000" w:themeColor="text1"/>
          <w:sz w:val="36"/>
          <w:szCs w:val="36"/>
          <w:u w:val="double"/>
          <w:lang w:val="zh-TW" w:eastAsia="zh-TW"/>
        </w:rPr>
        <w:lastRenderedPageBreak/>
        <w:t>南京大学本科生毕业论文（设计、作品）中文摘要</w:t>
      </w:r>
    </w:p>
    <w:p w14:paraId="78403DD7" w14:textId="6F6FBEB7" w:rsidR="007043F1" w:rsidRDefault="007043F1" w:rsidP="00435A40">
      <w:pPr>
        <w:spacing w:line="360" w:lineRule="auto"/>
        <w:rPr>
          <w:rFonts w:ascii="楷体" w:eastAsia="楷体" w:hAnsi="楷体"/>
          <w:sz w:val="28"/>
          <w:u w:val="single"/>
        </w:rPr>
      </w:pPr>
      <w:r>
        <w:rPr>
          <w:rFonts w:ascii="楷体" w:eastAsia="楷体" w:hAnsi="楷体" w:hint="eastAsia"/>
          <w:sz w:val="28"/>
        </w:rPr>
        <w:t>题目：</w:t>
      </w:r>
      <w:r>
        <w:rPr>
          <w:rFonts w:ascii="楷体" w:eastAsia="楷体" w:hAnsi="楷体" w:hint="eastAsia"/>
          <w:sz w:val="28"/>
          <w:u w:val="single"/>
        </w:rPr>
        <w:t xml:space="preserve"> </w:t>
      </w:r>
      <w:r>
        <w:rPr>
          <w:rFonts w:ascii="楷体" w:eastAsia="楷体" w:hAnsi="楷体"/>
          <w:sz w:val="28"/>
          <w:u w:val="single"/>
        </w:rPr>
        <w:t xml:space="preserve">  </w:t>
      </w:r>
      <w:r>
        <w:rPr>
          <w:rFonts w:ascii="楷体" w:eastAsia="楷体" w:hAnsi="楷体" w:hint="eastAsia"/>
          <w:sz w:val="28"/>
          <w:u w:val="single"/>
        </w:rPr>
        <w:t xml:space="preserve"> </w:t>
      </w:r>
      <w:r w:rsidR="006A6EEB">
        <w:rPr>
          <w:rFonts w:ascii="楷体" w:eastAsia="楷体" w:hAnsi="楷体"/>
          <w:sz w:val="28"/>
          <w:u w:val="single"/>
        </w:rPr>
        <w:t xml:space="preserve">   </w:t>
      </w:r>
      <w:r>
        <w:rPr>
          <w:rFonts w:ascii="楷体" w:eastAsia="楷体" w:hAnsi="楷体" w:hint="eastAsia"/>
          <w:sz w:val="28"/>
          <w:u w:val="single"/>
        </w:rPr>
        <w:t xml:space="preserve">  </w:t>
      </w:r>
      <w:r w:rsidR="00C06966">
        <w:rPr>
          <w:rFonts w:ascii="楷体" w:eastAsia="楷体" w:hAnsi="楷体"/>
          <w:sz w:val="28"/>
          <w:u w:val="single"/>
        </w:rPr>
        <w:t>基于搜索关键词的用户属性分析预测</w:t>
      </w:r>
      <w:r>
        <w:rPr>
          <w:rFonts w:ascii="楷体" w:eastAsia="楷体" w:hAnsi="楷体" w:hint="eastAsia"/>
          <w:sz w:val="28"/>
          <w:u w:val="single"/>
        </w:rPr>
        <w:t xml:space="preserve">    </w:t>
      </w:r>
      <w:r w:rsidR="006A6EEB">
        <w:rPr>
          <w:rFonts w:ascii="楷体" w:eastAsia="楷体" w:hAnsi="楷体"/>
          <w:sz w:val="28"/>
          <w:u w:val="single"/>
        </w:rPr>
        <w:t xml:space="preserve">    </w:t>
      </w:r>
      <w:r>
        <w:rPr>
          <w:rFonts w:ascii="楷体" w:eastAsia="楷体" w:hAnsi="楷体" w:hint="eastAsia"/>
          <w:sz w:val="28"/>
          <w:u w:val="single"/>
        </w:rPr>
        <w:t xml:space="preserve">   </w:t>
      </w:r>
    </w:p>
    <w:p w14:paraId="53916A60" w14:textId="6333AAAC" w:rsidR="007043F1" w:rsidRDefault="007043F1" w:rsidP="00435A40">
      <w:pPr>
        <w:spacing w:line="360" w:lineRule="auto"/>
        <w:rPr>
          <w:rFonts w:ascii="楷体" w:eastAsia="楷体" w:hAnsi="楷体"/>
          <w:sz w:val="28"/>
        </w:rPr>
      </w:pPr>
      <w:r>
        <w:rPr>
          <w:rFonts w:ascii="楷体" w:eastAsia="楷体" w:hAnsi="楷体" w:hint="eastAsia"/>
          <w:sz w:val="28"/>
          <w:u w:val="single"/>
        </w:rPr>
        <w:t xml:space="preserve">   计算机科学与技术   </w:t>
      </w:r>
      <w:r>
        <w:rPr>
          <w:rFonts w:ascii="楷体" w:eastAsia="楷体" w:hAnsi="楷体" w:hint="eastAsia"/>
          <w:sz w:val="28"/>
        </w:rPr>
        <w:t>院系</w:t>
      </w:r>
      <w:r>
        <w:rPr>
          <w:rFonts w:ascii="楷体" w:eastAsia="楷体" w:hAnsi="楷体" w:hint="eastAsia"/>
          <w:sz w:val="28"/>
          <w:u w:val="single"/>
        </w:rPr>
        <w:t xml:space="preserve">  计算机科学与技术  </w:t>
      </w:r>
      <w:r>
        <w:rPr>
          <w:rFonts w:ascii="楷体" w:eastAsia="楷体" w:hAnsi="楷体" w:hint="eastAsia"/>
          <w:sz w:val="28"/>
        </w:rPr>
        <w:t>专业</w:t>
      </w:r>
      <w:r>
        <w:rPr>
          <w:rFonts w:ascii="楷体" w:eastAsia="楷体" w:hAnsi="楷体" w:hint="eastAsia"/>
          <w:sz w:val="28"/>
          <w:u w:val="single"/>
        </w:rPr>
        <w:t xml:space="preserve"> </w:t>
      </w:r>
      <w:r w:rsidR="00C06966">
        <w:rPr>
          <w:rFonts w:ascii="楷体" w:eastAsia="楷体" w:hAnsi="楷体"/>
          <w:sz w:val="28"/>
          <w:u w:val="single"/>
        </w:rPr>
        <w:t>2013</w:t>
      </w:r>
      <w:r>
        <w:rPr>
          <w:rFonts w:ascii="楷体" w:eastAsia="楷体" w:hAnsi="楷体" w:hint="eastAsia"/>
          <w:sz w:val="28"/>
          <w:u w:val="single"/>
        </w:rPr>
        <w:t xml:space="preserve"> </w:t>
      </w:r>
      <w:r>
        <w:rPr>
          <w:rFonts w:ascii="楷体" w:eastAsia="楷体" w:hAnsi="楷体" w:hint="eastAsia"/>
          <w:sz w:val="28"/>
        </w:rPr>
        <w:t>级本科生姓名：</w:t>
      </w:r>
      <w:r>
        <w:rPr>
          <w:rFonts w:ascii="楷体" w:eastAsia="楷体" w:hAnsi="楷体" w:hint="eastAsia"/>
          <w:sz w:val="28"/>
          <w:u w:val="single"/>
        </w:rPr>
        <w:t xml:space="preserve">  </w:t>
      </w:r>
      <w:r w:rsidR="00C06966">
        <w:rPr>
          <w:rFonts w:ascii="楷体" w:eastAsia="楷体" w:hAnsi="楷体" w:hint="eastAsia"/>
          <w:sz w:val="28"/>
          <w:u w:val="single"/>
        </w:rPr>
        <w:t>禤</w:t>
      </w:r>
      <w:r w:rsidR="00C06966">
        <w:rPr>
          <w:rFonts w:ascii="楷体" w:eastAsia="楷体" w:hAnsi="楷体"/>
          <w:sz w:val="28"/>
          <w:u w:val="single"/>
        </w:rPr>
        <w:t>宝琼</w:t>
      </w:r>
      <w:r>
        <w:rPr>
          <w:rFonts w:ascii="楷体" w:eastAsia="楷体" w:hAnsi="楷体" w:hint="eastAsia"/>
          <w:sz w:val="28"/>
          <w:u w:val="single"/>
        </w:rPr>
        <w:t xml:space="preserve">  </w:t>
      </w:r>
    </w:p>
    <w:p w14:paraId="0CAAB5BA" w14:textId="1769F7DC" w:rsidR="007043F1" w:rsidRDefault="007043F1" w:rsidP="00435A40">
      <w:pPr>
        <w:spacing w:line="360" w:lineRule="auto"/>
        <w:rPr>
          <w:rFonts w:ascii="楷体" w:eastAsia="楷体" w:hAnsi="楷体"/>
          <w:sz w:val="28"/>
          <w:u w:val="single"/>
        </w:rPr>
      </w:pPr>
      <w:r>
        <w:rPr>
          <w:rFonts w:ascii="楷体" w:eastAsia="楷体" w:hAnsi="楷体" w:hint="eastAsia"/>
          <w:sz w:val="28"/>
        </w:rPr>
        <w:t>指导教师（姓名、职称）：</w:t>
      </w:r>
      <w:r>
        <w:rPr>
          <w:rFonts w:ascii="楷体" w:eastAsia="楷体" w:hAnsi="楷体" w:hint="eastAsia"/>
          <w:sz w:val="28"/>
          <w:u w:val="single"/>
        </w:rPr>
        <w:t xml:space="preserve">            </w:t>
      </w:r>
      <w:r w:rsidR="00C06966">
        <w:rPr>
          <w:rFonts w:ascii="楷体" w:eastAsia="楷体" w:hAnsi="楷体" w:hint="eastAsia"/>
          <w:sz w:val="28"/>
          <w:u w:val="single"/>
        </w:rPr>
        <w:t>黄</w:t>
      </w:r>
      <w:r w:rsidR="00C06966">
        <w:rPr>
          <w:rFonts w:ascii="楷体" w:eastAsia="楷体" w:hAnsi="楷体"/>
          <w:sz w:val="28"/>
          <w:u w:val="single"/>
        </w:rPr>
        <w:t>宜华</w:t>
      </w:r>
      <w:r w:rsidR="00C06966">
        <w:rPr>
          <w:rFonts w:ascii="楷体" w:eastAsia="楷体" w:hAnsi="楷体" w:hint="eastAsia"/>
          <w:sz w:val="28"/>
          <w:u w:val="single"/>
        </w:rPr>
        <w:t xml:space="preserve"> 教授</w:t>
      </w:r>
      <w:r>
        <w:rPr>
          <w:rFonts w:ascii="楷体" w:eastAsia="楷体" w:hAnsi="楷体" w:hint="eastAsia"/>
          <w:sz w:val="28"/>
          <w:u w:val="single"/>
        </w:rPr>
        <w:t xml:space="preserve">       </w:t>
      </w:r>
      <w:r>
        <w:rPr>
          <w:rFonts w:ascii="楷体" w:eastAsia="楷体" w:hAnsi="楷体"/>
          <w:sz w:val="28"/>
          <w:u w:val="single"/>
        </w:rPr>
        <w:t xml:space="preserve"> </w:t>
      </w:r>
      <w:r>
        <w:rPr>
          <w:rFonts w:ascii="楷体" w:eastAsia="楷体" w:hAnsi="楷体" w:hint="eastAsia"/>
          <w:sz w:val="28"/>
          <w:u w:val="single"/>
        </w:rPr>
        <w:t xml:space="preserve">    </w:t>
      </w:r>
    </w:p>
    <w:p w14:paraId="36D25602" w14:textId="35B9DA87" w:rsidR="004961A9" w:rsidRPr="00AE755A" w:rsidRDefault="007043F1" w:rsidP="00435A40">
      <w:pPr>
        <w:spacing w:line="360" w:lineRule="auto"/>
        <w:rPr>
          <w:rFonts w:ascii="楷体" w:eastAsia="楷体" w:hAnsi="楷体" w:cs="楷体"/>
          <w:color w:val="000000" w:themeColor="text1"/>
          <w:sz w:val="28"/>
          <w:szCs w:val="28"/>
          <w:lang w:val="zh-TW" w:eastAsia="zh-TW"/>
        </w:rPr>
      </w:pPr>
      <w:r>
        <w:rPr>
          <w:rFonts w:ascii="楷体" w:eastAsia="楷体" w:hAnsi="楷体" w:hint="eastAsia"/>
          <w:sz w:val="28"/>
        </w:rPr>
        <w:t>摘要：</w:t>
      </w:r>
    </w:p>
    <w:p w14:paraId="3E3A641E" w14:textId="36014F20" w:rsidR="00875EB3" w:rsidRPr="004902FD" w:rsidRDefault="00875EB3" w:rsidP="00F639FB">
      <w:pPr>
        <w:spacing w:line="360" w:lineRule="auto"/>
        <w:rPr>
          <w:rFonts w:ascii="楷体" w:eastAsia="楷体" w:hAnsi="楷体" w:cs="楷体"/>
          <w:color w:val="000000" w:themeColor="text1"/>
          <w:sz w:val="24"/>
          <w:szCs w:val="24"/>
          <w:lang w:val="zh-TW" w:eastAsia="zh-TW"/>
        </w:rPr>
      </w:pPr>
      <w:r w:rsidRPr="00435A40">
        <w:rPr>
          <w:rFonts w:ascii="楷体" w:eastAsia="楷体" w:hAnsi="楷体" w:cs="楷体"/>
          <w:color w:val="000000" w:themeColor="text1"/>
          <w:sz w:val="24"/>
          <w:szCs w:val="24"/>
          <w:lang w:val="zh-TW" w:eastAsia="zh-TW"/>
        </w:rPr>
        <w:tab/>
      </w:r>
      <w:r w:rsidRPr="004902FD">
        <w:rPr>
          <w:rFonts w:ascii="楷体" w:eastAsia="楷体" w:hAnsi="楷体" w:cs="楷体"/>
          <w:color w:val="000000" w:themeColor="text1"/>
          <w:sz w:val="24"/>
          <w:szCs w:val="24"/>
          <w:lang w:val="zh-TW" w:eastAsia="zh-TW"/>
        </w:rPr>
        <w:t>在广告的精准投放中，根据用户的历史行为来反推用户的属性是一项基础技术。用户在搜索引擎中查询的内容与用户的性别、年龄、学历等有着密切的关系。例如人群男性在军事、汽车主题上有更多的搜索行为，19～23岁搜索行为中较多与大学生活、社交生活有关，高学历人群更倾向于获取社会、经济方面的信息。</w:t>
      </w:r>
    </w:p>
    <w:p w14:paraId="611FA11F" w14:textId="6B454F8C" w:rsidR="00875EB3" w:rsidRPr="004902FD" w:rsidRDefault="00875EB3" w:rsidP="00435A40">
      <w:pPr>
        <w:spacing w:line="360" w:lineRule="auto"/>
        <w:rPr>
          <w:rFonts w:ascii="楷体" w:eastAsia="楷体" w:hAnsi="楷体" w:cs="楷体"/>
          <w:color w:val="000000" w:themeColor="text1"/>
          <w:sz w:val="24"/>
          <w:szCs w:val="24"/>
          <w:lang w:val="zh-TW" w:eastAsia="zh-TW"/>
        </w:rPr>
      </w:pPr>
      <w:r w:rsidRPr="004902FD">
        <w:rPr>
          <w:rFonts w:ascii="楷体" w:eastAsia="楷体" w:hAnsi="楷体" w:cs="楷体"/>
          <w:color w:val="000000" w:themeColor="text1"/>
          <w:sz w:val="24"/>
          <w:szCs w:val="24"/>
          <w:lang w:val="zh-TW" w:eastAsia="zh-TW"/>
        </w:rPr>
        <w:tab/>
        <w:t>本</w:t>
      </w:r>
      <w:r w:rsidR="004961A9" w:rsidRPr="00435A40">
        <w:rPr>
          <w:rFonts w:ascii="楷体" w:eastAsia="楷体" w:hAnsi="楷体" w:cs="楷体" w:hint="eastAsia"/>
          <w:color w:val="000000" w:themeColor="text1"/>
          <w:sz w:val="24"/>
          <w:szCs w:val="24"/>
          <w:lang w:val="zh-TW"/>
        </w:rPr>
        <w:t>文</w:t>
      </w:r>
      <w:r w:rsidRPr="004902FD">
        <w:rPr>
          <w:rFonts w:ascii="楷体" w:eastAsia="楷体" w:hAnsi="楷体" w:cs="楷体"/>
          <w:color w:val="000000" w:themeColor="text1"/>
          <w:sz w:val="24"/>
          <w:szCs w:val="24"/>
          <w:lang w:val="zh-TW" w:eastAsia="zh-TW"/>
        </w:rPr>
        <w:t>研究以用户历史的查询关键词与用户的人口属性标签（性别、年龄、学历）做为训练数据</w:t>
      </w:r>
      <w:r w:rsidRPr="004902FD">
        <w:rPr>
          <w:rFonts w:ascii="楷体" w:eastAsia="楷体" w:hAnsi="楷体" w:cs="楷体"/>
          <w:color w:val="000000" w:themeColor="text1"/>
          <w:sz w:val="24"/>
          <w:szCs w:val="24"/>
          <w:lang w:val="zh-CN"/>
        </w:rPr>
        <w:t>集</w:t>
      </w:r>
      <w:r w:rsidRPr="004902FD">
        <w:rPr>
          <w:rFonts w:ascii="楷体" w:eastAsia="楷体" w:hAnsi="楷体" w:cs="楷体"/>
          <w:color w:val="000000" w:themeColor="text1"/>
          <w:sz w:val="24"/>
          <w:szCs w:val="24"/>
          <w:lang w:val="zh-TW" w:eastAsia="zh-TW"/>
        </w:rPr>
        <w:t>，</w:t>
      </w:r>
      <w:r w:rsidRPr="004902FD">
        <w:rPr>
          <w:rFonts w:ascii="楷体" w:eastAsia="楷体" w:hAnsi="楷体" w:cs="楷体"/>
          <w:color w:val="000000" w:themeColor="text1"/>
          <w:sz w:val="24"/>
          <w:szCs w:val="24"/>
          <w:lang w:val="zh-CN"/>
        </w:rPr>
        <w:t>利用搜索关键词与用户属性的关联性，</w:t>
      </w:r>
      <w:r w:rsidRPr="004902FD">
        <w:rPr>
          <w:rFonts w:ascii="楷体" w:eastAsia="楷体" w:hAnsi="楷体" w:cs="楷体"/>
          <w:color w:val="000000" w:themeColor="text1"/>
          <w:sz w:val="24"/>
          <w:szCs w:val="24"/>
          <w:lang w:val="zh-TW" w:eastAsia="zh-TW"/>
        </w:rPr>
        <w:t>通过机器学习、数据挖掘技术构建分类算法来对新增搜索用户的人口属性进行判定</w:t>
      </w:r>
      <w:r w:rsidRPr="004902FD">
        <w:rPr>
          <w:rFonts w:ascii="楷体" w:eastAsia="楷体" w:hAnsi="楷体" w:cs="楷体"/>
          <w:color w:val="000000" w:themeColor="text1"/>
          <w:sz w:val="24"/>
          <w:szCs w:val="24"/>
          <w:lang w:val="zh-CN"/>
        </w:rPr>
        <w:t>。</w:t>
      </w:r>
    </w:p>
    <w:p w14:paraId="15751461" w14:textId="77777777" w:rsidR="00875EB3" w:rsidRPr="004902FD" w:rsidRDefault="00875EB3" w:rsidP="00435A40">
      <w:pPr>
        <w:spacing w:line="360" w:lineRule="auto"/>
        <w:rPr>
          <w:rFonts w:ascii="楷体" w:eastAsia="楷体" w:hAnsi="楷体" w:cs="楷体"/>
          <w:color w:val="000000" w:themeColor="text1"/>
          <w:sz w:val="24"/>
          <w:szCs w:val="24"/>
          <w:lang w:val="zh-TW" w:eastAsia="zh-TW"/>
        </w:rPr>
      </w:pPr>
      <w:r w:rsidRPr="004902FD">
        <w:rPr>
          <w:rFonts w:ascii="楷体" w:eastAsia="楷体" w:hAnsi="楷体" w:cs="楷体"/>
          <w:color w:val="000000" w:themeColor="text1"/>
          <w:sz w:val="24"/>
          <w:szCs w:val="24"/>
          <w:lang w:val="zh-TW" w:eastAsia="zh-TW"/>
        </w:rPr>
        <w:tab/>
      </w:r>
    </w:p>
    <w:p w14:paraId="479B9937" w14:textId="77777777" w:rsidR="00875EB3" w:rsidRPr="004902FD" w:rsidRDefault="00875EB3" w:rsidP="00435A40">
      <w:pPr>
        <w:spacing w:line="360" w:lineRule="auto"/>
        <w:ind w:right="359" w:firstLine="478"/>
        <w:rPr>
          <w:rFonts w:ascii="楷体" w:eastAsia="楷体" w:hAnsi="楷体" w:cs="楷体"/>
          <w:color w:val="000000" w:themeColor="text1"/>
          <w:sz w:val="24"/>
          <w:szCs w:val="24"/>
        </w:rPr>
      </w:pPr>
    </w:p>
    <w:p w14:paraId="3751B3DD" w14:textId="61CA3F71" w:rsidR="00875EB3" w:rsidRPr="00435A40" w:rsidRDefault="00875EB3" w:rsidP="00435A40">
      <w:pPr>
        <w:spacing w:line="360" w:lineRule="auto"/>
        <w:rPr>
          <w:rFonts w:ascii="楷体" w:eastAsia="楷体" w:hAnsi="楷体" w:cs="楷体"/>
          <w:color w:val="000000" w:themeColor="text1"/>
          <w:sz w:val="28"/>
          <w:szCs w:val="24"/>
        </w:rPr>
      </w:pPr>
      <w:r w:rsidRPr="00435A40">
        <w:rPr>
          <w:rFonts w:ascii="楷体" w:eastAsia="楷体" w:hAnsi="楷体" w:cs="楷体"/>
          <w:color w:val="000000" w:themeColor="text1"/>
          <w:sz w:val="24"/>
          <w:szCs w:val="24"/>
          <w:lang w:val="zh-TW" w:eastAsia="zh-TW"/>
        </w:rPr>
        <w:t>关键词：</w:t>
      </w:r>
      <w:r w:rsidRPr="004902FD">
        <w:rPr>
          <w:rFonts w:ascii="楷体" w:eastAsia="楷体" w:hAnsi="楷体" w:cs="楷体"/>
          <w:color w:val="000000" w:themeColor="text1"/>
          <w:sz w:val="24"/>
          <w:szCs w:val="24"/>
          <w:lang w:val="zh-CN"/>
        </w:rPr>
        <w:t>文本分类</w:t>
      </w:r>
      <w:r w:rsidRPr="004902FD">
        <w:rPr>
          <w:rFonts w:ascii="楷体" w:eastAsia="楷体" w:hAnsi="楷体" w:cs="楷体"/>
          <w:color w:val="000000" w:themeColor="text1"/>
          <w:sz w:val="24"/>
          <w:szCs w:val="24"/>
          <w:lang w:val="zh-TW" w:eastAsia="zh-TW"/>
        </w:rPr>
        <w:t>；</w:t>
      </w:r>
      <w:r w:rsidRPr="004902FD">
        <w:rPr>
          <w:rFonts w:ascii="楷体" w:eastAsia="楷体" w:hAnsi="楷体" w:cs="楷体"/>
          <w:color w:val="000000" w:themeColor="text1"/>
          <w:sz w:val="24"/>
          <w:szCs w:val="24"/>
          <w:lang w:val="zh-CN"/>
        </w:rPr>
        <w:t>朴素贝叶斯</w:t>
      </w:r>
      <w:r w:rsidRPr="004902FD">
        <w:rPr>
          <w:rFonts w:ascii="楷体" w:eastAsia="楷体" w:hAnsi="楷体" w:cs="楷体"/>
          <w:color w:val="000000" w:themeColor="text1"/>
          <w:sz w:val="24"/>
          <w:szCs w:val="24"/>
          <w:lang w:val="zh-TW" w:eastAsia="zh-TW"/>
        </w:rPr>
        <w:t>；</w:t>
      </w:r>
      <w:r w:rsidRPr="004902FD">
        <w:rPr>
          <w:rFonts w:ascii="楷体" w:eastAsia="楷体" w:hAnsi="楷体" w:cs="楷体"/>
          <w:color w:val="000000" w:themeColor="text1"/>
          <w:sz w:val="24"/>
          <w:szCs w:val="24"/>
          <w:lang w:val="zh-CN"/>
        </w:rPr>
        <w:t>支持向量机</w:t>
      </w:r>
      <w:r w:rsidRPr="004902FD">
        <w:rPr>
          <w:rFonts w:ascii="楷体" w:eastAsia="楷体" w:hAnsi="楷体" w:cs="楷体"/>
          <w:color w:val="000000" w:themeColor="text1"/>
          <w:sz w:val="24"/>
          <w:szCs w:val="24"/>
          <w:lang w:val="zh-TW" w:eastAsia="zh-TW"/>
        </w:rPr>
        <w:t>；</w:t>
      </w:r>
      <w:r w:rsidR="00DB3FAC">
        <w:rPr>
          <w:rFonts w:ascii="楷体" w:eastAsia="楷体" w:hAnsi="楷体" w:cs="楷体"/>
          <w:color w:val="000000" w:themeColor="text1"/>
          <w:sz w:val="24"/>
          <w:szCs w:val="24"/>
          <w:lang w:val="zh-TW" w:eastAsia="zh-TW"/>
        </w:rPr>
        <w:t>KNN；</w:t>
      </w:r>
      <w:r w:rsidRPr="004902FD">
        <w:rPr>
          <w:rFonts w:ascii="楷体" w:eastAsia="楷体" w:hAnsi="楷体" w:cs="楷体"/>
          <w:color w:val="000000" w:themeColor="text1"/>
          <w:sz w:val="24"/>
          <w:szCs w:val="24"/>
          <w:lang w:val="zh-CN"/>
        </w:rPr>
        <w:t>用户画像</w:t>
      </w:r>
    </w:p>
    <w:p w14:paraId="546DF9CE" w14:textId="77777777" w:rsidR="00875EB3" w:rsidRPr="00AE755A" w:rsidRDefault="00875EB3" w:rsidP="00435A40">
      <w:pPr>
        <w:spacing w:line="360" w:lineRule="auto"/>
        <w:rPr>
          <w:rFonts w:ascii="楷体" w:eastAsia="楷体" w:hAnsi="楷体" w:cs="楷体"/>
          <w:color w:val="000000" w:themeColor="text1"/>
          <w:sz w:val="24"/>
          <w:szCs w:val="24"/>
        </w:rPr>
      </w:pPr>
      <w:r w:rsidRPr="00AE755A">
        <w:rPr>
          <w:rFonts w:ascii="楷体" w:eastAsia="楷体" w:hAnsi="楷体" w:cs="楷体"/>
          <w:color w:val="000000" w:themeColor="text1"/>
          <w:sz w:val="24"/>
          <w:szCs w:val="24"/>
        </w:rPr>
        <w:br w:type="page"/>
      </w:r>
    </w:p>
    <w:p w14:paraId="1A15297B" w14:textId="77777777" w:rsidR="00875EB3" w:rsidRPr="00AE755A" w:rsidRDefault="00875EB3" w:rsidP="00435A40">
      <w:pPr>
        <w:spacing w:line="360" w:lineRule="auto"/>
        <w:rPr>
          <w:color w:val="000000" w:themeColor="text1"/>
        </w:rPr>
      </w:pPr>
    </w:p>
    <w:p w14:paraId="38E51EC3" w14:textId="77777777" w:rsidR="00875EB3" w:rsidRPr="00AE755A" w:rsidRDefault="00875EB3" w:rsidP="00435A40">
      <w:pPr>
        <w:spacing w:line="360" w:lineRule="auto"/>
        <w:jc w:val="center"/>
        <w:rPr>
          <w:b/>
          <w:bCs/>
          <w:color w:val="000000" w:themeColor="text1"/>
          <w:sz w:val="36"/>
          <w:szCs w:val="36"/>
          <w:u w:val="double"/>
          <w:lang w:val="zh-TW" w:eastAsia="zh-TW"/>
        </w:rPr>
      </w:pPr>
      <w:r w:rsidRPr="00AE755A">
        <w:rPr>
          <w:rFonts w:ascii="楷体_GB2312" w:eastAsia="楷体_GB2312" w:hAnsi="楷体_GB2312" w:cs="楷体_GB2312"/>
          <w:b/>
          <w:bCs/>
          <w:color w:val="000000" w:themeColor="text1"/>
          <w:sz w:val="36"/>
          <w:szCs w:val="36"/>
          <w:u w:val="double"/>
          <w:lang w:val="zh-TW" w:eastAsia="zh-TW"/>
        </w:rPr>
        <w:t>南京大学本科生毕业论文（设计、作品）英文摘要</w:t>
      </w:r>
    </w:p>
    <w:p w14:paraId="48D9F8D4"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THESIS</w:t>
      </w:r>
      <w:r w:rsidRPr="00435A40">
        <w:rPr>
          <w:rFonts w:eastAsia="楷体_GB2312" w:cs="Times New Roman"/>
          <w:color w:val="000000" w:themeColor="text1"/>
          <w:sz w:val="28"/>
          <w:szCs w:val="28"/>
          <w:lang w:val="zh-TW" w:eastAsia="zh-TW"/>
        </w:rPr>
        <w:t>：</w:t>
      </w:r>
      <w:r w:rsidRPr="00AA0D3D">
        <w:rPr>
          <w:rFonts w:cs="Times New Roman"/>
          <w:color w:val="000000" w:themeColor="text1"/>
          <w:sz w:val="28"/>
          <w:szCs w:val="28"/>
        </w:rPr>
        <w:t xml:space="preserve"> Analysis and Prediction of User Attributes based on User's Searching Keywords</w:t>
      </w:r>
    </w:p>
    <w:p w14:paraId="6D2BBC9F"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DEPARTMENT</w:t>
      </w:r>
      <w:r w:rsidRPr="00435A40">
        <w:rPr>
          <w:rFonts w:eastAsia="楷体_GB2312" w:cs="Times New Roman"/>
          <w:color w:val="000000" w:themeColor="text1"/>
          <w:sz w:val="28"/>
          <w:szCs w:val="28"/>
          <w:lang w:val="zh-TW" w:eastAsia="zh-TW"/>
        </w:rPr>
        <w:t>：</w:t>
      </w:r>
      <w:r w:rsidRPr="00AA0D3D">
        <w:rPr>
          <w:rFonts w:cs="Times New Roman"/>
          <w:color w:val="000000" w:themeColor="text1"/>
          <w:sz w:val="28"/>
          <w:szCs w:val="28"/>
        </w:rPr>
        <w:t>Computer Science and Technology</w:t>
      </w:r>
    </w:p>
    <w:p w14:paraId="41F01746"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SPECIALIZATION</w:t>
      </w:r>
      <w:r w:rsidRPr="00435A40">
        <w:rPr>
          <w:rFonts w:eastAsia="楷体_GB2312" w:cs="Times New Roman"/>
          <w:color w:val="000000" w:themeColor="text1"/>
          <w:sz w:val="28"/>
          <w:szCs w:val="28"/>
          <w:lang w:val="zh-TW" w:eastAsia="zh-TW"/>
        </w:rPr>
        <w:t>：</w:t>
      </w:r>
      <w:r w:rsidRPr="00AA0D3D">
        <w:rPr>
          <w:rFonts w:cs="Times New Roman"/>
          <w:color w:val="000000" w:themeColor="text1"/>
          <w:sz w:val="28"/>
          <w:szCs w:val="28"/>
        </w:rPr>
        <w:t>Computer Science and Technology</w:t>
      </w:r>
    </w:p>
    <w:p w14:paraId="32B9A77B" w14:textId="7C2B151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UNDERGRADUATE</w:t>
      </w:r>
      <w:r w:rsidRPr="00435A40">
        <w:rPr>
          <w:rFonts w:eastAsia="楷体_GB2312" w:cs="Times New Roman"/>
          <w:color w:val="000000" w:themeColor="text1"/>
          <w:sz w:val="28"/>
          <w:szCs w:val="28"/>
          <w:lang w:val="zh-TW" w:eastAsia="zh-TW"/>
        </w:rPr>
        <w:t>：</w:t>
      </w:r>
      <w:r w:rsidRPr="00435A40">
        <w:rPr>
          <w:rFonts w:cs="Times New Roman"/>
          <w:color w:val="000000" w:themeColor="text1"/>
          <w:sz w:val="28"/>
          <w:szCs w:val="28"/>
        </w:rPr>
        <w:t>BaoQiong</w:t>
      </w:r>
      <w:r w:rsidR="00D44D26">
        <w:rPr>
          <w:rFonts w:cs="Times New Roman"/>
          <w:color w:val="000000" w:themeColor="text1"/>
          <w:sz w:val="28"/>
          <w:szCs w:val="28"/>
        </w:rPr>
        <w:t xml:space="preserve"> </w:t>
      </w:r>
      <w:r w:rsidRPr="00435A40">
        <w:rPr>
          <w:rFonts w:cs="Times New Roman"/>
          <w:color w:val="000000" w:themeColor="text1"/>
          <w:sz w:val="28"/>
          <w:szCs w:val="28"/>
        </w:rPr>
        <w:t>Xuan</w:t>
      </w:r>
    </w:p>
    <w:p w14:paraId="175AE55D"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MENTOR</w:t>
      </w:r>
      <w:r w:rsidRPr="00435A40">
        <w:rPr>
          <w:rFonts w:eastAsia="楷体_GB2312" w:cs="Times New Roman"/>
          <w:color w:val="000000" w:themeColor="text1"/>
          <w:sz w:val="28"/>
          <w:szCs w:val="28"/>
          <w:lang w:val="zh-TW" w:eastAsia="zh-TW"/>
        </w:rPr>
        <w:t>：</w:t>
      </w:r>
      <w:r w:rsidRPr="00435A40">
        <w:rPr>
          <w:rFonts w:cs="Times New Roman"/>
          <w:color w:val="000000" w:themeColor="text1"/>
          <w:sz w:val="28"/>
          <w:szCs w:val="28"/>
        </w:rPr>
        <w:t>YiHua</w:t>
      </w:r>
      <w:r w:rsidRPr="00AA0D3D">
        <w:rPr>
          <w:rFonts w:cs="Times New Roman"/>
          <w:color w:val="000000" w:themeColor="text1"/>
          <w:sz w:val="28"/>
          <w:szCs w:val="28"/>
        </w:rPr>
        <w:t xml:space="preserve"> Hu</w:t>
      </w:r>
      <w:r w:rsidRPr="00435A40">
        <w:rPr>
          <w:rFonts w:cs="Times New Roman"/>
          <w:color w:val="000000" w:themeColor="text1"/>
          <w:sz w:val="28"/>
          <w:szCs w:val="28"/>
        </w:rPr>
        <w:t>ang</w:t>
      </w:r>
    </w:p>
    <w:p w14:paraId="151DE5CC" w14:textId="77777777" w:rsidR="00875EB3" w:rsidRPr="00AA0D3D" w:rsidRDefault="00875EB3" w:rsidP="00435A40">
      <w:pPr>
        <w:spacing w:line="360" w:lineRule="auto"/>
        <w:rPr>
          <w:rFonts w:cs="Times New Roman"/>
          <w:color w:val="000000" w:themeColor="text1"/>
          <w:sz w:val="28"/>
          <w:szCs w:val="28"/>
        </w:rPr>
      </w:pPr>
      <w:r w:rsidRPr="00AA0D3D">
        <w:rPr>
          <w:rFonts w:cs="Times New Roman"/>
          <w:color w:val="000000" w:themeColor="text1"/>
          <w:sz w:val="28"/>
          <w:szCs w:val="28"/>
        </w:rPr>
        <w:t>ABSTRACT</w:t>
      </w:r>
      <w:r w:rsidRPr="00435A40">
        <w:rPr>
          <w:rFonts w:eastAsia="楷体_GB2312" w:cs="Times New Roman"/>
          <w:color w:val="000000" w:themeColor="text1"/>
          <w:sz w:val="28"/>
          <w:szCs w:val="28"/>
          <w:lang w:val="zh-TW" w:eastAsia="zh-TW"/>
        </w:rPr>
        <w:t>：</w:t>
      </w:r>
    </w:p>
    <w:p w14:paraId="370581C0" w14:textId="77777777" w:rsidR="00875EB3" w:rsidRPr="00AE755A" w:rsidRDefault="00875EB3" w:rsidP="00F639FB">
      <w:pPr>
        <w:pStyle w:val="a5"/>
        <w:spacing w:line="360" w:lineRule="auto"/>
        <w:rPr>
          <w:color w:val="000000" w:themeColor="text1"/>
          <w:sz w:val="24"/>
          <w:szCs w:val="24"/>
        </w:rPr>
      </w:pPr>
      <w:r w:rsidRPr="00AE755A">
        <w:rPr>
          <w:color w:val="000000" w:themeColor="text1"/>
          <w:sz w:val="24"/>
          <w:szCs w:val="24"/>
        </w:rPr>
        <w:t>In the accurate delivery of advertising, it is a basic technology to derive user's attributes according to the user's historical behavior.</w:t>
      </w:r>
    </w:p>
    <w:p w14:paraId="694F76E4" w14:textId="2CD9EF5D" w:rsidR="00875EB3" w:rsidRPr="00AE755A" w:rsidRDefault="00875EB3" w:rsidP="00F639FB">
      <w:pPr>
        <w:pStyle w:val="a5"/>
        <w:spacing w:line="360" w:lineRule="auto"/>
        <w:rPr>
          <w:color w:val="000000" w:themeColor="text1"/>
          <w:sz w:val="24"/>
          <w:szCs w:val="24"/>
        </w:rPr>
      </w:pPr>
      <w:r w:rsidRPr="00AE755A">
        <w:rPr>
          <w:color w:val="000000" w:themeColor="text1"/>
          <w:sz w:val="24"/>
          <w:szCs w:val="24"/>
        </w:rPr>
        <w:t>The content that the user inquires in the search engine is closely related to the user's sex, age, educational background and so on.</w:t>
      </w:r>
      <w:r w:rsidR="003A1F91">
        <w:rPr>
          <w:color w:val="000000" w:themeColor="text1"/>
          <w:sz w:val="24"/>
          <w:szCs w:val="24"/>
        </w:rPr>
        <w:t xml:space="preserve"> </w:t>
      </w:r>
      <w:r w:rsidRPr="00AE755A">
        <w:rPr>
          <w:color w:val="000000" w:themeColor="text1"/>
          <w:sz w:val="24"/>
          <w:szCs w:val="24"/>
        </w:rPr>
        <w:t>For example, crowds of men have more searches for military and car themes. Youth's search behavior is more related to college life and social life. Highly educated people tend to gain social and economic information.</w:t>
      </w:r>
    </w:p>
    <w:p w14:paraId="2891085C" w14:textId="77777777" w:rsidR="00875EB3" w:rsidRPr="00AE755A" w:rsidRDefault="00875EB3" w:rsidP="00F639FB">
      <w:pPr>
        <w:pStyle w:val="a5"/>
        <w:spacing w:line="360" w:lineRule="auto"/>
        <w:rPr>
          <w:color w:val="000000" w:themeColor="text1"/>
          <w:sz w:val="24"/>
          <w:szCs w:val="24"/>
        </w:rPr>
      </w:pPr>
      <w:r w:rsidRPr="00AE755A">
        <w:rPr>
          <w:color w:val="000000" w:themeColor="text1"/>
          <w:sz w:val="24"/>
          <w:szCs w:val="24"/>
        </w:rPr>
        <w:t>In this study, user history query key words and user demographic attribute tags (gender, age, educational background) are used as training data sets. By using the relevance of search key and user attributes, a classification algorithm is constructed by machine learning and data mining technology to determine the population attributes of new search users.</w:t>
      </w:r>
    </w:p>
    <w:p w14:paraId="5EFA6ABE" w14:textId="77777777" w:rsidR="00875EB3" w:rsidRPr="00AE755A" w:rsidRDefault="00875EB3" w:rsidP="00435A40">
      <w:pPr>
        <w:spacing w:line="360" w:lineRule="auto"/>
        <w:ind w:right="359" w:firstLine="478"/>
        <w:rPr>
          <w:color w:val="000000" w:themeColor="text1"/>
          <w:sz w:val="24"/>
          <w:szCs w:val="24"/>
        </w:rPr>
      </w:pPr>
    </w:p>
    <w:p w14:paraId="47DDD324" w14:textId="77777777" w:rsidR="00875EB3" w:rsidRPr="00AE755A" w:rsidRDefault="00875EB3" w:rsidP="00435A40">
      <w:pPr>
        <w:spacing w:line="360" w:lineRule="auto"/>
        <w:ind w:right="359" w:firstLine="478"/>
        <w:rPr>
          <w:color w:val="000000" w:themeColor="text1"/>
          <w:sz w:val="24"/>
          <w:szCs w:val="24"/>
          <w:u w:color="FF0000"/>
        </w:rPr>
      </w:pPr>
    </w:p>
    <w:p w14:paraId="23F9D6EF" w14:textId="5D098E4A" w:rsidR="00245DDB" w:rsidRPr="00435A40" w:rsidRDefault="00875EB3" w:rsidP="00435A40">
      <w:pPr>
        <w:spacing w:line="360" w:lineRule="auto"/>
        <w:rPr>
          <w:color w:val="000000" w:themeColor="text1"/>
          <w:sz w:val="24"/>
          <w:szCs w:val="24"/>
        </w:rPr>
      </w:pPr>
      <w:r w:rsidRPr="00AE755A">
        <w:rPr>
          <w:color w:val="000000" w:themeColor="text1"/>
          <w:sz w:val="28"/>
          <w:szCs w:val="28"/>
        </w:rPr>
        <w:t xml:space="preserve">KEY WORDS: </w:t>
      </w:r>
      <w:r w:rsidR="00864E1C" w:rsidRPr="00435A40">
        <w:rPr>
          <w:color w:val="000000" w:themeColor="text1"/>
          <w:sz w:val="24"/>
          <w:szCs w:val="24"/>
        </w:rPr>
        <w:t>t</w:t>
      </w:r>
      <w:r w:rsidR="00864E1C" w:rsidRPr="00435A40">
        <w:rPr>
          <w:color w:val="000000" w:themeColor="text1"/>
          <w:sz w:val="24"/>
          <w:szCs w:val="28"/>
        </w:rPr>
        <w:t>ext</w:t>
      </w:r>
      <w:r w:rsidR="00864E1C">
        <w:rPr>
          <w:color w:val="000000" w:themeColor="text1"/>
          <w:sz w:val="28"/>
          <w:szCs w:val="28"/>
        </w:rPr>
        <w:t xml:space="preserve"> </w:t>
      </w:r>
      <w:r w:rsidRPr="00435A40">
        <w:rPr>
          <w:color w:val="000000" w:themeColor="text1"/>
          <w:sz w:val="24"/>
          <w:szCs w:val="24"/>
        </w:rPr>
        <w:t>classification</w:t>
      </w:r>
      <w:r w:rsidRPr="00AE755A">
        <w:rPr>
          <w:color w:val="000000" w:themeColor="text1"/>
          <w:sz w:val="24"/>
          <w:szCs w:val="24"/>
        </w:rPr>
        <w:t xml:space="preserve">; </w:t>
      </w:r>
      <w:r w:rsidRPr="00435A40">
        <w:rPr>
          <w:color w:val="000000" w:themeColor="text1"/>
          <w:sz w:val="24"/>
          <w:szCs w:val="24"/>
        </w:rPr>
        <w:t>Naive Bayesian</w:t>
      </w:r>
      <w:r w:rsidRPr="00AE755A">
        <w:rPr>
          <w:color w:val="000000" w:themeColor="text1"/>
          <w:sz w:val="24"/>
          <w:szCs w:val="24"/>
        </w:rPr>
        <w:t>; S</w:t>
      </w:r>
      <w:r w:rsidRPr="00435A40">
        <w:rPr>
          <w:color w:val="000000" w:themeColor="text1"/>
          <w:sz w:val="24"/>
          <w:szCs w:val="24"/>
        </w:rPr>
        <w:t>VM</w:t>
      </w:r>
      <w:r w:rsidRPr="00AE755A">
        <w:rPr>
          <w:color w:val="000000" w:themeColor="text1"/>
          <w:sz w:val="24"/>
          <w:szCs w:val="24"/>
        </w:rPr>
        <w:t xml:space="preserve">; KNN; </w:t>
      </w:r>
      <w:r w:rsidRPr="00435A40">
        <w:rPr>
          <w:color w:val="000000" w:themeColor="text1"/>
          <w:sz w:val="24"/>
          <w:szCs w:val="24"/>
        </w:rPr>
        <w:t>Persona</w:t>
      </w:r>
    </w:p>
    <w:p w14:paraId="42B753E9" w14:textId="77777777" w:rsidR="00875EB3" w:rsidRPr="00435A40" w:rsidRDefault="00875EB3" w:rsidP="00435A40">
      <w:pPr>
        <w:spacing w:line="360" w:lineRule="auto"/>
        <w:rPr>
          <w:color w:val="000000" w:themeColor="text1"/>
          <w:sz w:val="24"/>
          <w:szCs w:val="24"/>
        </w:rPr>
      </w:pPr>
    </w:p>
    <w:p w14:paraId="0E1AD742" w14:textId="77777777" w:rsidR="00875EB3" w:rsidRPr="00435A40" w:rsidRDefault="00875EB3" w:rsidP="00435A40">
      <w:pPr>
        <w:spacing w:line="360" w:lineRule="auto"/>
        <w:rPr>
          <w:color w:val="000000" w:themeColor="text1"/>
          <w:sz w:val="24"/>
          <w:szCs w:val="24"/>
        </w:rPr>
      </w:pPr>
    </w:p>
    <w:p w14:paraId="36C0A8A3" w14:textId="77777777" w:rsidR="00875EB3" w:rsidRPr="00435A40" w:rsidRDefault="00875EB3" w:rsidP="00435A40">
      <w:pPr>
        <w:spacing w:line="360" w:lineRule="auto"/>
        <w:rPr>
          <w:color w:val="000000" w:themeColor="text1"/>
          <w:sz w:val="24"/>
          <w:szCs w:val="24"/>
        </w:rPr>
      </w:pPr>
    </w:p>
    <w:p w14:paraId="18124EC2" w14:textId="77777777" w:rsidR="00245DDB" w:rsidRPr="00435A40" w:rsidRDefault="00245DDB" w:rsidP="00435A40">
      <w:pPr>
        <w:spacing w:line="360" w:lineRule="auto"/>
        <w:rPr>
          <w:color w:val="000000" w:themeColor="text1"/>
          <w:sz w:val="24"/>
          <w:szCs w:val="24"/>
        </w:rPr>
      </w:pPr>
    </w:p>
    <w:p w14:paraId="11641E47" w14:textId="77777777" w:rsidR="00245DDB" w:rsidRPr="00435A40" w:rsidRDefault="00245DDB" w:rsidP="00435A40">
      <w:pPr>
        <w:spacing w:line="360" w:lineRule="auto"/>
        <w:rPr>
          <w:color w:val="000000" w:themeColor="text1"/>
          <w:sz w:val="24"/>
          <w:szCs w:val="24"/>
        </w:rPr>
      </w:pPr>
    </w:p>
    <w:p w14:paraId="48EA4D4E" w14:textId="77777777" w:rsidR="00245DDB" w:rsidRPr="00AE755A" w:rsidRDefault="00245DDB" w:rsidP="00435A40">
      <w:pPr>
        <w:spacing w:line="360" w:lineRule="auto"/>
        <w:rPr>
          <w:color w:val="000000" w:themeColor="text1"/>
          <w:sz w:val="24"/>
          <w:szCs w:val="24"/>
        </w:rPr>
      </w:pPr>
    </w:p>
    <w:p w14:paraId="74914997" w14:textId="55146EC3" w:rsidR="00A30555" w:rsidRPr="00A30555" w:rsidRDefault="00AC7ADA" w:rsidP="00427928">
      <w:pPr>
        <w:pStyle w:val="11"/>
        <w:tabs>
          <w:tab w:val="right" w:leader="dot" w:pos="8290"/>
        </w:tabs>
        <w:jc w:val="center"/>
        <w:rPr>
          <w:rFonts w:asciiTheme="minorEastAsia" w:eastAsiaTheme="minorEastAsia" w:hAnsiTheme="minorEastAsia"/>
          <w:sz w:val="32"/>
          <w:szCs w:val="32"/>
        </w:rPr>
      </w:pPr>
      <w:r w:rsidRPr="00435A40">
        <w:rPr>
          <w:rFonts w:asciiTheme="minorEastAsia" w:eastAsiaTheme="minorEastAsia" w:hAnsiTheme="minorEastAsia" w:hint="eastAsia"/>
          <w:sz w:val="32"/>
          <w:szCs w:val="32"/>
        </w:rPr>
        <w:lastRenderedPageBreak/>
        <w:t>目录</w:t>
      </w:r>
    </w:p>
    <w:p w14:paraId="248F278D"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sz w:val="28"/>
          <w:szCs w:val="28"/>
        </w:rPr>
        <w:fldChar w:fldCharType="begin"/>
      </w:r>
      <w:r w:rsidRPr="00435A40">
        <w:rPr>
          <w:rFonts w:ascii="SimHei" w:eastAsia="SimHei" w:hAnsi="SimHei"/>
          <w:sz w:val="28"/>
          <w:szCs w:val="28"/>
        </w:rPr>
        <w:instrText xml:space="preserve"> TOC \o "1-3" </w:instrText>
      </w:r>
      <w:r w:rsidRPr="00435A40">
        <w:rPr>
          <w:rFonts w:ascii="SimHei" w:eastAsia="SimHei" w:hAnsi="SimHei"/>
          <w:sz w:val="28"/>
          <w:szCs w:val="28"/>
        </w:rPr>
        <w:fldChar w:fldCharType="separate"/>
      </w:r>
      <w:r w:rsidRPr="00435A40">
        <w:rPr>
          <w:rFonts w:ascii="SimHei" w:eastAsia="SimHei" w:hAnsi="SimHei" w:hint="eastAsia"/>
          <w:b w:val="0"/>
          <w:noProof/>
          <w:sz w:val="28"/>
          <w:szCs w:val="28"/>
          <w:lang w:val="zh-TW" w:eastAsia="zh-TW"/>
        </w:rPr>
        <w:t>第</w:t>
      </w:r>
      <w:r w:rsidRPr="00435A40">
        <w:rPr>
          <w:rFonts w:ascii="SimHei" w:eastAsia="SimHei" w:hAnsi="SimHei"/>
          <w:b w:val="0"/>
          <w:noProof/>
          <w:sz w:val="28"/>
          <w:szCs w:val="28"/>
        </w:rPr>
        <w:t>1</w:t>
      </w:r>
      <w:r w:rsidRPr="00435A40">
        <w:rPr>
          <w:rFonts w:ascii="SimHei" w:eastAsia="SimHei" w:hAnsi="SimHei" w:hint="eastAsia"/>
          <w:b w:val="0"/>
          <w:noProof/>
          <w:sz w:val="28"/>
          <w:szCs w:val="28"/>
          <w:lang w:val="zh-TW" w:eastAsia="zh-TW"/>
        </w:rPr>
        <w:t>章</w:t>
      </w:r>
      <w:r w:rsidRPr="00435A40">
        <w:rPr>
          <w:rFonts w:ascii="SimHei" w:eastAsia="SimHei" w:hAnsi="SimHei"/>
          <w:b w:val="0"/>
          <w:noProof/>
          <w:sz w:val="28"/>
          <w:szCs w:val="28"/>
          <w:lang w:val="zh-TW" w:eastAsia="zh-TW"/>
        </w:rPr>
        <w:t xml:space="preserve"> </w:t>
      </w:r>
      <w:r w:rsidRPr="00435A40">
        <w:rPr>
          <w:rFonts w:ascii="SimHei" w:eastAsia="SimHei" w:hAnsi="SimHei" w:hint="eastAsia"/>
          <w:b w:val="0"/>
          <w:noProof/>
          <w:sz w:val="28"/>
          <w:szCs w:val="28"/>
          <w:lang w:val="zh-TW" w:eastAsia="zh-TW"/>
        </w:rPr>
        <w:t>绪论</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_Toc483399056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AC2CFA">
        <w:rPr>
          <w:rFonts w:asciiTheme="minorEastAsia" w:eastAsiaTheme="minorEastAsia" w:hAnsiTheme="minorEastAsia"/>
          <w:b w:val="0"/>
          <w:noProof/>
          <w:sz w:val="24"/>
          <w:szCs w:val="24"/>
        </w:rPr>
        <w:t>1</w:t>
      </w:r>
      <w:r w:rsidRPr="00435A40">
        <w:rPr>
          <w:rFonts w:asciiTheme="minorEastAsia" w:eastAsiaTheme="minorEastAsia" w:hAnsiTheme="minorEastAsia"/>
          <w:b w:val="0"/>
          <w:noProof/>
          <w:sz w:val="24"/>
          <w:szCs w:val="24"/>
        </w:rPr>
        <w:fldChar w:fldCharType="end"/>
      </w:r>
    </w:p>
    <w:p w14:paraId="22ED04B8"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1.1</w:t>
      </w:r>
      <w:r w:rsidRPr="00435A40">
        <w:rPr>
          <w:rFonts w:asciiTheme="minorEastAsia" w:eastAsiaTheme="minorEastAsia" w:hAnsiTheme="minorEastAsia" w:hint="eastAsia"/>
          <w:noProof/>
          <w:sz w:val="24"/>
          <w:szCs w:val="24"/>
          <w:lang w:val="zh-TW" w:eastAsia="zh-TW"/>
        </w:rPr>
        <w:t>研究背景和意义</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_Toc483399057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AC2CFA">
        <w:rPr>
          <w:rFonts w:asciiTheme="minorEastAsia" w:eastAsiaTheme="minorEastAsia" w:hAnsiTheme="minorEastAsia"/>
          <w:noProof/>
          <w:sz w:val="24"/>
          <w:szCs w:val="24"/>
        </w:rPr>
        <w:t>1</w:t>
      </w:r>
      <w:r w:rsidRPr="00435A40">
        <w:rPr>
          <w:rFonts w:asciiTheme="minorEastAsia" w:eastAsiaTheme="minorEastAsia" w:hAnsiTheme="minorEastAsia"/>
          <w:noProof/>
          <w:sz w:val="24"/>
          <w:szCs w:val="24"/>
        </w:rPr>
        <w:fldChar w:fldCharType="end"/>
      </w:r>
    </w:p>
    <w:p w14:paraId="79DADF08"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1.2</w:t>
      </w:r>
      <w:r w:rsidRPr="00435A40">
        <w:rPr>
          <w:rFonts w:asciiTheme="minorEastAsia" w:eastAsiaTheme="minorEastAsia" w:hAnsiTheme="minorEastAsia" w:hint="eastAsia"/>
          <w:noProof/>
          <w:sz w:val="24"/>
          <w:szCs w:val="24"/>
        </w:rPr>
        <w:t>研究现状</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_Toc483399058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AC2CFA">
        <w:rPr>
          <w:rFonts w:asciiTheme="minorEastAsia" w:eastAsiaTheme="minorEastAsia" w:hAnsiTheme="minorEastAsia"/>
          <w:noProof/>
          <w:sz w:val="24"/>
          <w:szCs w:val="24"/>
        </w:rPr>
        <w:t>1</w:t>
      </w:r>
      <w:r w:rsidRPr="00435A40">
        <w:rPr>
          <w:rFonts w:asciiTheme="minorEastAsia" w:eastAsiaTheme="minorEastAsia" w:hAnsiTheme="minorEastAsia"/>
          <w:noProof/>
          <w:sz w:val="24"/>
          <w:szCs w:val="24"/>
        </w:rPr>
        <w:fldChar w:fldCharType="end"/>
      </w:r>
    </w:p>
    <w:p w14:paraId="5CAB2E17"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1.3</w:t>
      </w:r>
      <w:r w:rsidRPr="00435A40">
        <w:rPr>
          <w:rFonts w:asciiTheme="minorEastAsia" w:eastAsiaTheme="minorEastAsia" w:hAnsiTheme="minorEastAsia" w:hint="eastAsia"/>
          <w:noProof/>
          <w:sz w:val="24"/>
          <w:szCs w:val="24"/>
        </w:rPr>
        <w:t>本文研究内容</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_Toc483399059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AC2CFA">
        <w:rPr>
          <w:rFonts w:asciiTheme="minorEastAsia" w:eastAsiaTheme="minorEastAsia" w:hAnsiTheme="minorEastAsia"/>
          <w:noProof/>
          <w:sz w:val="24"/>
          <w:szCs w:val="24"/>
        </w:rPr>
        <w:t>2</w:t>
      </w:r>
      <w:r w:rsidRPr="00435A40">
        <w:rPr>
          <w:rFonts w:asciiTheme="minorEastAsia" w:eastAsiaTheme="minorEastAsia" w:hAnsiTheme="minorEastAsia"/>
          <w:noProof/>
          <w:sz w:val="24"/>
          <w:szCs w:val="24"/>
        </w:rPr>
        <w:fldChar w:fldCharType="end"/>
      </w:r>
    </w:p>
    <w:p w14:paraId="2E140FAF"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1.4</w:t>
      </w:r>
      <w:r w:rsidRPr="00435A40">
        <w:rPr>
          <w:rFonts w:asciiTheme="minorEastAsia" w:eastAsiaTheme="minorEastAsia" w:hAnsiTheme="minorEastAsia" w:hint="eastAsia"/>
          <w:noProof/>
          <w:sz w:val="24"/>
          <w:szCs w:val="24"/>
        </w:rPr>
        <w:t>论文结构安排</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AC2CFA">
        <w:rPr>
          <w:rFonts w:asciiTheme="minorEastAsia" w:eastAsiaTheme="minorEastAsia" w:hAnsiTheme="minorEastAsia"/>
          <w:noProof/>
          <w:sz w:val="24"/>
          <w:szCs w:val="24"/>
        </w:rPr>
        <w:t>3</w:t>
      </w:r>
      <w:r w:rsidRPr="00435A40">
        <w:rPr>
          <w:rFonts w:asciiTheme="minorEastAsia" w:eastAsiaTheme="minorEastAsia" w:hAnsiTheme="minorEastAsia"/>
          <w:noProof/>
          <w:sz w:val="24"/>
          <w:szCs w:val="24"/>
        </w:rPr>
        <w:fldChar w:fldCharType="end"/>
      </w:r>
    </w:p>
    <w:p w14:paraId="52AA728E" w14:textId="77777777" w:rsidR="00AC7ADA" w:rsidRPr="00435A40" w:rsidRDefault="00AC7ADA" w:rsidP="00BA2050">
      <w:pPr>
        <w:pStyle w:val="11"/>
        <w:tabs>
          <w:tab w:val="right" w:leader="dot" w:pos="8290"/>
        </w:tabs>
        <w:rPr>
          <w:rFonts w:ascii="SimHei" w:eastAsia="SimHei" w:hAnsi="SimHei" w:cstheme="minorBidi"/>
          <w:b w:val="0"/>
          <w:caps w:val="0"/>
          <w:noProof/>
          <w:color w:val="auto"/>
          <w:sz w:val="28"/>
          <w:szCs w:val="28"/>
          <w:bdr w:val="none" w:sz="0" w:space="0" w:color="auto"/>
        </w:rPr>
      </w:pPr>
      <w:r w:rsidRPr="00435A40">
        <w:rPr>
          <w:rFonts w:ascii="SimHei" w:eastAsia="SimHei" w:hAnsi="SimHei" w:hint="eastAsia"/>
          <w:b w:val="0"/>
          <w:noProof/>
          <w:sz w:val="28"/>
          <w:szCs w:val="28"/>
          <w:lang w:val="zh-TW" w:eastAsia="zh-TW"/>
        </w:rPr>
        <w:t>第</w:t>
      </w:r>
      <w:r w:rsidRPr="00435A40">
        <w:rPr>
          <w:rFonts w:ascii="SimHei" w:eastAsia="SimHei" w:hAnsi="SimHei"/>
          <w:b w:val="0"/>
          <w:noProof/>
          <w:sz w:val="28"/>
          <w:szCs w:val="28"/>
          <w:lang w:val="zh-TW" w:eastAsia="zh-TW"/>
        </w:rPr>
        <w:t>2</w:t>
      </w:r>
      <w:r w:rsidRPr="00435A40">
        <w:rPr>
          <w:rFonts w:ascii="SimHei" w:eastAsia="SimHei" w:hAnsi="SimHei" w:hint="eastAsia"/>
          <w:b w:val="0"/>
          <w:noProof/>
          <w:sz w:val="28"/>
          <w:szCs w:val="28"/>
          <w:lang w:val="zh-TW" w:eastAsia="zh-TW"/>
        </w:rPr>
        <w:t>章</w:t>
      </w:r>
      <w:r w:rsidRPr="00435A40">
        <w:rPr>
          <w:rFonts w:ascii="SimHei" w:eastAsia="SimHei" w:hAnsi="SimHei"/>
          <w:b w:val="0"/>
          <w:noProof/>
          <w:sz w:val="28"/>
          <w:szCs w:val="28"/>
          <w:lang w:val="zh-TW" w:eastAsia="zh-TW"/>
        </w:rPr>
        <w:t xml:space="preserve"> </w:t>
      </w:r>
      <w:r w:rsidRPr="00435A40">
        <w:rPr>
          <w:rFonts w:ascii="SimHei" w:eastAsia="SimHei" w:hAnsi="SimHei" w:hint="eastAsia"/>
          <w:b w:val="0"/>
          <w:noProof/>
          <w:sz w:val="28"/>
          <w:szCs w:val="28"/>
          <w:lang w:val="zh-TW" w:eastAsia="zh-TW"/>
        </w:rPr>
        <w:t>相关工作与背景介绍</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_Toc483399061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AC2CFA">
        <w:rPr>
          <w:rFonts w:asciiTheme="minorEastAsia" w:eastAsiaTheme="minorEastAsia" w:hAnsiTheme="minorEastAsia"/>
          <w:b w:val="0"/>
          <w:noProof/>
          <w:sz w:val="24"/>
          <w:szCs w:val="24"/>
        </w:rPr>
        <w:t>4</w:t>
      </w:r>
      <w:r w:rsidRPr="00435A40">
        <w:rPr>
          <w:rFonts w:asciiTheme="minorEastAsia" w:eastAsiaTheme="minorEastAsia" w:hAnsiTheme="minorEastAsia"/>
          <w:b w:val="0"/>
          <w:noProof/>
          <w:sz w:val="24"/>
          <w:szCs w:val="24"/>
        </w:rPr>
        <w:fldChar w:fldCharType="end"/>
      </w:r>
    </w:p>
    <w:p w14:paraId="6FF9A47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2.1 </w:t>
      </w:r>
      <w:r w:rsidRPr="00435A40">
        <w:rPr>
          <w:rFonts w:asciiTheme="minorEastAsia" w:eastAsiaTheme="minorEastAsia" w:hAnsiTheme="minorEastAsia" w:hint="eastAsia"/>
          <w:noProof/>
          <w:sz w:val="24"/>
          <w:szCs w:val="24"/>
        </w:rPr>
        <w:t>文本表示</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_Toc483399062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AC2CFA">
        <w:rPr>
          <w:rFonts w:asciiTheme="minorEastAsia" w:eastAsiaTheme="minorEastAsia" w:hAnsiTheme="minorEastAsia"/>
          <w:noProof/>
          <w:sz w:val="24"/>
          <w:szCs w:val="24"/>
        </w:rPr>
        <w:t>4</w:t>
      </w:r>
      <w:r w:rsidRPr="00435A40">
        <w:rPr>
          <w:rFonts w:asciiTheme="minorEastAsia" w:eastAsiaTheme="minorEastAsia" w:hAnsiTheme="minorEastAsia"/>
          <w:noProof/>
          <w:sz w:val="24"/>
          <w:szCs w:val="24"/>
        </w:rPr>
        <w:fldChar w:fldCharType="end"/>
      </w:r>
    </w:p>
    <w:p w14:paraId="5726BB13"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2.1.1 </w:t>
      </w:r>
      <w:r w:rsidRPr="00435A40">
        <w:rPr>
          <w:rFonts w:asciiTheme="minorEastAsia" w:eastAsiaTheme="minorEastAsia" w:hAnsiTheme="minorEastAsia" w:hint="eastAsia"/>
          <w:i w:val="0"/>
          <w:noProof/>
          <w:sz w:val="24"/>
          <w:szCs w:val="24"/>
          <w:lang w:val="zh-CN"/>
        </w:rPr>
        <w:t>向量空间模型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_Toc483399063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AC2CFA">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rPr>
        <w:fldChar w:fldCharType="end"/>
      </w:r>
    </w:p>
    <w:p w14:paraId="03E3A5F1"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2.1.2 TF-IDF</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_Toc483399064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AC2CFA">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rPr>
        <w:fldChar w:fldCharType="end"/>
      </w:r>
    </w:p>
    <w:p w14:paraId="4F61C074"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2.2 </w:t>
      </w:r>
      <w:r w:rsidRPr="00435A40">
        <w:rPr>
          <w:rFonts w:asciiTheme="minorEastAsia" w:eastAsiaTheme="minorEastAsia" w:hAnsiTheme="minorEastAsia" w:hint="eastAsia"/>
          <w:noProof/>
          <w:sz w:val="24"/>
          <w:szCs w:val="24"/>
        </w:rPr>
        <w:t>特征选择</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_Toc483399065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AC2CFA">
        <w:rPr>
          <w:rFonts w:asciiTheme="minorEastAsia" w:eastAsiaTheme="minorEastAsia" w:hAnsiTheme="minorEastAsia"/>
          <w:noProof/>
          <w:sz w:val="24"/>
          <w:szCs w:val="24"/>
        </w:rPr>
        <w:t>5</w:t>
      </w:r>
      <w:r w:rsidRPr="00435A40">
        <w:rPr>
          <w:rFonts w:asciiTheme="minorEastAsia" w:eastAsiaTheme="minorEastAsia" w:hAnsiTheme="minorEastAsia"/>
          <w:noProof/>
          <w:sz w:val="24"/>
          <w:szCs w:val="24"/>
        </w:rPr>
        <w:fldChar w:fldCharType="end"/>
      </w:r>
    </w:p>
    <w:p w14:paraId="7420FAEE"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2.3 </w:t>
      </w:r>
      <w:r w:rsidRPr="00435A40">
        <w:rPr>
          <w:rFonts w:asciiTheme="minorEastAsia" w:eastAsiaTheme="minorEastAsia" w:hAnsiTheme="minorEastAsia" w:hint="eastAsia"/>
          <w:noProof/>
          <w:sz w:val="24"/>
          <w:szCs w:val="24"/>
        </w:rPr>
        <w:t>分类算法</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_Toc483399066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AC2CFA">
        <w:rPr>
          <w:rFonts w:asciiTheme="minorEastAsia" w:eastAsiaTheme="minorEastAsia" w:hAnsiTheme="minorEastAsia"/>
          <w:noProof/>
          <w:sz w:val="24"/>
          <w:szCs w:val="24"/>
        </w:rPr>
        <w:t>7</w:t>
      </w:r>
      <w:r w:rsidRPr="00435A40">
        <w:rPr>
          <w:rFonts w:asciiTheme="minorEastAsia" w:eastAsiaTheme="minorEastAsia" w:hAnsiTheme="minorEastAsia"/>
          <w:noProof/>
          <w:sz w:val="24"/>
          <w:szCs w:val="24"/>
        </w:rPr>
        <w:fldChar w:fldCharType="end"/>
      </w:r>
    </w:p>
    <w:p w14:paraId="30475FAB"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2.3.1 </w:t>
      </w:r>
      <w:r w:rsidRPr="00435A40">
        <w:rPr>
          <w:rFonts w:asciiTheme="minorEastAsia" w:eastAsiaTheme="minorEastAsia" w:hAnsiTheme="minorEastAsia" w:hint="eastAsia"/>
          <w:i w:val="0"/>
          <w:noProof/>
          <w:sz w:val="24"/>
          <w:szCs w:val="24"/>
          <w:lang w:val="zh-CN"/>
        </w:rPr>
        <w:t>基于贝叶斯决策理论的分类算法</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_Toc483399067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AC2CFA">
        <w:rPr>
          <w:rFonts w:asciiTheme="minorEastAsia" w:eastAsiaTheme="minorEastAsia" w:hAnsiTheme="minorEastAsia"/>
          <w:i w:val="0"/>
          <w:noProof/>
          <w:sz w:val="24"/>
          <w:szCs w:val="24"/>
        </w:rPr>
        <w:t>7</w:t>
      </w:r>
      <w:r w:rsidRPr="00435A40">
        <w:rPr>
          <w:rFonts w:asciiTheme="minorEastAsia" w:eastAsiaTheme="minorEastAsia" w:hAnsiTheme="minorEastAsia"/>
          <w:i w:val="0"/>
          <w:noProof/>
          <w:sz w:val="24"/>
          <w:szCs w:val="24"/>
        </w:rPr>
        <w:fldChar w:fldCharType="end"/>
      </w:r>
    </w:p>
    <w:p w14:paraId="3D2DE97B"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2.3.2 </w:t>
      </w:r>
      <w:r w:rsidRPr="00435A40">
        <w:rPr>
          <w:rFonts w:asciiTheme="minorEastAsia" w:eastAsiaTheme="minorEastAsia" w:hAnsiTheme="minorEastAsia" w:hint="eastAsia"/>
          <w:i w:val="0"/>
          <w:noProof/>
          <w:sz w:val="24"/>
          <w:szCs w:val="24"/>
          <w:lang w:val="zh-CN"/>
        </w:rPr>
        <w:t>基于超平面划分的分类算法</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_Toc483399068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AC2CFA">
        <w:rPr>
          <w:rFonts w:asciiTheme="minorEastAsia" w:eastAsiaTheme="minorEastAsia" w:hAnsiTheme="minorEastAsia"/>
          <w:i w:val="0"/>
          <w:noProof/>
          <w:sz w:val="24"/>
          <w:szCs w:val="24"/>
        </w:rPr>
        <w:t>8</w:t>
      </w:r>
      <w:r w:rsidRPr="00435A40">
        <w:rPr>
          <w:rFonts w:asciiTheme="minorEastAsia" w:eastAsiaTheme="minorEastAsia" w:hAnsiTheme="minorEastAsia"/>
          <w:i w:val="0"/>
          <w:noProof/>
          <w:sz w:val="24"/>
          <w:szCs w:val="24"/>
        </w:rPr>
        <w:fldChar w:fldCharType="end"/>
      </w:r>
    </w:p>
    <w:p w14:paraId="2562DCAA"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2.3.3 </w:t>
      </w:r>
      <w:r w:rsidRPr="00435A40">
        <w:rPr>
          <w:rFonts w:asciiTheme="minorEastAsia" w:eastAsiaTheme="minorEastAsia" w:hAnsiTheme="minorEastAsia" w:hint="eastAsia"/>
          <w:i w:val="0"/>
          <w:noProof/>
          <w:sz w:val="24"/>
          <w:szCs w:val="24"/>
          <w:lang w:val="zh-CN"/>
        </w:rPr>
        <w:t>基于距离的分类算法</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_Toc483399069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AC2CFA">
        <w:rPr>
          <w:rFonts w:asciiTheme="minorEastAsia" w:eastAsiaTheme="minorEastAsia" w:hAnsiTheme="minorEastAsia"/>
          <w:i w:val="0"/>
          <w:noProof/>
          <w:sz w:val="24"/>
          <w:szCs w:val="24"/>
        </w:rPr>
        <w:t>9</w:t>
      </w:r>
      <w:r w:rsidRPr="00435A40">
        <w:rPr>
          <w:rFonts w:asciiTheme="minorEastAsia" w:eastAsiaTheme="minorEastAsia" w:hAnsiTheme="minorEastAsia"/>
          <w:i w:val="0"/>
          <w:noProof/>
          <w:sz w:val="24"/>
          <w:szCs w:val="24"/>
        </w:rPr>
        <w:fldChar w:fldCharType="end"/>
      </w:r>
    </w:p>
    <w:p w14:paraId="5CB83C7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2.4</w:t>
      </w:r>
      <w:r w:rsidRPr="00435A40">
        <w:rPr>
          <w:rFonts w:asciiTheme="minorEastAsia" w:eastAsiaTheme="minorEastAsia" w:hAnsiTheme="minorEastAsia" w:hint="eastAsia"/>
          <w:noProof/>
          <w:sz w:val="24"/>
          <w:szCs w:val="24"/>
        </w:rPr>
        <w:t>本章小结</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AC2CFA">
        <w:rPr>
          <w:rFonts w:asciiTheme="minorEastAsia" w:eastAsiaTheme="minorEastAsia" w:hAnsiTheme="minorEastAsia"/>
          <w:noProof/>
          <w:sz w:val="24"/>
          <w:szCs w:val="24"/>
        </w:rPr>
        <w:t>10</w:t>
      </w:r>
      <w:r w:rsidRPr="00435A40">
        <w:rPr>
          <w:rFonts w:asciiTheme="minorEastAsia" w:eastAsiaTheme="minorEastAsia" w:hAnsiTheme="minorEastAsia"/>
          <w:noProof/>
          <w:sz w:val="24"/>
          <w:szCs w:val="24"/>
        </w:rPr>
        <w:fldChar w:fldCharType="end"/>
      </w:r>
    </w:p>
    <w:p w14:paraId="22F3E7B0"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hint="eastAsia"/>
          <w:b w:val="0"/>
          <w:noProof/>
          <w:sz w:val="28"/>
          <w:szCs w:val="28"/>
        </w:rPr>
        <w:t>第</w:t>
      </w:r>
      <w:r w:rsidRPr="00435A40">
        <w:rPr>
          <w:rFonts w:ascii="SimHei" w:eastAsia="SimHei" w:hAnsi="SimHei"/>
          <w:b w:val="0"/>
          <w:noProof/>
          <w:sz w:val="28"/>
          <w:szCs w:val="28"/>
        </w:rPr>
        <w:t>3</w:t>
      </w:r>
      <w:r w:rsidRPr="00435A40">
        <w:rPr>
          <w:rFonts w:ascii="SimHei" w:eastAsia="SimHei" w:hAnsi="SimHei" w:hint="eastAsia"/>
          <w:b w:val="0"/>
          <w:noProof/>
          <w:sz w:val="28"/>
          <w:szCs w:val="28"/>
        </w:rPr>
        <w:t>章</w:t>
      </w:r>
      <w:r w:rsidRPr="00435A40">
        <w:rPr>
          <w:rFonts w:ascii="SimHei" w:eastAsia="SimHei" w:hAnsi="SimHei"/>
          <w:b w:val="0"/>
          <w:noProof/>
          <w:sz w:val="28"/>
          <w:szCs w:val="28"/>
        </w:rPr>
        <w:t xml:space="preserve"> </w:t>
      </w:r>
      <w:r w:rsidRPr="00435A40">
        <w:rPr>
          <w:rFonts w:ascii="SimHei" w:eastAsia="SimHei" w:hAnsi="SimHei" w:hint="eastAsia"/>
          <w:b w:val="0"/>
          <w:noProof/>
          <w:sz w:val="28"/>
          <w:szCs w:val="28"/>
          <w:lang w:val="zh-TW"/>
        </w:rPr>
        <w:t>用户属性分类预测方法</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_Toc483399071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AC2CFA">
        <w:rPr>
          <w:rFonts w:asciiTheme="minorEastAsia" w:eastAsiaTheme="minorEastAsia" w:hAnsiTheme="minorEastAsia"/>
          <w:b w:val="0"/>
          <w:noProof/>
          <w:sz w:val="24"/>
          <w:szCs w:val="24"/>
        </w:rPr>
        <w:t>11</w:t>
      </w:r>
      <w:r w:rsidRPr="00435A40">
        <w:rPr>
          <w:rFonts w:asciiTheme="minorEastAsia" w:eastAsiaTheme="minorEastAsia" w:hAnsiTheme="minorEastAsia"/>
          <w:b w:val="0"/>
          <w:noProof/>
          <w:sz w:val="24"/>
          <w:szCs w:val="24"/>
        </w:rPr>
        <w:fldChar w:fldCharType="end"/>
      </w:r>
    </w:p>
    <w:p w14:paraId="020C1199"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3.1</w:t>
      </w:r>
      <w:r w:rsidRPr="00435A40">
        <w:rPr>
          <w:rFonts w:asciiTheme="minorEastAsia" w:eastAsiaTheme="minorEastAsia" w:hAnsiTheme="minorEastAsia" w:hint="eastAsia"/>
          <w:noProof/>
          <w:sz w:val="24"/>
          <w:szCs w:val="24"/>
        </w:rPr>
        <w:t>用户属性预测方法简介</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_Toc483399072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AC2CFA">
        <w:rPr>
          <w:rFonts w:asciiTheme="minorEastAsia" w:eastAsiaTheme="minorEastAsia" w:hAnsiTheme="minorEastAsia"/>
          <w:noProof/>
          <w:sz w:val="24"/>
          <w:szCs w:val="24"/>
        </w:rPr>
        <w:t>11</w:t>
      </w:r>
      <w:r w:rsidRPr="00435A40">
        <w:rPr>
          <w:rFonts w:asciiTheme="minorEastAsia" w:eastAsiaTheme="minorEastAsia" w:hAnsiTheme="minorEastAsia"/>
          <w:noProof/>
          <w:sz w:val="24"/>
          <w:szCs w:val="24"/>
        </w:rPr>
        <w:fldChar w:fldCharType="end"/>
      </w:r>
    </w:p>
    <w:p w14:paraId="240BD91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3.2</w:t>
      </w:r>
      <w:r w:rsidRPr="00435A40">
        <w:rPr>
          <w:rFonts w:asciiTheme="minorEastAsia" w:eastAsiaTheme="minorEastAsia" w:hAnsiTheme="minorEastAsia" w:hint="eastAsia"/>
          <w:noProof/>
          <w:sz w:val="24"/>
          <w:szCs w:val="24"/>
        </w:rPr>
        <w:t>中文分词</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_Toc483399073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AC2CFA">
        <w:rPr>
          <w:rFonts w:asciiTheme="minorEastAsia" w:eastAsiaTheme="minorEastAsia" w:hAnsiTheme="minorEastAsia"/>
          <w:noProof/>
          <w:sz w:val="24"/>
          <w:szCs w:val="24"/>
        </w:rPr>
        <w:t>11</w:t>
      </w:r>
      <w:r w:rsidRPr="00435A40">
        <w:rPr>
          <w:rFonts w:asciiTheme="minorEastAsia" w:eastAsiaTheme="minorEastAsia" w:hAnsiTheme="minorEastAsia"/>
          <w:noProof/>
          <w:sz w:val="24"/>
          <w:szCs w:val="24"/>
        </w:rPr>
        <w:fldChar w:fldCharType="end"/>
      </w:r>
    </w:p>
    <w:p w14:paraId="7593741C"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3.3 </w:t>
      </w:r>
      <w:r w:rsidRPr="00435A40">
        <w:rPr>
          <w:rFonts w:asciiTheme="minorEastAsia" w:eastAsiaTheme="minorEastAsia" w:hAnsiTheme="minorEastAsia" w:hint="eastAsia"/>
          <w:noProof/>
          <w:sz w:val="24"/>
          <w:szCs w:val="24"/>
        </w:rPr>
        <w:t>特征工程</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_Toc483399074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AC2CFA">
        <w:rPr>
          <w:rFonts w:asciiTheme="minorEastAsia" w:eastAsiaTheme="minorEastAsia" w:hAnsiTheme="minorEastAsia"/>
          <w:noProof/>
          <w:sz w:val="24"/>
          <w:szCs w:val="24"/>
        </w:rPr>
        <w:t>12</w:t>
      </w:r>
      <w:r w:rsidRPr="00435A40">
        <w:rPr>
          <w:rFonts w:asciiTheme="minorEastAsia" w:eastAsiaTheme="minorEastAsia" w:hAnsiTheme="minorEastAsia"/>
          <w:noProof/>
          <w:sz w:val="24"/>
          <w:szCs w:val="24"/>
        </w:rPr>
        <w:fldChar w:fldCharType="end"/>
      </w:r>
    </w:p>
    <w:p w14:paraId="34DA4E95"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3.4 </w:t>
      </w:r>
      <w:r w:rsidRPr="00435A40">
        <w:rPr>
          <w:rFonts w:asciiTheme="minorEastAsia" w:eastAsiaTheme="minorEastAsia" w:hAnsiTheme="minorEastAsia" w:hint="eastAsia"/>
          <w:noProof/>
          <w:sz w:val="24"/>
          <w:szCs w:val="24"/>
        </w:rPr>
        <w:t>分类模型</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_Toc483399075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AC2CFA">
        <w:rPr>
          <w:rFonts w:asciiTheme="minorEastAsia" w:eastAsiaTheme="minorEastAsia" w:hAnsiTheme="minorEastAsia"/>
          <w:noProof/>
          <w:sz w:val="24"/>
          <w:szCs w:val="24"/>
        </w:rPr>
        <w:t>12</w:t>
      </w:r>
      <w:r w:rsidRPr="00435A40">
        <w:rPr>
          <w:rFonts w:asciiTheme="minorEastAsia" w:eastAsiaTheme="minorEastAsia" w:hAnsiTheme="minorEastAsia"/>
          <w:noProof/>
          <w:sz w:val="24"/>
          <w:szCs w:val="24"/>
        </w:rPr>
        <w:fldChar w:fldCharType="end"/>
      </w:r>
    </w:p>
    <w:p w14:paraId="36058013"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3.</w:t>
      </w:r>
      <w:r w:rsidRPr="00435A40">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lang w:val="zh-CN"/>
        </w:rPr>
        <w:t>.1</w:t>
      </w:r>
      <w:r w:rsidRPr="00435A40">
        <w:rPr>
          <w:rFonts w:asciiTheme="minorEastAsia" w:eastAsiaTheme="minorEastAsia" w:hAnsiTheme="minorEastAsia" w:hint="eastAsia"/>
          <w:i w:val="0"/>
          <w:noProof/>
          <w:sz w:val="24"/>
          <w:szCs w:val="24"/>
          <w:lang w:val="zh-CN"/>
        </w:rPr>
        <w:t>基于朴素贝叶斯的分类模型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_Toc483399076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AC2CFA">
        <w:rPr>
          <w:rFonts w:asciiTheme="minorEastAsia" w:eastAsiaTheme="minorEastAsia" w:hAnsiTheme="minorEastAsia"/>
          <w:i w:val="0"/>
          <w:noProof/>
          <w:sz w:val="24"/>
          <w:szCs w:val="24"/>
        </w:rPr>
        <w:t>13</w:t>
      </w:r>
      <w:r w:rsidRPr="00435A40">
        <w:rPr>
          <w:rFonts w:asciiTheme="minorEastAsia" w:eastAsiaTheme="minorEastAsia" w:hAnsiTheme="minorEastAsia"/>
          <w:i w:val="0"/>
          <w:noProof/>
          <w:sz w:val="24"/>
          <w:szCs w:val="24"/>
        </w:rPr>
        <w:fldChar w:fldCharType="end"/>
      </w:r>
    </w:p>
    <w:p w14:paraId="0C0F197E"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3.</w:t>
      </w:r>
      <w:r w:rsidRPr="00435A40">
        <w:rPr>
          <w:rFonts w:asciiTheme="minorEastAsia" w:eastAsiaTheme="minorEastAsia" w:hAnsiTheme="minorEastAsia"/>
          <w:i w:val="0"/>
          <w:noProof/>
          <w:sz w:val="24"/>
          <w:szCs w:val="24"/>
        </w:rPr>
        <w:t>4</w:t>
      </w:r>
      <w:r w:rsidRPr="00435A40">
        <w:rPr>
          <w:rFonts w:asciiTheme="minorEastAsia" w:eastAsiaTheme="minorEastAsia" w:hAnsiTheme="minorEastAsia"/>
          <w:i w:val="0"/>
          <w:noProof/>
          <w:sz w:val="24"/>
          <w:szCs w:val="24"/>
          <w:lang w:val="zh-CN"/>
        </w:rPr>
        <w:t>.2</w:t>
      </w:r>
      <w:r w:rsidRPr="00435A40">
        <w:rPr>
          <w:rFonts w:asciiTheme="minorEastAsia" w:eastAsiaTheme="minorEastAsia" w:hAnsiTheme="minorEastAsia" w:hint="eastAsia"/>
          <w:i w:val="0"/>
          <w:noProof/>
          <w:sz w:val="24"/>
          <w:szCs w:val="24"/>
          <w:lang w:val="zh-CN"/>
        </w:rPr>
        <w:t>基于支持向量机的分类模型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_Toc483399077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AC2CFA">
        <w:rPr>
          <w:rFonts w:asciiTheme="minorEastAsia" w:eastAsiaTheme="minorEastAsia" w:hAnsiTheme="minorEastAsia"/>
          <w:i w:val="0"/>
          <w:noProof/>
          <w:sz w:val="24"/>
          <w:szCs w:val="24"/>
        </w:rPr>
        <w:t>15</w:t>
      </w:r>
      <w:r w:rsidRPr="00435A40">
        <w:rPr>
          <w:rFonts w:asciiTheme="minorEastAsia" w:eastAsiaTheme="minorEastAsia" w:hAnsiTheme="minorEastAsia"/>
          <w:i w:val="0"/>
          <w:noProof/>
          <w:sz w:val="24"/>
          <w:szCs w:val="24"/>
        </w:rPr>
        <w:fldChar w:fldCharType="end"/>
      </w:r>
    </w:p>
    <w:p w14:paraId="3A51C047"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 xml:space="preserve">3.4.3 </w:t>
      </w:r>
      <w:r w:rsidRPr="00435A40">
        <w:rPr>
          <w:rFonts w:asciiTheme="minorEastAsia" w:eastAsiaTheme="minorEastAsia" w:hAnsiTheme="minorEastAsia" w:hint="eastAsia"/>
          <w:i w:val="0"/>
          <w:noProof/>
          <w:sz w:val="24"/>
          <w:szCs w:val="24"/>
          <w:lang w:val="zh-CN"/>
        </w:rPr>
        <w:t>基于</w:t>
      </w:r>
      <w:r w:rsidRPr="00435A40">
        <w:rPr>
          <w:rFonts w:asciiTheme="minorEastAsia" w:eastAsiaTheme="minorEastAsia" w:hAnsiTheme="minorEastAsia"/>
          <w:i w:val="0"/>
          <w:noProof/>
          <w:sz w:val="24"/>
          <w:szCs w:val="24"/>
          <w:lang w:val="zh-CN"/>
        </w:rPr>
        <w:t>K-</w:t>
      </w:r>
      <w:r w:rsidRPr="00435A40">
        <w:rPr>
          <w:rFonts w:asciiTheme="minorEastAsia" w:eastAsiaTheme="minorEastAsia" w:hAnsiTheme="minorEastAsia" w:hint="eastAsia"/>
          <w:i w:val="0"/>
          <w:noProof/>
          <w:sz w:val="24"/>
          <w:szCs w:val="24"/>
          <w:lang w:val="zh-CN"/>
        </w:rPr>
        <w:t>最邻近算法的分类模型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_Toc483399078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AC2CFA">
        <w:rPr>
          <w:rFonts w:asciiTheme="minorEastAsia" w:eastAsiaTheme="minorEastAsia" w:hAnsiTheme="minorEastAsia"/>
          <w:i w:val="0"/>
          <w:noProof/>
          <w:sz w:val="24"/>
          <w:szCs w:val="24"/>
        </w:rPr>
        <w:t>16</w:t>
      </w:r>
      <w:r w:rsidRPr="00435A40">
        <w:rPr>
          <w:rFonts w:asciiTheme="minorEastAsia" w:eastAsiaTheme="minorEastAsia" w:hAnsiTheme="minorEastAsia"/>
          <w:i w:val="0"/>
          <w:noProof/>
          <w:sz w:val="24"/>
          <w:szCs w:val="24"/>
        </w:rPr>
        <w:fldChar w:fldCharType="end"/>
      </w:r>
    </w:p>
    <w:p w14:paraId="6D4A44E6"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3.5 </w:t>
      </w:r>
      <w:r w:rsidRPr="00435A40">
        <w:rPr>
          <w:rFonts w:asciiTheme="minorEastAsia" w:eastAsiaTheme="minorEastAsia" w:hAnsiTheme="minorEastAsia" w:hint="eastAsia"/>
          <w:noProof/>
          <w:sz w:val="24"/>
          <w:szCs w:val="24"/>
        </w:rPr>
        <w:t>缺失数据处理</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_Toc483399079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AC2CFA">
        <w:rPr>
          <w:rFonts w:asciiTheme="minorEastAsia" w:eastAsiaTheme="minorEastAsia" w:hAnsiTheme="minorEastAsia"/>
          <w:noProof/>
          <w:sz w:val="24"/>
          <w:szCs w:val="24"/>
        </w:rPr>
        <w:t>17</w:t>
      </w:r>
      <w:r w:rsidRPr="00435A40">
        <w:rPr>
          <w:rFonts w:asciiTheme="minorEastAsia" w:eastAsiaTheme="minorEastAsia" w:hAnsiTheme="minorEastAsia"/>
          <w:noProof/>
          <w:sz w:val="24"/>
          <w:szCs w:val="24"/>
        </w:rPr>
        <w:fldChar w:fldCharType="end"/>
      </w:r>
    </w:p>
    <w:p w14:paraId="554214FA"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3.6 </w:t>
      </w:r>
      <w:r w:rsidRPr="00435A40">
        <w:rPr>
          <w:rFonts w:asciiTheme="minorEastAsia" w:eastAsiaTheme="minorEastAsia" w:hAnsiTheme="minorEastAsia" w:hint="eastAsia"/>
          <w:noProof/>
          <w:sz w:val="24"/>
          <w:szCs w:val="24"/>
        </w:rPr>
        <w:t>用户属性分类预测算法总体处理框架</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AC2CFA">
        <w:rPr>
          <w:rFonts w:asciiTheme="minorEastAsia" w:eastAsiaTheme="minorEastAsia" w:hAnsiTheme="minorEastAsia"/>
          <w:noProof/>
          <w:sz w:val="24"/>
          <w:szCs w:val="24"/>
        </w:rPr>
        <w:t>17</w:t>
      </w:r>
      <w:r w:rsidRPr="00435A40">
        <w:rPr>
          <w:rFonts w:asciiTheme="minorEastAsia" w:eastAsiaTheme="minorEastAsia" w:hAnsiTheme="minorEastAsia"/>
          <w:noProof/>
          <w:sz w:val="24"/>
          <w:szCs w:val="24"/>
        </w:rPr>
        <w:fldChar w:fldCharType="end"/>
      </w:r>
    </w:p>
    <w:p w14:paraId="632BAA89"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hint="eastAsia"/>
          <w:b w:val="0"/>
          <w:noProof/>
          <w:sz w:val="28"/>
          <w:szCs w:val="28"/>
        </w:rPr>
        <w:t>第</w:t>
      </w:r>
      <w:r w:rsidRPr="00435A40">
        <w:rPr>
          <w:rFonts w:ascii="SimHei" w:eastAsia="SimHei" w:hAnsi="SimHei"/>
          <w:b w:val="0"/>
          <w:noProof/>
          <w:sz w:val="28"/>
          <w:szCs w:val="28"/>
          <w:lang w:val="zh-TW" w:eastAsia="zh-TW"/>
        </w:rPr>
        <w:t>4</w:t>
      </w:r>
      <w:r w:rsidRPr="00435A40">
        <w:rPr>
          <w:rFonts w:ascii="SimHei" w:eastAsia="SimHei" w:hAnsi="SimHei" w:hint="eastAsia"/>
          <w:b w:val="0"/>
          <w:noProof/>
          <w:sz w:val="28"/>
          <w:szCs w:val="28"/>
        </w:rPr>
        <w:t>章</w:t>
      </w:r>
      <w:r w:rsidRPr="00435A40">
        <w:rPr>
          <w:rFonts w:ascii="SimHei" w:eastAsia="SimHei" w:hAnsi="SimHei"/>
          <w:b w:val="0"/>
          <w:noProof/>
          <w:sz w:val="28"/>
          <w:szCs w:val="28"/>
        </w:rPr>
        <w:t xml:space="preserve"> </w:t>
      </w:r>
      <w:r w:rsidRPr="00435A40">
        <w:rPr>
          <w:rFonts w:ascii="SimHei" w:eastAsia="SimHei" w:hAnsi="SimHei" w:hint="eastAsia"/>
          <w:b w:val="0"/>
          <w:noProof/>
          <w:sz w:val="28"/>
          <w:szCs w:val="28"/>
        </w:rPr>
        <w:t>实验与评估</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_Toc483399081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AC2CFA">
        <w:rPr>
          <w:rFonts w:asciiTheme="minorEastAsia" w:eastAsiaTheme="minorEastAsia" w:hAnsiTheme="minorEastAsia"/>
          <w:b w:val="0"/>
          <w:noProof/>
          <w:sz w:val="24"/>
          <w:szCs w:val="24"/>
        </w:rPr>
        <w:t>19</w:t>
      </w:r>
      <w:r w:rsidRPr="00435A40">
        <w:rPr>
          <w:rFonts w:asciiTheme="minorEastAsia" w:eastAsiaTheme="minorEastAsia" w:hAnsiTheme="minorEastAsia"/>
          <w:b w:val="0"/>
          <w:noProof/>
          <w:sz w:val="24"/>
          <w:szCs w:val="24"/>
        </w:rPr>
        <w:fldChar w:fldCharType="end"/>
      </w:r>
    </w:p>
    <w:p w14:paraId="1D3A434E"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4.1</w:t>
      </w:r>
      <w:r w:rsidRPr="00435A40">
        <w:rPr>
          <w:rFonts w:asciiTheme="minorEastAsia" w:eastAsiaTheme="minorEastAsia" w:hAnsiTheme="minorEastAsia" w:hint="eastAsia"/>
          <w:noProof/>
          <w:sz w:val="24"/>
          <w:szCs w:val="24"/>
        </w:rPr>
        <w:t>实验环境</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_Toc483399082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AC2CFA">
        <w:rPr>
          <w:rFonts w:asciiTheme="minorEastAsia" w:eastAsiaTheme="minorEastAsia" w:hAnsiTheme="minorEastAsia"/>
          <w:noProof/>
          <w:sz w:val="24"/>
          <w:szCs w:val="24"/>
        </w:rPr>
        <w:t>19</w:t>
      </w:r>
      <w:r w:rsidRPr="00435A40">
        <w:rPr>
          <w:rFonts w:asciiTheme="minorEastAsia" w:eastAsiaTheme="minorEastAsia" w:hAnsiTheme="minorEastAsia"/>
          <w:noProof/>
          <w:sz w:val="24"/>
          <w:szCs w:val="24"/>
        </w:rPr>
        <w:fldChar w:fldCharType="end"/>
      </w:r>
    </w:p>
    <w:p w14:paraId="5F34D2A3"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 xml:space="preserve">4.2 </w:t>
      </w:r>
      <w:r w:rsidRPr="00435A40">
        <w:rPr>
          <w:rFonts w:asciiTheme="minorEastAsia" w:eastAsiaTheme="minorEastAsia" w:hAnsiTheme="minorEastAsia" w:hint="eastAsia"/>
          <w:noProof/>
          <w:sz w:val="24"/>
          <w:szCs w:val="24"/>
        </w:rPr>
        <w:t>数据集</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_Toc483399083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AC2CFA">
        <w:rPr>
          <w:rFonts w:asciiTheme="minorEastAsia" w:eastAsiaTheme="minorEastAsia" w:hAnsiTheme="minorEastAsia"/>
          <w:noProof/>
          <w:sz w:val="24"/>
          <w:szCs w:val="24"/>
        </w:rPr>
        <w:t>19</w:t>
      </w:r>
      <w:r w:rsidRPr="00435A40">
        <w:rPr>
          <w:rFonts w:asciiTheme="minorEastAsia" w:eastAsiaTheme="minorEastAsia" w:hAnsiTheme="minorEastAsia"/>
          <w:noProof/>
          <w:sz w:val="24"/>
          <w:szCs w:val="24"/>
        </w:rPr>
        <w:fldChar w:fldCharType="end"/>
      </w:r>
    </w:p>
    <w:p w14:paraId="0881A61D" w14:textId="77777777" w:rsidR="00AC7ADA" w:rsidRPr="00435A40" w:rsidRDefault="00AC7ADA" w:rsidP="00BA2050">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4.3</w:t>
      </w:r>
      <w:r w:rsidRPr="00435A40">
        <w:rPr>
          <w:rFonts w:asciiTheme="minorEastAsia" w:eastAsiaTheme="minorEastAsia" w:hAnsiTheme="minorEastAsia" w:hint="eastAsia"/>
          <w:noProof/>
          <w:sz w:val="24"/>
          <w:szCs w:val="24"/>
        </w:rPr>
        <w:t>分类模型性能分析与比较</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_Toc483399084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AC2CFA">
        <w:rPr>
          <w:rFonts w:asciiTheme="minorEastAsia" w:eastAsiaTheme="minorEastAsia" w:hAnsiTheme="minorEastAsia"/>
          <w:noProof/>
          <w:sz w:val="24"/>
          <w:szCs w:val="24"/>
        </w:rPr>
        <w:t>20</w:t>
      </w:r>
      <w:r w:rsidRPr="00435A40">
        <w:rPr>
          <w:rFonts w:asciiTheme="minorEastAsia" w:eastAsiaTheme="minorEastAsia" w:hAnsiTheme="minorEastAsia"/>
          <w:noProof/>
          <w:sz w:val="24"/>
          <w:szCs w:val="24"/>
        </w:rPr>
        <w:fldChar w:fldCharType="end"/>
      </w:r>
    </w:p>
    <w:p w14:paraId="70CE536A"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4.3.1</w:t>
      </w:r>
      <w:r w:rsidRPr="00435A40">
        <w:rPr>
          <w:rFonts w:asciiTheme="minorEastAsia" w:eastAsiaTheme="minorEastAsia" w:hAnsiTheme="minorEastAsia" w:hint="eastAsia"/>
          <w:i w:val="0"/>
          <w:noProof/>
          <w:sz w:val="24"/>
          <w:szCs w:val="24"/>
          <w:lang w:val="zh-CN"/>
        </w:rPr>
        <w:t>特征选择对分类模型性能的影响</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_Toc483399085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AC2CFA">
        <w:rPr>
          <w:rFonts w:asciiTheme="minorEastAsia" w:eastAsiaTheme="minorEastAsia" w:hAnsiTheme="minorEastAsia"/>
          <w:i w:val="0"/>
          <w:noProof/>
          <w:sz w:val="24"/>
          <w:szCs w:val="24"/>
        </w:rPr>
        <w:t>20</w:t>
      </w:r>
      <w:r w:rsidRPr="00435A40">
        <w:rPr>
          <w:rFonts w:asciiTheme="minorEastAsia" w:eastAsiaTheme="minorEastAsia" w:hAnsiTheme="minorEastAsia"/>
          <w:i w:val="0"/>
          <w:noProof/>
          <w:sz w:val="24"/>
          <w:szCs w:val="24"/>
        </w:rPr>
        <w:fldChar w:fldCharType="end"/>
      </w:r>
    </w:p>
    <w:p w14:paraId="36630225"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rPr>
        <w:t>4.3.2</w:t>
      </w:r>
      <w:r w:rsidRPr="00435A40">
        <w:rPr>
          <w:rFonts w:asciiTheme="minorEastAsia" w:eastAsiaTheme="minorEastAsia" w:hAnsiTheme="minorEastAsia" w:hint="eastAsia"/>
          <w:i w:val="0"/>
          <w:noProof/>
          <w:sz w:val="24"/>
          <w:szCs w:val="24"/>
        </w:rPr>
        <w:t>朴素贝叶斯的伯努利模型和多项式模型</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_Toc483399086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AC2CFA">
        <w:rPr>
          <w:rFonts w:asciiTheme="minorEastAsia" w:eastAsiaTheme="minorEastAsia" w:hAnsiTheme="minorEastAsia"/>
          <w:i w:val="0"/>
          <w:noProof/>
          <w:sz w:val="24"/>
          <w:szCs w:val="24"/>
        </w:rPr>
        <w:t>22</w:t>
      </w:r>
      <w:r w:rsidRPr="00435A40">
        <w:rPr>
          <w:rFonts w:asciiTheme="minorEastAsia" w:eastAsiaTheme="minorEastAsia" w:hAnsiTheme="minorEastAsia"/>
          <w:i w:val="0"/>
          <w:noProof/>
          <w:sz w:val="24"/>
          <w:szCs w:val="24"/>
        </w:rPr>
        <w:fldChar w:fldCharType="end"/>
      </w:r>
    </w:p>
    <w:p w14:paraId="0F560A01"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4.3.3 KNN</w:t>
      </w:r>
      <w:r w:rsidRPr="00435A40">
        <w:rPr>
          <w:rFonts w:asciiTheme="minorEastAsia" w:eastAsiaTheme="minorEastAsia" w:hAnsiTheme="minorEastAsia" w:hint="eastAsia"/>
          <w:i w:val="0"/>
          <w:noProof/>
          <w:sz w:val="24"/>
          <w:szCs w:val="24"/>
          <w:lang w:val="zh-CN"/>
        </w:rPr>
        <w:t>分类器中</w:t>
      </w:r>
      <w:r w:rsidRPr="00435A40">
        <w:rPr>
          <w:rFonts w:asciiTheme="minorEastAsia" w:eastAsiaTheme="minorEastAsia" w:hAnsiTheme="minorEastAsia"/>
          <w:i w:val="0"/>
          <w:noProof/>
          <w:sz w:val="24"/>
          <w:szCs w:val="24"/>
          <w:lang w:val="zh-CN"/>
        </w:rPr>
        <w:t>K</w:t>
      </w:r>
      <w:r w:rsidRPr="00435A40">
        <w:rPr>
          <w:rFonts w:asciiTheme="minorEastAsia" w:eastAsiaTheme="minorEastAsia" w:hAnsiTheme="minorEastAsia" w:hint="eastAsia"/>
          <w:i w:val="0"/>
          <w:noProof/>
          <w:sz w:val="24"/>
          <w:szCs w:val="24"/>
          <w:lang w:val="zh-CN"/>
        </w:rPr>
        <w:t>值的选取</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_Toc483399087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AC2CFA">
        <w:rPr>
          <w:rFonts w:asciiTheme="minorEastAsia" w:eastAsiaTheme="minorEastAsia" w:hAnsiTheme="minorEastAsia"/>
          <w:i w:val="0"/>
          <w:noProof/>
          <w:sz w:val="24"/>
          <w:szCs w:val="24"/>
        </w:rPr>
        <w:t>24</w:t>
      </w:r>
      <w:r w:rsidRPr="00435A40">
        <w:rPr>
          <w:rFonts w:asciiTheme="minorEastAsia" w:eastAsiaTheme="minorEastAsia" w:hAnsiTheme="minorEastAsia"/>
          <w:i w:val="0"/>
          <w:noProof/>
          <w:sz w:val="24"/>
          <w:szCs w:val="24"/>
        </w:rPr>
        <w:fldChar w:fldCharType="end"/>
      </w:r>
    </w:p>
    <w:p w14:paraId="72CA838E" w14:textId="77777777" w:rsidR="00AC7ADA" w:rsidRPr="00435A40" w:rsidRDefault="00AC7ADA" w:rsidP="00BA2050">
      <w:pPr>
        <w:pStyle w:val="31"/>
        <w:tabs>
          <w:tab w:val="right" w:leader="dot" w:pos="8290"/>
        </w:tabs>
        <w:rPr>
          <w:rFonts w:asciiTheme="minorEastAsia" w:eastAsiaTheme="minorEastAsia" w:hAnsiTheme="minorEastAsia" w:cstheme="minorBidi"/>
          <w:i w:val="0"/>
          <w:noProof/>
          <w:color w:val="auto"/>
          <w:sz w:val="24"/>
          <w:szCs w:val="24"/>
          <w:bdr w:val="none" w:sz="0" w:space="0" w:color="auto"/>
        </w:rPr>
      </w:pPr>
      <w:r w:rsidRPr="00435A40">
        <w:rPr>
          <w:rFonts w:asciiTheme="minorEastAsia" w:eastAsiaTheme="minorEastAsia" w:hAnsiTheme="minorEastAsia"/>
          <w:i w:val="0"/>
          <w:noProof/>
          <w:sz w:val="24"/>
          <w:szCs w:val="24"/>
          <w:lang w:val="zh-CN"/>
        </w:rPr>
        <w:t>4.3.4</w:t>
      </w:r>
      <w:r w:rsidRPr="00435A40">
        <w:rPr>
          <w:rFonts w:asciiTheme="minorEastAsia" w:eastAsiaTheme="minorEastAsia" w:hAnsiTheme="minorEastAsia" w:hint="eastAsia"/>
          <w:i w:val="0"/>
          <w:noProof/>
          <w:sz w:val="24"/>
          <w:szCs w:val="24"/>
          <w:lang w:val="zh-CN"/>
        </w:rPr>
        <w:t>各分类模型间的对比</w:t>
      </w:r>
      <w:r w:rsidRPr="00435A40">
        <w:rPr>
          <w:rFonts w:asciiTheme="minorEastAsia" w:eastAsiaTheme="minorEastAsia" w:hAnsiTheme="minorEastAsia"/>
          <w:i w:val="0"/>
          <w:noProof/>
          <w:sz w:val="24"/>
          <w:szCs w:val="24"/>
        </w:rPr>
        <w:tab/>
      </w:r>
      <w:r w:rsidRPr="00435A40">
        <w:rPr>
          <w:rFonts w:asciiTheme="minorEastAsia" w:eastAsiaTheme="minorEastAsia" w:hAnsiTheme="minorEastAsia"/>
          <w:i w:val="0"/>
          <w:noProof/>
          <w:sz w:val="24"/>
          <w:szCs w:val="24"/>
        </w:rPr>
        <w:fldChar w:fldCharType="begin"/>
      </w:r>
      <w:r w:rsidRPr="00435A40">
        <w:rPr>
          <w:rFonts w:asciiTheme="minorEastAsia" w:eastAsiaTheme="minorEastAsia" w:hAnsiTheme="minorEastAsia"/>
          <w:i w:val="0"/>
          <w:noProof/>
          <w:sz w:val="24"/>
          <w:szCs w:val="24"/>
        </w:rPr>
        <w:instrText xml:space="preserve"> PAGEREF _Toc483399088 \h </w:instrText>
      </w:r>
      <w:r w:rsidRPr="00435A40">
        <w:rPr>
          <w:rFonts w:asciiTheme="minorEastAsia" w:eastAsiaTheme="minorEastAsia" w:hAnsiTheme="minorEastAsia"/>
          <w:i w:val="0"/>
          <w:noProof/>
          <w:sz w:val="24"/>
          <w:szCs w:val="24"/>
        </w:rPr>
      </w:r>
      <w:r w:rsidRPr="00435A40">
        <w:rPr>
          <w:rFonts w:asciiTheme="minorEastAsia" w:eastAsiaTheme="minorEastAsia" w:hAnsiTheme="minorEastAsia"/>
          <w:i w:val="0"/>
          <w:noProof/>
          <w:sz w:val="24"/>
          <w:szCs w:val="24"/>
        </w:rPr>
        <w:fldChar w:fldCharType="separate"/>
      </w:r>
      <w:r w:rsidR="00AC2CFA">
        <w:rPr>
          <w:rFonts w:asciiTheme="minorEastAsia" w:eastAsiaTheme="minorEastAsia" w:hAnsiTheme="minorEastAsia"/>
          <w:i w:val="0"/>
          <w:noProof/>
          <w:sz w:val="24"/>
          <w:szCs w:val="24"/>
        </w:rPr>
        <w:t>25</w:t>
      </w:r>
      <w:r w:rsidRPr="00435A40">
        <w:rPr>
          <w:rFonts w:asciiTheme="minorEastAsia" w:eastAsiaTheme="minorEastAsia" w:hAnsiTheme="minorEastAsia"/>
          <w:i w:val="0"/>
          <w:noProof/>
          <w:sz w:val="24"/>
          <w:szCs w:val="24"/>
        </w:rPr>
        <w:fldChar w:fldCharType="end"/>
      </w:r>
    </w:p>
    <w:p w14:paraId="5E25CB75"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SimHei" w:eastAsia="SimHei" w:hAnsi="SimHei" w:hint="eastAsia"/>
          <w:b w:val="0"/>
          <w:noProof/>
          <w:sz w:val="28"/>
          <w:szCs w:val="28"/>
        </w:rPr>
        <w:t>第</w:t>
      </w:r>
      <w:r w:rsidRPr="00435A40">
        <w:rPr>
          <w:rFonts w:ascii="SimHei" w:eastAsia="SimHei" w:hAnsi="SimHei"/>
          <w:b w:val="0"/>
          <w:noProof/>
          <w:sz w:val="28"/>
          <w:szCs w:val="28"/>
        </w:rPr>
        <w:t>5</w:t>
      </w:r>
      <w:r w:rsidRPr="00435A40">
        <w:rPr>
          <w:rFonts w:ascii="SimHei" w:eastAsia="SimHei" w:hAnsi="SimHei" w:hint="eastAsia"/>
          <w:b w:val="0"/>
          <w:noProof/>
          <w:sz w:val="28"/>
          <w:szCs w:val="28"/>
        </w:rPr>
        <w:t>章</w:t>
      </w:r>
      <w:r w:rsidRPr="00435A40">
        <w:rPr>
          <w:rFonts w:ascii="SimHei" w:eastAsia="SimHei" w:hAnsi="SimHei"/>
          <w:b w:val="0"/>
          <w:noProof/>
          <w:sz w:val="28"/>
          <w:szCs w:val="28"/>
        </w:rPr>
        <w:t xml:space="preserve"> </w:t>
      </w:r>
      <w:r w:rsidRPr="00435A40">
        <w:rPr>
          <w:rFonts w:ascii="SimHei" w:eastAsia="SimHei" w:hAnsi="SimHei" w:hint="eastAsia"/>
          <w:b w:val="0"/>
          <w:noProof/>
          <w:sz w:val="28"/>
          <w:szCs w:val="28"/>
        </w:rPr>
        <w:t>总结与展望</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_Toc483399089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AC2CFA">
        <w:rPr>
          <w:rFonts w:asciiTheme="minorEastAsia" w:eastAsiaTheme="minorEastAsia" w:hAnsiTheme="minorEastAsia"/>
          <w:b w:val="0"/>
          <w:noProof/>
          <w:sz w:val="24"/>
          <w:szCs w:val="24"/>
        </w:rPr>
        <w:t>27</w:t>
      </w:r>
      <w:r w:rsidRPr="00435A40">
        <w:rPr>
          <w:rFonts w:asciiTheme="minorEastAsia" w:eastAsiaTheme="minorEastAsia" w:hAnsiTheme="minorEastAsia"/>
          <w:b w:val="0"/>
          <w:noProof/>
          <w:sz w:val="24"/>
          <w:szCs w:val="24"/>
        </w:rPr>
        <w:fldChar w:fldCharType="end"/>
      </w:r>
    </w:p>
    <w:p w14:paraId="6AFB1E7E" w14:textId="77777777" w:rsidR="00AC7ADA" w:rsidRPr="00435A40" w:rsidRDefault="00AC7ADA" w:rsidP="000327BA">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5.1</w:t>
      </w:r>
      <w:r w:rsidRPr="00435A40">
        <w:rPr>
          <w:rFonts w:asciiTheme="minorEastAsia" w:eastAsiaTheme="minorEastAsia" w:hAnsiTheme="minorEastAsia" w:hint="eastAsia"/>
          <w:noProof/>
          <w:sz w:val="24"/>
          <w:szCs w:val="24"/>
        </w:rPr>
        <w:t>本文工作总结</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_Toc483399090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AC2CFA">
        <w:rPr>
          <w:rFonts w:asciiTheme="minorEastAsia" w:eastAsiaTheme="minorEastAsia" w:hAnsiTheme="minorEastAsia"/>
          <w:noProof/>
          <w:sz w:val="24"/>
          <w:szCs w:val="24"/>
        </w:rPr>
        <w:t>27</w:t>
      </w:r>
      <w:r w:rsidRPr="00435A40">
        <w:rPr>
          <w:rFonts w:asciiTheme="minorEastAsia" w:eastAsiaTheme="minorEastAsia" w:hAnsiTheme="minorEastAsia"/>
          <w:noProof/>
          <w:sz w:val="24"/>
          <w:szCs w:val="24"/>
        </w:rPr>
        <w:fldChar w:fldCharType="end"/>
      </w:r>
    </w:p>
    <w:p w14:paraId="3ECDC38E" w14:textId="77777777" w:rsidR="00AC7ADA" w:rsidRPr="00435A40" w:rsidRDefault="00AC7ADA" w:rsidP="000327BA">
      <w:pPr>
        <w:pStyle w:val="21"/>
        <w:tabs>
          <w:tab w:val="right" w:leader="dot" w:pos="8290"/>
        </w:tabs>
        <w:rPr>
          <w:rFonts w:asciiTheme="minorEastAsia" w:eastAsiaTheme="minorEastAsia" w:hAnsiTheme="minorEastAsia" w:cstheme="minorBidi"/>
          <w:smallCaps w:val="0"/>
          <w:noProof/>
          <w:color w:val="auto"/>
          <w:sz w:val="24"/>
          <w:szCs w:val="24"/>
          <w:bdr w:val="none" w:sz="0" w:space="0" w:color="auto"/>
        </w:rPr>
      </w:pPr>
      <w:r w:rsidRPr="00435A40">
        <w:rPr>
          <w:rFonts w:asciiTheme="minorEastAsia" w:eastAsiaTheme="minorEastAsia" w:hAnsiTheme="minorEastAsia"/>
          <w:noProof/>
          <w:sz w:val="24"/>
          <w:szCs w:val="24"/>
        </w:rPr>
        <w:t>5.2</w:t>
      </w:r>
      <w:r w:rsidRPr="00435A40">
        <w:rPr>
          <w:rFonts w:asciiTheme="minorEastAsia" w:eastAsiaTheme="minorEastAsia" w:hAnsiTheme="minorEastAsia" w:hint="eastAsia"/>
          <w:noProof/>
          <w:sz w:val="24"/>
          <w:szCs w:val="24"/>
        </w:rPr>
        <w:t>进一步的工作与展望</w:t>
      </w:r>
      <w:r w:rsidRPr="00435A40">
        <w:rPr>
          <w:rFonts w:asciiTheme="minorEastAsia" w:eastAsiaTheme="minorEastAsia" w:hAnsiTheme="minorEastAsia"/>
          <w:noProof/>
          <w:sz w:val="24"/>
          <w:szCs w:val="24"/>
        </w:rPr>
        <w:tab/>
      </w:r>
      <w:r w:rsidRPr="00435A40">
        <w:rPr>
          <w:rFonts w:asciiTheme="minorEastAsia" w:eastAsiaTheme="minorEastAsia" w:hAnsiTheme="minorEastAsia"/>
          <w:noProof/>
          <w:sz w:val="24"/>
          <w:szCs w:val="24"/>
        </w:rPr>
        <w:fldChar w:fldCharType="begin"/>
      </w:r>
      <w:r w:rsidRPr="00435A40">
        <w:rPr>
          <w:rFonts w:asciiTheme="minorEastAsia" w:eastAsiaTheme="minorEastAsia" w:hAnsiTheme="minorEastAsia"/>
          <w:noProof/>
          <w:sz w:val="24"/>
          <w:szCs w:val="24"/>
        </w:rPr>
        <w:instrText xml:space="preserve"> PAGEREF _Toc483399091 \h </w:instrText>
      </w:r>
      <w:r w:rsidRPr="00435A40">
        <w:rPr>
          <w:rFonts w:asciiTheme="minorEastAsia" w:eastAsiaTheme="minorEastAsia" w:hAnsiTheme="minorEastAsia"/>
          <w:noProof/>
          <w:sz w:val="24"/>
          <w:szCs w:val="24"/>
        </w:rPr>
      </w:r>
      <w:r w:rsidRPr="00435A40">
        <w:rPr>
          <w:rFonts w:asciiTheme="minorEastAsia" w:eastAsiaTheme="minorEastAsia" w:hAnsiTheme="minorEastAsia"/>
          <w:noProof/>
          <w:sz w:val="24"/>
          <w:szCs w:val="24"/>
        </w:rPr>
        <w:fldChar w:fldCharType="separate"/>
      </w:r>
      <w:r w:rsidR="00AC2CFA">
        <w:rPr>
          <w:rFonts w:asciiTheme="minorEastAsia" w:eastAsiaTheme="minorEastAsia" w:hAnsiTheme="minorEastAsia"/>
          <w:noProof/>
          <w:sz w:val="24"/>
          <w:szCs w:val="24"/>
        </w:rPr>
        <w:t>28</w:t>
      </w:r>
      <w:r w:rsidRPr="00435A40">
        <w:rPr>
          <w:rFonts w:asciiTheme="minorEastAsia" w:eastAsiaTheme="minorEastAsia" w:hAnsiTheme="minorEastAsia"/>
          <w:noProof/>
          <w:sz w:val="24"/>
          <w:szCs w:val="24"/>
        </w:rPr>
        <w:fldChar w:fldCharType="end"/>
      </w:r>
    </w:p>
    <w:p w14:paraId="76D3FB1F"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Theme="minorEastAsia" w:eastAsiaTheme="minorEastAsia" w:hAnsiTheme="minorEastAsia" w:hint="eastAsia"/>
          <w:b w:val="0"/>
          <w:noProof/>
          <w:sz w:val="24"/>
          <w:szCs w:val="24"/>
        </w:rPr>
        <w:t>参考文献</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_Toc483399092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AC2CFA">
        <w:rPr>
          <w:rFonts w:asciiTheme="minorEastAsia" w:eastAsiaTheme="minorEastAsia" w:hAnsiTheme="minorEastAsia"/>
          <w:b w:val="0"/>
          <w:noProof/>
          <w:sz w:val="24"/>
          <w:szCs w:val="24"/>
        </w:rPr>
        <w:t>IV</w:t>
      </w:r>
      <w:r w:rsidRPr="00435A40">
        <w:rPr>
          <w:rFonts w:asciiTheme="minorEastAsia" w:eastAsiaTheme="minorEastAsia" w:hAnsiTheme="minorEastAsia"/>
          <w:b w:val="0"/>
          <w:noProof/>
          <w:sz w:val="24"/>
          <w:szCs w:val="24"/>
        </w:rPr>
        <w:fldChar w:fldCharType="end"/>
      </w:r>
    </w:p>
    <w:p w14:paraId="3D55BA9D" w14:textId="77777777" w:rsidR="00AC7ADA" w:rsidRPr="00435A40" w:rsidRDefault="00AC7ADA" w:rsidP="00BA2050">
      <w:pPr>
        <w:pStyle w:val="11"/>
        <w:tabs>
          <w:tab w:val="right" w:leader="dot" w:pos="8290"/>
        </w:tabs>
        <w:rPr>
          <w:rFonts w:asciiTheme="minorEastAsia" w:eastAsiaTheme="minorEastAsia" w:hAnsiTheme="minorEastAsia" w:cstheme="minorBidi"/>
          <w:b w:val="0"/>
          <w:caps w:val="0"/>
          <w:noProof/>
          <w:color w:val="auto"/>
          <w:sz w:val="24"/>
          <w:szCs w:val="24"/>
          <w:bdr w:val="none" w:sz="0" w:space="0" w:color="auto"/>
        </w:rPr>
      </w:pPr>
      <w:r w:rsidRPr="00435A40">
        <w:rPr>
          <w:rFonts w:asciiTheme="minorEastAsia" w:eastAsiaTheme="minorEastAsia" w:hAnsiTheme="minorEastAsia" w:hint="eastAsia"/>
          <w:b w:val="0"/>
          <w:noProof/>
          <w:sz w:val="24"/>
          <w:szCs w:val="24"/>
        </w:rPr>
        <w:t>致谢</w:t>
      </w:r>
      <w:r w:rsidRPr="00435A40">
        <w:rPr>
          <w:rFonts w:asciiTheme="minorEastAsia" w:eastAsiaTheme="minorEastAsia" w:hAnsiTheme="minorEastAsia"/>
          <w:b w:val="0"/>
          <w:noProof/>
          <w:sz w:val="24"/>
          <w:szCs w:val="24"/>
        </w:rPr>
        <w:tab/>
      </w:r>
      <w:r w:rsidRPr="00435A40">
        <w:rPr>
          <w:rFonts w:asciiTheme="minorEastAsia" w:eastAsiaTheme="minorEastAsia" w:hAnsiTheme="minorEastAsia"/>
          <w:b w:val="0"/>
          <w:noProof/>
          <w:sz w:val="24"/>
          <w:szCs w:val="24"/>
        </w:rPr>
        <w:fldChar w:fldCharType="begin"/>
      </w:r>
      <w:r w:rsidRPr="00435A40">
        <w:rPr>
          <w:rFonts w:asciiTheme="minorEastAsia" w:eastAsiaTheme="minorEastAsia" w:hAnsiTheme="minorEastAsia"/>
          <w:b w:val="0"/>
          <w:noProof/>
          <w:sz w:val="24"/>
          <w:szCs w:val="24"/>
        </w:rPr>
        <w:instrText xml:space="preserve"> PAGEREF _Toc483399093 \h </w:instrText>
      </w:r>
      <w:r w:rsidRPr="00435A40">
        <w:rPr>
          <w:rFonts w:asciiTheme="minorEastAsia" w:eastAsiaTheme="minorEastAsia" w:hAnsiTheme="minorEastAsia"/>
          <w:b w:val="0"/>
          <w:noProof/>
          <w:sz w:val="24"/>
          <w:szCs w:val="24"/>
        </w:rPr>
      </w:r>
      <w:r w:rsidRPr="00435A40">
        <w:rPr>
          <w:rFonts w:asciiTheme="minorEastAsia" w:eastAsiaTheme="minorEastAsia" w:hAnsiTheme="minorEastAsia"/>
          <w:b w:val="0"/>
          <w:noProof/>
          <w:sz w:val="24"/>
          <w:szCs w:val="24"/>
        </w:rPr>
        <w:fldChar w:fldCharType="separate"/>
      </w:r>
      <w:r w:rsidR="00AC2CFA">
        <w:rPr>
          <w:rFonts w:asciiTheme="minorEastAsia" w:eastAsiaTheme="minorEastAsia" w:hAnsiTheme="minorEastAsia"/>
          <w:b w:val="0"/>
          <w:noProof/>
          <w:sz w:val="24"/>
          <w:szCs w:val="24"/>
        </w:rPr>
        <w:t>V</w:t>
      </w:r>
      <w:r w:rsidRPr="00435A40">
        <w:rPr>
          <w:rFonts w:asciiTheme="minorEastAsia" w:eastAsiaTheme="minorEastAsia" w:hAnsiTheme="minorEastAsia"/>
          <w:b w:val="0"/>
          <w:noProof/>
          <w:sz w:val="24"/>
          <w:szCs w:val="24"/>
        </w:rPr>
        <w:fldChar w:fldCharType="end"/>
      </w:r>
    </w:p>
    <w:p w14:paraId="7DD77721" w14:textId="52A4A465" w:rsidR="00014722" w:rsidRPr="00435A40" w:rsidRDefault="00AC7ADA" w:rsidP="00435A40">
      <w:pPr>
        <w:spacing w:line="360" w:lineRule="auto"/>
        <w:sectPr w:rsidR="00014722" w:rsidRPr="00435A40" w:rsidSect="00435A40">
          <w:headerReference w:type="default" r:id="rId11"/>
          <w:footerReference w:type="default" r:id="rId12"/>
          <w:pgSz w:w="11900" w:h="16840"/>
          <w:pgMar w:top="1440" w:right="1800" w:bottom="1440" w:left="1800" w:header="851" w:footer="992" w:gutter="0"/>
          <w:pgNumType w:fmt="upperRoman" w:start="1"/>
          <w:cols w:space="720"/>
        </w:sectPr>
      </w:pPr>
      <w:r w:rsidRPr="00435A40">
        <w:rPr>
          <w:rFonts w:ascii="SimHei" w:eastAsia="SimHei" w:hAnsi="SimHei" w:cs="Cambria Math"/>
          <w:sz w:val="28"/>
          <w:szCs w:val="28"/>
        </w:rPr>
        <w:fldChar w:fldCharType="end"/>
      </w:r>
      <w:bookmarkStart w:id="8" w:name="_Toc482744359"/>
    </w:p>
    <w:p w14:paraId="40486157" w14:textId="77777777" w:rsidR="00875EB3" w:rsidRPr="00435A40" w:rsidRDefault="00875EB3" w:rsidP="00435A40">
      <w:pPr>
        <w:pStyle w:val="1"/>
        <w:snapToGrid w:val="0"/>
        <w:spacing w:before="0" w:after="120" w:line="360" w:lineRule="auto"/>
        <w:jc w:val="center"/>
        <w:rPr>
          <w:b w:val="0"/>
        </w:rPr>
      </w:pPr>
      <w:bookmarkStart w:id="9" w:name="_Toc483399056"/>
      <w:r w:rsidRPr="00435A40">
        <w:rPr>
          <w:rFonts w:ascii="黑体" w:eastAsia="黑体" w:hAnsi="黑体"/>
          <w:b w:val="0"/>
          <w:lang w:val="zh-TW" w:eastAsia="zh-TW"/>
        </w:rPr>
        <w:lastRenderedPageBreak/>
        <w:t>第</w:t>
      </w:r>
      <w:r w:rsidRPr="00435A40">
        <w:rPr>
          <w:rFonts w:ascii="黑体" w:eastAsia="黑体" w:hAnsi="黑体"/>
          <w:b w:val="0"/>
        </w:rPr>
        <w:t>1</w:t>
      </w:r>
      <w:r w:rsidRPr="00435A40">
        <w:rPr>
          <w:rFonts w:ascii="黑体" w:eastAsia="黑体" w:hAnsi="黑体"/>
          <w:b w:val="0"/>
          <w:lang w:val="zh-TW" w:eastAsia="zh-TW"/>
        </w:rPr>
        <w:t>章 绪论</w:t>
      </w:r>
      <w:bookmarkEnd w:id="8"/>
      <w:bookmarkEnd w:id="9"/>
    </w:p>
    <w:p w14:paraId="33CB1FFF" w14:textId="77777777" w:rsidR="00875EB3" w:rsidRPr="00435A40" w:rsidRDefault="00875EB3" w:rsidP="00435A40">
      <w:pPr>
        <w:pStyle w:val="2"/>
        <w:spacing w:after="120" w:line="360" w:lineRule="auto"/>
        <w:rPr>
          <w:rFonts w:ascii="黑体" w:eastAsia="黑体" w:hAnsi="黑体" w:cs="宋体"/>
          <w:b w:val="0"/>
          <w:lang w:val="zh-TW" w:eastAsia="zh-TW"/>
        </w:rPr>
      </w:pPr>
      <w:bookmarkStart w:id="10" w:name="_Toc482744360"/>
      <w:bookmarkStart w:id="11" w:name="_Toc483399057"/>
      <w:r w:rsidRPr="00435A40">
        <w:rPr>
          <w:rFonts w:ascii="黑体" w:eastAsia="黑体" w:hAnsi="黑体"/>
          <w:b w:val="0"/>
        </w:rPr>
        <w:t>1.1</w:t>
      </w:r>
      <w:r w:rsidRPr="00435A40">
        <w:rPr>
          <w:rFonts w:ascii="黑体" w:eastAsia="黑体" w:hAnsi="黑体"/>
          <w:b w:val="0"/>
          <w:lang w:val="zh-TW" w:eastAsia="zh-TW"/>
        </w:rPr>
        <w:t>研究背景和意义</w:t>
      </w:r>
      <w:bookmarkEnd w:id="10"/>
      <w:bookmarkEnd w:id="11"/>
    </w:p>
    <w:p w14:paraId="129747DD" w14:textId="7D3AEE27" w:rsidR="004961A9" w:rsidRDefault="00875EB3" w:rsidP="00F639FB">
      <w:pPr>
        <w:pStyle w:val="aa"/>
        <w:spacing w:line="360" w:lineRule="auto"/>
        <w:ind w:firstLine="480"/>
        <w:jc w:val="both"/>
        <w:rPr>
          <w:rFonts w:ascii="宋体" w:eastAsia="宋体" w:hAnsi="宋体" w:cs="宋体"/>
          <w:color w:val="000000" w:themeColor="text1"/>
          <w:lang w:val="zh-TW"/>
        </w:rPr>
      </w:pPr>
      <w:r w:rsidRPr="00AE755A">
        <w:rPr>
          <w:rFonts w:ascii="宋体" w:eastAsia="宋体" w:hAnsi="宋体" w:cs="宋体"/>
          <w:color w:val="000000" w:themeColor="text1"/>
          <w:lang w:val="zh-CN"/>
        </w:rPr>
        <w:t>在互联网</w:t>
      </w:r>
      <w:r w:rsidRPr="00AE755A">
        <w:rPr>
          <w:rFonts w:ascii="宋体" w:eastAsia="宋体" w:hAnsi="宋体" w:cs="宋体" w:hint="eastAsia"/>
          <w:color w:val="000000" w:themeColor="text1"/>
          <w:lang w:val="zh-CN"/>
        </w:rPr>
        <w:t>高速</w:t>
      </w:r>
      <w:r w:rsidRPr="00AE755A">
        <w:rPr>
          <w:rFonts w:ascii="宋体" w:eastAsia="宋体" w:hAnsi="宋体" w:cs="宋体"/>
          <w:color w:val="000000" w:themeColor="text1"/>
          <w:lang w:val="zh-CN"/>
        </w:rPr>
        <w:t>发展的大背景下</w:t>
      </w:r>
      <w:r w:rsidRPr="00AE755A">
        <w:rPr>
          <w:rFonts w:ascii="宋体" w:eastAsia="宋体" w:hAnsi="宋体" w:cs="宋体"/>
          <w:color w:val="000000" w:themeColor="text1"/>
          <w:lang w:val="zh-TW" w:eastAsia="zh-TW"/>
        </w:rPr>
        <w:t>，随着网络</w:t>
      </w:r>
      <w:r w:rsidRPr="00AE755A">
        <w:rPr>
          <w:rFonts w:ascii="宋体" w:eastAsia="宋体" w:hAnsi="宋体" w:cs="宋体"/>
          <w:color w:val="000000" w:themeColor="text1"/>
          <w:lang w:val="zh-TW"/>
        </w:rPr>
        <w:t>广告的兴起，</w:t>
      </w:r>
      <w:r w:rsidRPr="00AE755A">
        <w:rPr>
          <w:rFonts w:ascii="宋体" w:eastAsia="宋体" w:hAnsi="宋体" w:cs="宋体"/>
          <w:color w:val="000000" w:themeColor="text1"/>
          <w:lang w:val="zh-TW" w:eastAsia="zh-TW"/>
        </w:rPr>
        <w:t>广告</w:t>
      </w:r>
      <w:r w:rsidRPr="00AE755A">
        <w:rPr>
          <w:rFonts w:ascii="宋体" w:eastAsia="宋体" w:hAnsi="宋体" w:cs="宋体" w:hint="eastAsia"/>
          <w:color w:val="000000" w:themeColor="text1"/>
          <w:lang w:val="zh-CN"/>
        </w:rPr>
        <w:t>行业</w:t>
      </w:r>
      <w:r w:rsidRPr="00AE755A">
        <w:rPr>
          <w:rFonts w:ascii="宋体" w:eastAsia="宋体" w:hAnsi="宋体" w:cs="宋体"/>
          <w:color w:val="000000" w:themeColor="text1"/>
          <w:lang w:val="zh-CN"/>
        </w:rPr>
        <w:t>迎来了</w:t>
      </w:r>
      <w:r w:rsidRPr="00AE755A">
        <w:rPr>
          <w:rFonts w:ascii="宋体" w:eastAsia="宋体" w:hAnsi="宋体" w:cs="宋体" w:hint="eastAsia"/>
          <w:color w:val="000000" w:themeColor="text1"/>
          <w:lang w:val="zh-CN"/>
        </w:rPr>
        <w:t>更多</w:t>
      </w:r>
      <w:r w:rsidRPr="00AE755A">
        <w:rPr>
          <w:rFonts w:ascii="宋体" w:eastAsia="宋体" w:hAnsi="宋体" w:cs="宋体"/>
          <w:color w:val="000000" w:themeColor="text1"/>
          <w:lang w:val="zh-CN"/>
        </w:rPr>
        <w:t>的机会和更多的挑战。</w:t>
      </w:r>
      <w:r w:rsidRPr="00AE755A">
        <w:rPr>
          <w:rFonts w:ascii="宋体" w:eastAsia="宋体" w:hAnsi="宋体" w:cs="宋体" w:hint="eastAsia"/>
          <w:color w:val="000000" w:themeColor="text1"/>
          <w:lang w:val="zh-CN"/>
        </w:rPr>
        <w:t>网络</w:t>
      </w:r>
      <w:r w:rsidRPr="00AE755A">
        <w:rPr>
          <w:rFonts w:ascii="宋体" w:eastAsia="宋体" w:hAnsi="宋体" w:cs="宋体"/>
          <w:color w:val="000000" w:themeColor="text1"/>
          <w:lang w:val="zh-CN"/>
        </w:rPr>
        <w:t>广告不只是</w:t>
      </w:r>
      <w:r w:rsidRPr="00AE755A">
        <w:rPr>
          <w:rFonts w:ascii="宋体" w:eastAsia="宋体" w:hAnsi="宋体" w:cs="宋体" w:hint="eastAsia"/>
          <w:color w:val="000000" w:themeColor="text1"/>
          <w:lang w:val="zh-CN"/>
        </w:rPr>
        <w:t>传统</w:t>
      </w:r>
      <w:r w:rsidRPr="00AE755A">
        <w:rPr>
          <w:rFonts w:ascii="宋体" w:eastAsia="宋体" w:hAnsi="宋体" w:cs="宋体"/>
          <w:color w:val="000000" w:themeColor="text1"/>
          <w:lang w:val="zh-CN"/>
        </w:rPr>
        <w:t>意义上的“广而告之”，而是有</w:t>
      </w:r>
      <w:r w:rsidRPr="00AE755A">
        <w:rPr>
          <w:rFonts w:ascii="宋体" w:eastAsia="宋体" w:hAnsi="宋体" w:cs="宋体" w:hint="eastAsia"/>
          <w:color w:val="000000" w:themeColor="text1"/>
          <w:lang w:val="zh-CN"/>
        </w:rPr>
        <w:t>目标</w:t>
      </w:r>
      <w:r w:rsidRPr="00AE755A">
        <w:rPr>
          <w:rFonts w:ascii="宋体" w:eastAsia="宋体" w:hAnsi="宋体" w:cs="宋体"/>
          <w:color w:val="000000" w:themeColor="text1"/>
          <w:lang w:val="zh-CN"/>
        </w:rPr>
        <w:t>性的“精准</w:t>
      </w:r>
      <w:r w:rsidRPr="00AE755A">
        <w:rPr>
          <w:rFonts w:ascii="宋体" w:eastAsia="宋体" w:hAnsi="宋体" w:cs="宋体" w:hint="eastAsia"/>
          <w:color w:val="000000" w:themeColor="text1"/>
          <w:lang w:val="zh-CN"/>
        </w:rPr>
        <w:t>投放</w:t>
      </w:r>
      <w:r w:rsidRPr="00AE755A">
        <w:rPr>
          <w:rFonts w:ascii="宋体" w:eastAsia="宋体" w:hAnsi="宋体" w:cs="宋体"/>
          <w:color w:val="000000" w:themeColor="text1"/>
          <w:lang w:val="zh-CN"/>
        </w:rPr>
        <w:t>”，</w:t>
      </w:r>
      <w:r w:rsidRPr="00AE755A">
        <w:rPr>
          <w:rFonts w:ascii="宋体" w:eastAsia="宋体" w:hAnsi="宋体" w:cs="宋体"/>
          <w:color w:val="000000" w:themeColor="text1"/>
          <w:lang w:val="zh-TW" w:eastAsia="zh-TW"/>
        </w:rPr>
        <w:t>广告的</w:t>
      </w:r>
      <w:r w:rsidRPr="00AE755A">
        <w:rPr>
          <w:rFonts w:ascii="宋体" w:eastAsia="宋体" w:hAnsi="宋体" w:cs="宋体"/>
          <w:color w:val="000000" w:themeColor="text1"/>
          <w:lang w:val="zh-CN"/>
        </w:rPr>
        <w:t>展示渠道</w:t>
      </w:r>
      <w:r w:rsidRPr="00AE755A">
        <w:rPr>
          <w:rFonts w:ascii="宋体" w:eastAsia="宋体" w:hAnsi="宋体" w:cs="宋体" w:hint="eastAsia"/>
          <w:color w:val="000000" w:themeColor="text1"/>
          <w:lang w:val="zh-TW" w:eastAsia="zh-TW"/>
        </w:rPr>
        <w:t>以及</w:t>
      </w:r>
      <w:r w:rsidRPr="00AE755A">
        <w:rPr>
          <w:rFonts w:ascii="宋体" w:eastAsia="宋体" w:hAnsi="宋体" w:cs="宋体"/>
          <w:color w:val="000000" w:themeColor="text1"/>
          <w:lang w:val="zh-TW" w:eastAsia="zh-TW"/>
        </w:rPr>
        <w:t>内容</w:t>
      </w:r>
      <w:r w:rsidRPr="00AE755A">
        <w:rPr>
          <w:rFonts w:ascii="宋体" w:eastAsia="宋体" w:hAnsi="宋体" w:cs="宋体" w:hint="eastAsia"/>
          <w:color w:val="000000" w:themeColor="text1"/>
          <w:lang w:val="zh-TW" w:eastAsia="zh-TW"/>
        </w:rPr>
        <w:t>创意</w:t>
      </w:r>
      <w:r w:rsidRPr="00AE755A">
        <w:rPr>
          <w:rFonts w:ascii="宋体" w:eastAsia="宋体" w:hAnsi="宋体" w:cs="宋体"/>
          <w:color w:val="000000" w:themeColor="text1"/>
          <w:lang w:val="zh-TW"/>
        </w:rPr>
        <w:t>也</w:t>
      </w:r>
      <w:r w:rsidRPr="00AE755A">
        <w:rPr>
          <w:rFonts w:ascii="宋体" w:eastAsia="宋体" w:hAnsi="宋体" w:cs="宋体" w:hint="eastAsia"/>
          <w:color w:val="000000" w:themeColor="text1"/>
          <w:lang w:val="zh-TW"/>
        </w:rPr>
        <w:t>进行</w:t>
      </w:r>
      <w:r w:rsidRPr="00AE755A">
        <w:rPr>
          <w:rFonts w:ascii="宋体" w:eastAsia="宋体" w:hAnsi="宋体" w:cs="宋体"/>
          <w:color w:val="000000" w:themeColor="text1"/>
          <w:lang w:val="zh-TW"/>
        </w:rPr>
        <w:t>了深度更迭。尤其现在网络信息过载给</w:t>
      </w:r>
      <w:r w:rsidRPr="00AE755A">
        <w:rPr>
          <w:rFonts w:ascii="宋体" w:eastAsia="宋体" w:hAnsi="宋体" w:cs="宋体" w:hint="eastAsia"/>
          <w:color w:val="000000" w:themeColor="text1"/>
          <w:lang w:val="zh-TW"/>
        </w:rPr>
        <w:t>人们</w:t>
      </w:r>
      <w:r w:rsidRPr="00AE755A">
        <w:rPr>
          <w:rFonts w:ascii="宋体" w:eastAsia="宋体" w:hAnsi="宋体" w:cs="宋体"/>
          <w:color w:val="000000" w:themeColor="text1"/>
          <w:lang w:val="zh-TW"/>
        </w:rPr>
        <w:t>生活带来很不好的体验</w:t>
      </w:r>
      <w:r w:rsidRPr="00AE755A">
        <w:rPr>
          <w:rFonts w:ascii="宋体" w:eastAsia="宋体" w:hAnsi="宋体" w:cs="宋体"/>
          <w:color w:val="000000" w:themeColor="text1"/>
          <w:lang w:val="zh-TW" w:eastAsia="zh-TW"/>
        </w:rPr>
        <w:t>，用户</w:t>
      </w:r>
      <w:r w:rsidRPr="00AE755A">
        <w:rPr>
          <w:rFonts w:ascii="宋体" w:eastAsia="宋体" w:hAnsi="宋体" w:cs="宋体"/>
          <w:color w:val="000000" w:themeColor="text1"/>
          <w:lang w:val="zh-TW"/>
        </w:rPr>
        <w:t>更是对</w:t>
      </w:r>
      <w:r w:rsidRPr="00AE755A">
        <w:rPr>
          <w:rFonts w:ascii="宋体" w:eastAsia="宋体" w:hAnsi="宋体" w:cs="宋体"/>
          <w:color w:val="000000" w:themeColor="text1"/>
          <w:lang w:val="zh-TW" w:eastAsia="zh-TW"/>
        </w:rPr>
        <w:t>狂轰滥炸式的广告非常</w:t>
      </w:r>
      <w:r w:rsidRPr="00AE755A">
        <w:rPr>
          <w:rFonts w:ascii="宋体" w:eastAsia="宋体" w:hAnsi="宋体" w:cs="宋体"/>
          <w:color w:val="000000" w:themeColor="text1"/>
          <w:lang w:val="zh-TW"/>
        </w:rPr>
        <w:t>反感</w:t>
      </w:r>
      <w:r w:rsidR="004961A9">
        <w:rPr>
          <w:rFonts w:ascii="宋体" w:eastAsia="宋体" w:hAnsi="宋体" w:cs="宋体" w:hint="eastAsia"/>
          <w:color w:val="000000" w:themeColor="text1"/>
          <w:lang w:val="zh-TW"/>
        </w:rPr>
        <w:t>。</w:t>
      </w:r>
      <w:r w:rsidRPr="00AE755A">
        <w:rPr>
          <w:rFonts w:ascii="宋体" w:eastAsia="宋体" w:hAnsi="宋体" w:cs="宋体"/>
          <w:color w:val="000000" w:themeColor="text1"/>
          <w:lang w:val="zh-TW"/>
        </w:rPr>
        <w:t>要</w:t>
      </w:r>
      <w:r w:rsidRPr="00AE755A">
        <w:rPr>
          <w:rFonts w:ascii="宋体" w:eastAsia="宋体" w:hAnsi="宋体" w:cs="宋体"/>
          <w:color w:val="000000" w:themeColor="text1"/>
          <w:lang w:val="zh-TW" w:eastAsia="zh-TW"/>
        </w:rPr>
        <w:t>将用户</w:t>
      </w:r>
      <w:r w:rsidRPr="00AE755A">
        <w:rPr>
          <w:rFonts w:ascii="宋体" w:eastAsia="宋体" w:hAnsi="宋体" w:cs="宋体"/>
          <w:color w:val="000000" w:themeColor="text1"/>
          <w:lang w:val="zh-CN"/>
        </w:rPr>
        <w:t>对网络广告</w:t>
      </w:r>
      <w:r w:rsidRPr="00AE755A">
        <w:rPr>
          <w:rFonts w:ascii="宋体" w:eastAsia="宋体" w:hAnsi="宋体" w:cs="宋体"/>
          <w:color w:val="000000" w:themeColor="text1"/>
          <w:lang w:val="zh-TW" w:eastAsia="zh-TW"/>
        </w:rPr>
        <w:t>的反感</w:t>
      </w:r>
      <w:r w:rsidRPr="00AE755A">
        <w:rPr>
          <w:rFonts w:ascii="宋体" w:eastAsia="宋体" w:hAnsi="宋体" w:cs="宋体"/>
          <w:color w:val="000000" w:themeColor="text1"/>
          <w:lang w:val="zh-CN"/>
        </w:rPr>
        <w:t>度</w:t>
      </w:r>
      <w:r w:rsidRPr="00AE755A">
        <w:rPr>
          <w:rFonts w:ascii="宋体" w:eastAsia="宋体" w:hAnsi="宋体" w:cs="宋体"/>
          <w:color w:val="000000" w:themeColor="text1"/>
          <w:lang w:val="zh-TW" w:eastAsia="zh-TW"/>
        </w:rPr>
        <w:t>降到最低，那就</w:t>
      </w:r>
      <w:r w:rsidRPr="00AE755A">
        <w:rPr>
          <w:rFonts w:ascii="宋体" w:eastAsia="宋体" w:hAnsi="宋体" w:cs="宋体" w:hint="eastAsia"/>
          <w:color w:val="000000" w:themeColor="text1"/>
          <w:lang w:val="zh-CN"/>
        </w:rPr>
        <w:t>必须</w:t>
      </w:r>
      <w:r w:rsidRPr="00AE755A">
        <w:rPr>
          <w:rFonts w:ascii="宋体" w:eastAsia="宋体" w:hAnsi="宋体" w:cs="宋体"/>
          <w:color w:val="000000" w:themeColor="text1"/>
          <w:lang w:val="zh-CN"/>
        </w:rPr>
        <w:t>把</w:t>
      </w:r>
      <w:r w:rsidRPr="00AE755A">
        <w:rPr>
          <w:rFonts w:ascii="宋体" w:eastAsia="宋体" w:hAnsi="宋体" w:cs="宋体"/>
          <w:color w:val="000000" w:themeColor="text1"/>
          <w:lang w:val="zh-TW" w:eastAsia="zh-TW"/>
        </w:rPr>
        <w:t>广告投放给真正对</w:t>
      </w:r>
      <w:r w:rsidRPr="00AE755A">
        <w:rPr>
          <w:rFonts w:ascii="宋体" w:eastAsia="宋体" w:hAnsi="宋体" w:cs="宋体"/>
          <w:color w:val="000000" w:themeColor="text1"/>
          <w:lang w:val="zh-TW"/>
        </w:rPr>
        <w:t>它</w:t>
      </w:r>
      <w:r w:rsidRPr="00AE755A">
        <w:rPr>
          <w:rFonts w:ascii="宋体" w:eastAsia="宋体" w:hAnsi="宋体" w:cs="宋体" w:hint="eastAsia"/>
          <w:color w:val="000000" w:themeColor="text1"/>
          <w:lang w:val="zh-TW" w:eastAsia="zh-TW"/>
        </w:rPr>
        <w:t>有</w:t>
      </w:r>
      <w:r w:rsidRPr="00AE755A">
        <w:rPr>
          <w:rFonts w:ascii="宋体" w:eastAsia="宋体" w:hAnsi="宋体" w:cs="宋体"/>
          <w:color w:val="000000" w:themeColor="text1"/>
          <w:lang w:val="zh-TW"/>
        </w:rPr>
        <w:t>需求</w:t>
      </w:r>
      <w:r w:rsidRPr="00AE755A">
        <w:rPr>
          <w:rFonts w:ascii="宋体" w:eastAsia="宋体" w:hAnsi="宋体" w:cs="宋体"/>
          <w:color w:val="000000" w:themeColor="text1"/>
          <w:lang w:val="zh-TW" w:eastAsia="zh-TW"/>
        </w:rPr>
        <w:t>的人，</w:t>
      </w:r>
      <w:r w:rsidRPr="00AE755A">
        <w:rPr>
          <w:rFonts w:ascii="宋体" w:eastAsia="宋体" w:hAnsi="宋体" w:cs="宋体" w:hint="eastAsia"/>
          <w:color w:val="000000" w:themeColor="text1"/>
          <w:lang w:val="zh-TW" w:eastAsia="zh-TW"/>
        </w:rPr>
        <w:t>这就</w:t>
      </w:r>
      <w:r w:rsidRPr="00AE755A">
        <w:rPr>
          <w:rFonts w:ascii="宋体" w:eastAsia="宋体" w:hAnsi="宋体" w:cs="宋体"/>
          <w:color w:val="000000" w:themeColor="text1"/>
          <w:lang w:val="zh-TW" w:eastAsia="zh-TW"/>
        </w:rPr>
        <w:t>是所谓的“精准投放</w:t>
      </w:r>
      <w:r w:rsidRPr="00AE755A">
        <w:rPr>
          <w:rFonts w:ascii="宋体" w:eastAsia="宋体" w:hAnsi="宋体" w:cs="宋体"/>
          <w:color w:val="000000" w:themeColor="text1"/>
          <w:lang w:val="zh-CN"/>
        </w:rPr>
        <w:t>”</w:t>
      </w:r>
      <w:r w:rsidRPr="00AE755A">
        <w:rPr>
          <w:rFonts w:ascii="宋体" w:eastAsia="宋体" w:hAnsi="宋体" w:cs="宋体"/>
          <w:color w:val="000000" w:themeColor="text1"/>
          <w:lang w:val="zh-TW" w:eastAsia="zh-TW"/>
        </w:rPr>
        <w:t>。</w:t>
      </w:r>
    </w:p>
    <w:p w14:paraId="50ACB509" w14:textId="32FA273C" w:rsidR="00875EB3" w:rsidRPr="00AE755A" w:rsidRDefault="004961A9" w:rsidP="00F639FB">
      <w:pPr>
        <w:pStyle w:val="aa"/>
        <w:spacing w:line="360" w:lineRule="auto"/>
        <w:ind w:firstLine="480"/>
        <w:jc w:val="both"/>
        <w:rPr>
          <w:rFonts w:ascii="宋体" w:eastAsia="宋体" w:hAnsi="宋体" w:cs="宋体"/>
          <w:color w:val="000000" w:themeColor="text1"/>
          <w:lang w:val="zh-TW" w:eastAsia="zh-TW"/>
        </w:rPr>
      </w:pPr>
      <w:r>
        <w:rPr>
          <w:rFonts w:ascii="宋体" w:eastAsia="宋体" w:hAnsi="宋体" w:cs="宋体" w:hint="eastAsia"/>
          <w:color w:val="000000" w:themeColor="text1"/>
          <w:lang w:val="zh-TW"/>
        </w:rPr>
        <w:t>近几年来，</w:t>
      </w:r>
      <w:r w:rsidR="00875EB3" w:rsidRPr="00AE755A">
        <w:rPr>
          <w:rFonts w:ascii="宋体" w:eastAsia="宋体" w:hAnsi="宋体" w:cs="宋体"/>
          <w:color w:val="000000" w:themeColor="text1"/>
          <w:lang w:val="zh-TW"/>
        </w:rPr>
        <w:t>大数据技术发展</w:t>
      </w:r>
      <w:r>
        <w:rPr>
          <w:rFonts w:ascii="宋体" w:eastAsia="宋体" w:hAnsi="宋体" w:cs="宋体" w:hint="eastAsia"/>
          <w:color w:val="000000" w:themeColor="text1"/>
          <w:lang w:val="zh-TW"/>
        </w:rPr>
        <w:t>迅猛</w:t>
      </w:r>
      <w:r w:rsidR="00875EB3" w:rsidRPr="00AE755A">
        <w:rPr>
          <w:rFonts w:ascii="宋体" w:eastAsia="宋体" w:hAnsi="宋体" w:cs="宋体"/>
          <w:color w:val="000000" w:themeColor="text1"/>
          <w:lang w:val="zh-TW"/>
        </w:rPr>
        <w:t>，</w:t>
      </w:r>
      <w:r w:rsidR="00875EB3" w:rsidRPr="00AE755A">
        <w:rPr>
          <w:rFonts w:ascii="宋体" w:eastAsia="宋体" w:hAnsi="宋体" w:cs="宋体"/>
          <w:color w:val="000000" w:themeColor="text1"/>
          <w:lang w:val="zh-TW" w:eastAsia="zh-TW"/>
        </w:rPr>
        <w:t>通过</w:t>
      </w:r>
      <w:r w:rsidR="00875EB3" w:rsidRPr="00AE755A">
        <w:rPr>
          <w:rFonts w:ascii="宋体" w:eastAsia="宋体" w:hAnsi="宋体" w:cs="宋体"/>
          <w:color w:val="000000" w:themeColor="text1"/>
          <w:lang w:val="zh-TW"/>
        </w:rPr>
        <w:t>大数据技术来实现</w:t>
      </w:r>
      <w:r>
        <w:rPr>
          <w:rFonts w:ascii="宋体" w:eastAsia="宋体" w:hAnsi="宋体" w:cs="宋体" w:hint="eastAsia"/>
          <w:color w:val="000000" w:themeColor="text1"/>
          <w:lang w:val="zh-TW"/>
        </w:rPr>
        <w:t>大规模数据场景下</w:t>
      </w:r>
      <w:r w:rsidR="00875EB3" w:rsidRPr="00AE755A">
        <w:rPr>
          <w:rFonts w:ascii="宋体" w:eastAsia="宋体" w:hAnsi="宋体" w:cs="宋体"/>
          <w:color w:val="000000" w:themeColor="text1"/>
          <w:lang w:val="zh-TW"/>
        </w:rPr>
        <w:t>广告的精准投放，</w:t>
      </w:r>
      <w:r w:rsidR="00875EB3" w:rsidRPr="00AE755A">
        <w:rPr>
          <w:rFonts w:ascii="宋体" w:eastAsia="宋体" w:hAnsi="宋体" w:cs="宋体" w:hint="eastAsia"/>
          <w:color w:val="000000" w:themeColor="text1"/>
          <w:lang w:val="zh-TW"/>
        </w:rPr>
        <w:t>能</w:t>
      </w:r>
      <w:r>
        <w:rPr>
          <w:rFonts w:ascii="宋体" w:eastAsia="宋体" w:hAnsi="宋体" w:cs="宋体" w:hint="eastAsia"/>
          <w:color w:val="000000" w:themeColor="text1"/>
          <w:lang w:val="zh-TW"/>
        </w:rPr>
        <w:t>显著</w:t>
      </w:r>
      <w:r w:rsidR="00875EB3" w:rsidRPr="00AE755A">
        <w:rPr>
          <w:rFonts w:ascii="宋体" w:eastAsia="宋体" w:hAnsi="宋体" w:cs="宋体" w:hint="eastAsia"/>
          <w:color w:val="000000" w:themeColor="text1"/>
          <w:lang w:val="zh-TW"/>
        </w:rPr>
        <w:t>提升</w:t>
      </w:r>
      <w:r>
        <w:rPr>
          <w:rFonts w:ascii="宋体" w:eastAsia="宋体" w:hAnsi="宋体" w:cs="宋体" w:hint="eastAsia"/>
          <w:color w:val="000000" w:themeColor="text1"/>
          <w:lang w:val="zh-TW"/>
        </w:rPr>
        <w:t>广告投放</w:t>
      </w:r>
      <w:r w:rsidR="00875EB3" w:rsidRPr="00AE755A">
        <w:rPr>
          <w:rFonts w:ascii="宋体" w:eastAsia="宋体" w:hAnsi="宋体" w:cs="宋体"/>
          <w:color w:val="000000" w:themeColor="text1"/>
          <w:lang w:val="zh-TW"/>
        </w:rPr>
        <w:t>效率、提高</w:t>
      </w:r>
      <w:r>
        <w:rPr>
          <w:rFonts w:ascii="宋体" w:eastAsia="宋体" w:hAnsi="宋体" w:cs="宋体" w:hint="eastAsia"/>
          <w:color w:val="000000" w:themeColor="text1"/>
          <w:lang w:val="zh-TW"/>
        </w:rPr>
        <w:t>经济</w:t>
      </w:r>
      <w:r w:rsidR="00875EB3" w:rsidRPr="00AE755A">
        <w:rPr>
          <w:rFonts w:ascii="宋体" w:eastAsia="宋体" w:hAnsi="宋体" w:cs="宋体"/>
          <w:color w:val="000000" w:themeColor="text1"/>
          <w:lang w:val="zh-TW"/>
        </w:rPr>
        <w:t>效益，并且这种方式下，用户能得到更佳的互联网体验</w:t>
      </w:r>
      <w:r w:rsidR="00875EB3" w:rsidRPr="00AE755A">
        <w:rPr>
          <w:rFonts w:ascii="宋体" w:eastAsia="宋体" w:hAnsi="宋体" w:cs="宋体"/>
          <w:color w:val="000000" w:themeColor="text1"/>
          <w:lang w:val="zh-TW" w:eastAsia="zh-TW"/>
        </w:rPr>
        <w:t>。</w:t>
      </w:r>
    </w:p>
    <w:p w14:paraId="0CAA0C9D" w14:textId="77777777"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广告精准投放中，关键的问题是</w:t>
      </w:r>
      <w:r w:rsidRPr="00AE755A">
        <w:rPr>
          <w:rFonts w:ascii="宋体" w:eastAsia="宋体" w:hAnsi="宋体" w:cs="宋体"/>
          <w:color w:val="000000" w:themeColor="text1"/>
          <w:lang w:val="zh-TW" w:eastAsia="zh-TW"/>
        </w:rPr>
        <w:t>如何找到合适</w:t>
      </w:r>
      <w:r w:rsidRPr="00AE755A">
        <w:rPr>
          <w:rFonts w:ascii="宋体" w:eastAsia="宋体" w:hAnsi="宋体" w:cs="宋体"/>
          <w:color w:val="000000" w:themeColor="text1"/>
          <w:lang w:val="zh-TW"/>
        </w:rPr>
        <w:t>的投放</w:t>
      </w:r>
      <w:r w:rsidRPr="00AE755A">
        <w:rPr>
          <w:rFonts w:ascii="宋体" w:eastAsia="宋体" w:hAnsi="宋体" w:cs="宋体"/>
          <w:color w:val="000000" w:themeColor="text1"/>
          <w:lang w:val="zh-TW" w:eastAsia="zh-TW"/>
        </w:rPr>
        <w:t>人群</w:t>
      </w:r>
      <w:r w:rsidRPr="00AE755A">
        <w:rPr>
          <w:rFonts w:ascii="宋体" w:eastAsia="宋体" w:hAnsi="宋体" w:cs="宋体"/>
          <w:color w:val="000000" w:themeColor="text1"/>
          <w:lang w:val="zh-CN"/>
        </w:rPr>
        <w:t>。现实生活中，</w:t>
      </w:r>
      <w:r w:rsidRPr="00AE755A">
        <w:rPr>
          <w:rFonts w:ascii="宋体" w:eastAsia="宋体" w:hAnsi="宋体" w:cs="宋体"/>
          <w:color w:val="000000" w:themeColor="text1"/>
          <w:lang w:val="zh-TW" w:eastAsia="zh-TW"/>
        </w:rPr>
        <w:t>每个人都</w:t>
      </w:r>
      <w:r w:rsidRPr="00AE755A">
        <w:rPr>
          <w:rFonts w:ascii="宋体" w:eastAsia="宋体" w:hAnsi="宋体" w:cs="宋体" w:hint="eastAsia"/>
          <w:color w:val="000000" w:themeColor="text1"/>
          <w:lang w:val="zh-TW" w:eastAsia="zh-TW"/>
        </w:rPr>
        <w:t>有</w:t>
      </w:r>
      <w:r w:rsidRPr="00AE755A">
        <w:rPr>
          <w:rFonts w:ascii="宋体" w:eastAsia="宋体" w:hAnsi="宋体" w:cs="宋体"/>
          <w:color w:val="000000" w:themeColor="text1"/>
          <w:lang w:val="zh-TW"/>
        </w:rPr>
        <w:t>自己</w:t>
      </w:r>
      <w:r w:rsidRPr="00AE755A">
        <w:rPr>
          <w:rFonts w:ascii="宋体" w:eastAsia="宋体" w:hAnsi="宋体" w:cs="宋体" w:hint="eastAsia"/>
          <w:color w:val="000000" w:themeColor="text1"/>
          <w:lang w:val="zh-TW"/>
        </w:rPr>
        <w:t>的</w:t>
      </w:r>
      <w:r w:rsidR="00843D82" w:rsidRPr="00AE755A">
        <w:rPr>
          <w:rFonts w:ascii="宋体" w:eastAsia="宋体" w:hAnsi="宋体" w:cs="宋体" w:hint="eastAsia"/>
          <w:color w:val="000000" w:themeColor="text1"/>
          <w:lang w:val="zh-CN"/>
        </w:rPr>
        <w:t>住址</w:t>
      </w:r>
      <w:r w:rsidRPr="00AE755A">
        <w:rPr>
          <w:rFonts w:ascii="宋体" w:eastAsia="宋体" w:hAnsi="宋体" w:cs="宋体"/>
          <w:color w:val="000000" w:themeColor="text1"/>
          <w:lang w:val="zh-TW" w:eastAsia="zh-TW"/>
        </w:rPr>
        <w:t>、</w:t>
      </w:r>
      <w:r w:rsidR="00843D82" w:rsidRPr="00AE755A">
        <w:rPr>
          <w:rFonts w:ascii="宋体" w:eastAsia="宋体" w:hAnsi="宋体" w:cs="宋体"/>
          <w:color w:val="000000" w:themeColor="text1"/>
          <w:lang w:val="zh-TW" w:eastAsia="zh-TW"/>
        </w:rPr>
        <w:t>姓名</w:t>
      </w:r>
      <w:r w:rsidRPr="00AE755A">
        <w:rPr>
          <w:rFonts w:ascii="宋体" w:eastAsia="宋体" w:hAnsi="宋体" w:cs="宋体"/>
          <w:color w:val="000000" w:themeColor="text1"/>
          <w:lang w:val="zh-TW" w:eastAsia="zh-TW"/>
        </w:rPr>
        <w:t>、</w:t>
      </w:r>
      <w:r w:rsidR="00843D82" w:rsidRPr="00AE755A">
        <w:rPr>
          <w:rFonts w:ascii="宋体" w:eastAsia="宋体" w:hAnsi="宋体" w:cs="宋体" w:hint="eastAsia"/>
          <w:color w:val="000000" w:themeColor="text1"/>
          <w:lang w:val="zh-CN"/>
        </w:rPr>
        <w:t>爱好</w:t>
      </w:r>
      <w:r w:rsidRPr="00AE755A">
        <w:rPr>
          <w:rFonts w:ascii="宋体" w:eastAsia="宋体" w:hAnsi="宋体" w:cs="宋体"/>
          <w:color w:val="000000" w:themeColor="text1"/>
          <w:lang w:val="zh-CN"/>
        </w:rPr>
        <w:t>、学历、</w:t>
      </w:r>
      <w:r w:rsidR="00843D82" w:rsidRPr="00AE755A">
        <w:rPr>
          <w:rFonts w:ascii="宋体" w:eastAsia="宋体" w:hAnsi="宋体" w:cs="宋体" w:hint="eastAsia"/>
          <w:color w:val="000000" w:themeColor="text1"/>
          <w:lang w:val="zh-CN"/>
        </w:rPr>
        <w:t>经历</w:t>
      </w:r>
      <w:r w:rsidR="00843D82" w:rsidRPr="00AE755A">
        <w:rPr>
          <w:rFonts w:ascii="宋体" w:eastAsia="宋体" w:hAnsi="宋体" w:cs="宋体"/>
          <w:color w:val="000000" w:themeColor="text1"/>
          <w:lang w:val="zh-CN"/>
        </w:rPr>
        <w:t>、</w:t>
      </w:r>
      <w:r w:rsidR="00843D82" w:rsidRPr="00AE755A">
        <w:rPr>
          <w:rFonts w:ascii="宋体" w:eastAsia="宋体" w:hAnsi="宋体" w:cs="宋体" w:hint="eastAsia"/>
          <w:color w:val="000000" w:themeColor="text1"/>
          <w:lang w:val="zh-CN"/>
        </w:rPr>
        <w:t>性别</w:t>
      </w:r>
      <w:r w:rsidRPr="00AE755A">
        <w:rPr>
          <w:rFonts w:ascii="宋体" w:eastAsia="宋体" w:hAnsi="宋体" w:cs="宋体" w:hint="eastAsia"/>
          <w:color w:val="000000" w:themeColor="text1"/>
          <w:lang w:val="zh-CN"/>
        </w:rPr>
        <w:t>等</w:t>
      </w:r>
      <w:r w:rsidRPr="00AE755A">
        <w:rPr>
          <w:rFonts w:ascii="宋体" w:eastAsia="宋体" w:hAnsi="宋体" w:cs="宋体"/>
          <w:color w:val="000000" w:themeColor="text1"/>
          <w:lang w:val="zh-CN"/>
        </w:rPr>
        <w:t>特征</w:t>
      </w:r>
      <w:r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CN"/>
        </w:rPr>
        <w:t>这些特征</w:t>
      </w:r>
      <w:r w:rsidRPr="00AE755A">
        <w:rPr>
          <w:rFonts w:ascii="宋体" w:eastAsia="宋体" w:hAnsi="宋体" w:cs="宋体" w:hint="eastAsia"/>
          <w:color w:val="000000" w:themeColor="text1"/>
          <w:lang w:val="zh-CN"/>
        </w:rPr>
        <w:t>将</w:t>
      </w:r>
      <w:r w:rsidRPr="00AE755A">
        <w:rPr>
          <w:rFonts w:ascii="宋体" w:eastAsia="宋体" w:hAnsi="宋体" w:cs="宋体"/>
          <w:color w:val="000000" w:themeColor="text1"/>
          <w:lang w:val="zh-CN"/>
        </w:rPr>
        <w:t>人与人区分开来</w:t>
      </w:r>
      <w:r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TW"/>
        </w:rPr>
        <w:t>网络用户与真实用户一一对应，同样有着各自的属性特征，通过这些特</w:t>
      </w:r>
      <w:r w:rsidRPr="00AE755A">
        <w:rPr>
          <w:rFonts w:ascii="宋体" w:eastAsia="宋体" w:hAnsi="宋体" w:cs="宋体" w:hint="eastAsia"/>
          <w:color w:val="000000" w:themeColor="text1"/>
          <w:lang w:val="zh-TW"/>
        </w:rPr>
        <w:t>征能</w:t>
      </w:r>
      <w:r w:rsidRPr="00AE755A">
        <w:rPr>
          <w:rFonts w:ascii="宋体" w:eastAsia="宋体" w:hAnsi="宋体" w:cs="宋体"/>
          <w:color w:val="000000" w:themeColor="text1"/>
          <w:lang w:val="zh-TW"/>
        </w:rPr>
        <w:t>够勾勒出相应虚拟用户的</w:t>
      </w:r>
      <w:r w:rsidRPr="00AE755A">
        <w:rPr>
          <w:rFonts w:ascii="宋体" w:eastAsia="宋体" w:hAnsi="宋体" w:cs="宋体" w:hint="eastAsia"/>
          <w:color w:val="000000" w:themeColor="text1"/>
          <w:lang w:val="zh-TW"/>
        </w:rPr>
        <w:t>人物</w:t>
      </w:r>
      <w:r w:rsidRPr="00AE755A">
        <w:rPr>
          <w:rFonts w:ascii="宋体" w:eastAsia="宋体" w:hAnsi="宋体" w:cs="宋体"/>
          <w:color w:val="000000" w:themeColor="text1"/>
          <w:lang w:val="zh-TW"/>
        </w:rPr>
        <w:t>原型</w:t>
      </w:r>
      <w:r w:rsidRPr="00AE755A">
        <w:rPr>
          <w:rFonts w:ascii="宋体" w:eastAsia="宋体" w:hAnsi="宋体" w:cs="宋体"/>
          <w:color w:val="000000" w:themeColor="text1"/>
          <w:lang w:val="zh-TW" w:eastAsia="zh-TW"/>
        </w:rPr>
        <w:t>。这就是所谓的用户画像</w:t>
      </w:r>
      <w:r w:rsidRPr="00AE755A">
        <w:rPr>
          <w:rFonts w:ascii="宋体" w:eastAsia="宋体" w:hAnsi="宋体" w:cs="宋体"/>
          <w:color w:val="000000" w:themeColor="text1"/>
          <w:lang w:val="zh-CN"/>
        </w:rPr>
        <w:t>。</w:t>
      </w:r>
    </w:p>
    <w:p w14:paraId="72B29D8D" w14:textId="77777777"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用户画像由各种用户属性组成，用户画像挖掘技术中，根据用户的浏览、搜索等行为来反推获取用户属性是一项非常基础且非常重要的技术。本文将根据用户搜索行为与用户属性的相关性对用户属性进行分析预测。</w:t>
      </w:r>
    </w:p>
    <w:p w14:paraId="4953251B" w14:textId="10405E50"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用户在搜索引擎中查询的内容与用户的</w:t>
      </w:r>
      <w:r w:rsidR="0068776E" w:rsidRPr="00AE755A">
        <w:rPr>
          <w:rFonts w:ascii="宋体" w:eastAsia="宋体" w:hAnsi="宋体" w:cs="宋体"/>
          <w:color w:val="000000" w:themeColor="text1"/>
          <w:lang w:val="zh-TW" w:eastAsia="zh-TW"/>
        </w:rPr>
        <w:t>学历、年龄、</w:t>
      </w:r>
      <w:r w:rsidR="0068776E" w:rsidRPr="00AE755A">
        <w:rPr>
          <w:rFonts w:ascii="宋体" w:eastAsia="宋体" w:hAnsi="宋体" w:cs="宋体" w:hint="eastAsia"/>
          <w:color w:val="000000" w:themeColor="text1"/>
          <w:lang w:val="zh-TW" w:eastAsia="zh-TW"/>
        </w:rPr>
        <w:t>性别</w:t>
      </w:r>
      <w:r w:rsidRPr="00AE755A">
        <w:rPr>
          <w:rFonts w:ascii="宋体" w:eastAsia="宋体" w:hAnsi="宋体" w:cs="宋体"/>
          <w:color w:val="000000" w:themeColor="text1"/>
          <w:lang w:val="zh-TW" w:eastAsia="zh-TW"/>
        </w:rPr>
        <w:t>等有着密切的关系，例如人群男性在军事、汽车主题上有更多的搜索行为，19～23岁搜索行为中较多与大学生活、社交生活有关，</w:t>
      </w:r>
      <w:r w:rsidR="009C7553" w:rsidRPr="00AE755A">
        <w:rPr>
          <w:rFonts w:ascii="宋体" w:eastAsia="宋体" w:hAnsi="宋体" w:cs="宋体"/>
          <w:color w:val="000000" w:themeColor="text1"/>
          <w:lang w:val="zh-TW" w:eastAsia="zh-TW"/>
        </w:rPr>
        <w:t>学历</w:t>
      </w:r>
      <w:r w:rsidR="009C7553" w:rsidRPr="00AE755A">
        <w:rPr>
          <w:rFonts w:ascii="宋体" w:eastAsia="宋体" w:hAnsi="宋体" w:cs="宋体"/>
          <w:color w:val="000000" w:themeColor="text1"/>
          <w:lang w:val="zh-TW"/>
        </w:rPr>
        <w:t>高的人群具有更多的社会、</w:t>
      </w:r>
      <w:r w:rsidR="009C7553" w:rsidRPr="00AE755A">
        <w:rPr>
          <w:rFonts w:ascii="宋体" w:eastAsia="宋体" w:hAnsi="宋体" w:cs="宋体" w:hint="eastAsia"/>
          <w:color w:val="000000" w:themeColor="text1"/>
          <w:lang w:val="zh-TW"/>
        </w:rPr>
        <w:t>经济</w:t>
      </w:r>
      <w:r w:rsidR="009C7553" w:rsidRPr="00AE755A">
        <w:rPr>
          <w:rFonts w:ascii="宋体" w:eastAsia="宋体" w:hAnsi="宋体" w:cs="宋体"/>
          <w:color w:val="000000" w:themeColor="text1"/>
          <w:lang w:val="zh-TW"/>
        </w:rPr>
        <w:t>方面的搜索行为</w:t>
      </w:r>
      <w:r w:rsidR="009C7553"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TW" w:eastAsia="zh-TW"/>
        </w:rPr>
        <w:t>本</w:t>
      </w:r>
      <w:r w:rsidR="00ED24BE">
        <w:rPr>
          <w:rFonts w:ascii="宋体" w:eastAsia="宋体" w:hAnsi="宋体" w:cs="宋体" w:hint="eastAsia"/>
          <w:color w:val="000000" w:themeColor="text1"/>
          <w:lang w:val="zh-TW"/>
        </w:rPr>
        <w:t>文</w:t>
      </w:r>
      <w:r w:rsidRPr="00AE755A">
        <w:rPr>
          <w:rFonts w:ascii="宋体" w:eastAsia="宋体" w:hAnsi="宋体" w:cs="宋体"/>
          <w:color w:val="000000" w:themeColor="text1"/>
          <w:lang w:val="zh-TW" w:eastAsia="zh-TW"/>
        </w:rPr>
        <w:t>研究以用户</w:t>
      </w:r>
      <w:r w:rsidRPr="00AE755A">
        <w:rPr>
          <w:rFonts w:ascii="宋体" w:eastAsia="宋体" w:hAnsi="宋体" w:cs="宋体" w:hint="eastAsia"/>
          <w:color w:val="000000" w:themeColor="text1"/>
          <w:lang w:val="zh-TW" w:eastAsia="zh-TW"/>
        </w:rPr>
        <w:t>搜索</w:t>
      </w:r>
      <w:r w:rsidRPr="00AE755A">
        <w:rPr>
          <w:rFonts w:ascii="宋体" w:eastAsia="宋体" w:hAnsi="宋体" w:cs="宋体"/>
          <w:color w:val="000000" w:themeColor="text1"/>
          <w:lang w:val="zh-TW" w:eastAsia="zh-TW"/>
        </w:rPr>
        <w:t>关键词与用户的</w:t>
      </w:r>
      <w:r w:rsidRPr="00AE755A">
        <w:rPr>
          <w:rFonts w:ascii="宋体" w:eastAsia="宋体" w:hAnsi="宋体" w:cs="宋体" w:hint="eastAsia"/>
          <w:color w:val="000000" w:themeColor="text1"/>
          <w:lang w:val="zh-TW" w:eastAsia="zh-TW"/>
        </w:rPr>
        <w:t>性别</w:t>
      </w:r>
      <w:r w:rsidRPr="00AE755A">
        <w:rPr>
          <w:rFonts w:ascii="宋体" w:eastAsia="宋体" w:hAnsi="宋体" w:cs="宋体"/>
          <w:color w:val="000000" w:themeColor="text1"/>
          <w:lang w:val="zh-TW"/>
        </w:rPr>
        <w:t>、年龄、</w:t>
      </w:r>
      <w:r w:rsidRPr="00AE755A">
        <w:rPr>
          <w:rFonts w:ascii="宋体" w:eastAsia="宋体" w:hAnsi="宋体" w:cs="宋体" w:hint="eastAsia"/>
          <w:color w:val="000000" w:themeColor="text1"/>
          <w:lang w:val="zh-TW"/>
        </w:rPr>
        <w:t>学历</w:t>
      </w:r>
      <w:r w:rsidRPr="00AE755A">
        <w:rPr>
          <w:rFonts w:ascii="宋体" w:eastAsia="宋体" w:hAnsi="宋体" w:cs="宋体"/>
          <w:color w:val="000000" w:themeColor="text1"/>
          <w:lang w:val="zh-TW" w:eastAsia="zh-TW"/>
        </w:rPr>
        <w:t>标签（</w:t>
      </w:r>
      <w:r w:rsidRPr="00AE755A">
        <w:rPr>
          <w:rFonts w:ascii="宋体" w:eastAsia="宋体" w:hAnsi="宋体" w:cs="宋体" w:hint="eastAsia"/>
          <w:color w:val="000000" w:themeColor="text1"/>
          <w:lang w:val="zh-TW" w:eastAsia="zh-TW"/>
        </w:rPr>
        <w:t>用户</w:t>
      </w:r>
      <w:r w:rsidRPr="00AE755A">
        <w:rPr>
          <w:rFonts w:ascii="宋体" w:eastAsia="宋体" w:hAnsi="宋体" w:cs="宋体"/>
          <w:color w:val="000000" w:themeColor="text1"/>
          <w:lang w:val="zh-TW"/>
        </w:rPr>
        <w:t>属性</w:t>
      </w:r>
      <w:r w:rsidRPr="00AE755A">
        <w:rPr>
          <w:rFonts w:ascii="宋体" w:eastAsia="宋体" w:hAnsi="宋体" w:cs="宋体"/>
          <w:color w:val="000000" w:themeColor="text1"/>
          <w:lang w:val="zh-TW" w:eastAsia="zh-TW"/>
        </w:rPr>
        <w:t>）</w:t>
      </w:r>
      <w:r w:rsidR="00ED24BE">
        <w:rPr>
          <w:rFonts w:ascii="宋体" w:eastAsia="宋体" w:hAnsi="宋体" w:cs="宋体" w:hint="eastAsia"/>
          <w:color w:val="000000" w:themeColor="text1"/>
          <w:lang w:val="zh-TW"/>
        </w:rPr>
        <w:t>等历史数据</w:t>
      </w:r>
      <w:r w:rsidRPr="00AE755A">
        <w:rPr>
          <w:rFonts w:ascii="宋体" w:eastAsia="宋体" w:hAnsi="宋体" w:cs="宋体" w:hint="eastAsia"/>
          <w:color w:val="000000" w:themeColor="text1"/>
          <w:lang w:val="zh-TW" w:eastAsia="zh-TW"/>
        </w:rPr>
        <w:t>作</w:t>
      </w:r>
      <w:r w:rsidRPr="00AE755A">
        <w:rPr>
          <w:rFonts w:ascii="宋体" w:eastAsia="宋体" w:hAnsi="宋体" w:cs="宋体"/>
          <w:color w:val="000000" w:themeColor="text1"/>
          <w:lang w:val="zh-TW" w:eastAsia="zh-TW"/>
        </w:rPr>
        <w:t>为训练数据集，利用搜索关键词与用户属性的关联性，基于</w:t>
      </w:r>
      <w:r w:rsidRPr="00AE755A">
        <w:rPr>
          <w:rFonts w:ascii="宋体" w:eastAsia="宋体" w:hAnsi="宋体" w:cs="宋体"/>
          <w:color w:val="000000" w:themeColor="text1"/>
          <w:lang w:val="zh-TW"/>
        </w:rPr>
        <w:t>数据挖掘、</w:t>
      </w:r>
      <w:r w:rsidRPr="00AE755A">
        <w:rPr>
          <w:rFonts w:ascii="宋体" w:eastAsia="宋体" w:hAnsi="宋体" w:cs="宋体" w:hint="eastAsia"/>
          <w:color w:val="000000" w:themeColor="text1"/>
          <w:lang w:val="zh-TW"/>
        </w:rPr>
        <w:t>机器</w:t>
      </w:r>
      <w:r w:rsidRPr="00AE755A">
        <w:rPr>
          <w:rFonts w:ascii="宋体" w:eastAsia="宋体" w:hAnsi="宋体" w:cs="宋体"/>
          <w:color w:val="000000" w:themeColor="text1"/>
          <w:lang w:val="zh-TW"/>
        </w:rPr>
        <w:t>学习方面的技术来构建分类模型，</w:t>
      </w:r>
      <w:r w:rsidRPr="00AE755A">
        <w:rPr>
          <w:rFonts w:ascii="宋体" w:eastAsia="宋体" w:hAnsi="宋体" w:cs="宋体" w:hint="eastAsia"/>
          <w:color w:val="000000" w:themeColor="text1"/>
          <w:lang w:val="zh-TW" w:eastAsia="zh-TW"/>
        </w:rPr>
        <w:t>对</w:t>
      </w:r>
      <w:r w:rsidR="00C525AF" w:rsidRPr="00AE755A">
        <w:rPr>
          <w:rFonts w:ascii="宋体" w:eastAsia="宋体" w:hAnsi="宋体" w:cs="宋体"/>
          <w:color w:val="000000" w:themeColor="text1"/>
          <w:lang w:val="zh-TW" w:eastAsia="zh-TW"/>
        </w:rPr>
        <w:t>新增</w:t>
      </w:r>
      <w:r w:rsidRPr="00AE755A">
        <w:rPr>
          <w:rFonts w:ascii="宋体" w:eastAsia="宋体" w:hAnsi="宋体" w:cs="宋体"/>
          <w:color w:val="000000" w:themeColor="text1"/>
          <w:lang w:val="zh-TW" w:eastAsia="zh-TW"/>
        </w:rPr>
        <w:t>用户</w:t>
      </w:r>
      <w:r w:rsidR="00ED24BE">
        <w:rPr>
          <w:rFonts w:ascii="宋体" w:eastAsia="宋体" w:hAnsi="宋体" w:cs="宋体" w:hint="eastAsia"/>
          <w:color w:val="000000" w:themeColor="text1"/>
          <w:lang w:val="zh-TW"/>
        </w:rPr>
        <w:t>进行用户画像，完成对</w:t>
      </w:r>
      <w:r w:rsidR="005C052E" w:rsidRPr="00AE755A">
        <w:rPr>
          <w:rFonts w:ascii="宋体" w:eastAsia="宋体" w:hAnsi="宋体" w:cs="宋体"/>
          <w:color w:val="000000" w:themeColor="text1"/>
          <w:lang w:val="zh-TW" w:eastAsia="zh-TW"/>
        </w:rPr>
        <w:t>年龄</w:t>
      </w:r>
      <w:r w:rsidR="005C052E" w:rsidRPr="00AE755A">
        <w:rPr>
          <w:rFonts w:ascii="宋体" w:eastAsia="宋体" w:hAnsi="宋体" w:cs="宋体"/>
          <w:color w:val="000000" w:themeColor="text1"/>
          <w:lang w:val="zh-TW"/>
        </w:rPr>
        <w:t>、</w:t>
      </w:r>
      <w:r w:rsidRPr="00AE755A">
        <w:rPr>
          <w:rFonts w:ascii="宋体" w:eastAsia="宋体" w:hAnsi="宋体" w:cs="宋体"/>
          <w:color w:val="000000" w:themeColor="text1"/>
          <w:lang w:val="zh-TW" w:eastAsia="zh-TW"/>
        </w:rPr>
        <w:t>性别</w:t>
      </w:r>
      <w:r w:rsidRPr="00AE755A">
        <w:rPr>
          <w:rFonts w:ascii="宋体" w:eastAsia="宋体" w:hAnsi="宋体" w:cs="宋体"/>
          <w:color w:val="000000" w:themeColor="text1"/>
          <w:lang w:val="zh-TW"/>
        </w:rPr>
        <w:t>、</w:t>
      </w:r>
      <w:r w:rsidRPr="00AE755A">
        <w:rPr>
          <w:rFonts w:ascii="宋体" w:eastAsia="宋体" w:hAnsi="宋体" w:cs="宋体" w:hint="eastAsia"/>
          <w:color w:val="000000" w:themeColor="text1"/>
          <w:lang w:val="zh-TW"/>
        </w:rPr>
        <w:t>学历</w:t>
      </w:r>
      <w:r w:rsidR="00ED24BE">
        <w:rPr>
          <w:rFonts w:ascii="宋体" w:eastAsia="宋体" w:hAnsi="宋体" w:cs="宋体" w:hint="eastAsia"/>
          <w:color w:val="000000" w:themeColor="text1"/>
          <w:lang w:val="zh-TW"/>
        </w:rPr>
        <w:t>的</w:t>
      </w:r>
      <w:r w:rsidR="00ED24BE" w:rsidRPr="00AE755A">
        <w:rPr>
          <w:rFonts w:ascii="宋体" w:eastAsia="宋体" w:hAnsi="宋体" w:cs="宋体"/>
          <w:color w:val="000000" w:themeColor="text1"/>
          <w:lang w:val="zh-CN"/>
        </w:rPr>
        <w:t>分析预测</w:t>
      </w:r>
      <w:r w:rsidRPr="00AE755A">
        <w:rPr>
          <w:rFonts w:ascii="宋体" w:eastAsia="宋体" w:hAnsi="宋体" w:cs="宋体"/>
          <w:color w:val="000000" w:themeColor="text1"/>
          <w:lang w:val="zh-CN"/>
        </w:rPr>
        <w:t>。</w:t>
      </w:r>
    </w:p>
    <w:p w14:paraId="15C35274" w14:textId="77777777" w:rsidR="00875EB3" w:rsidRPr="00435A40" w:rsidRDefault="00875EB3" w:rsidP="00435A40">
      <w:pPr>
        <w:pStyle w:val="2"/>
        <w:spacing w:after="120" w:line="360" w:lineRule="auto"/>
        <w:rPr>
          <w:b w:val="0"/>
        </w:rPr>
      </w:pPr>
      <w:bookmarkStart w:id="12" w:name="_Toc482744361"/>
      <w:bookmarkStart w:id="13" w:name="_Toc483399058"/>
      <w:r w:rsidRPr="00435A40">
        <w:rPr>
          <w:rFonts w:ascii="黑体" w:eastAsia="黑体" w:hAnsi="黑体"/>
          <w:b w:val="0"/>
        </w:rPr>
        <w:t>1.2研究现状</w:t>
      </w:r>
      <w:bookmarkEnd w:id="12"/>
      <w:bookmarkEnd w:id="13"/>
    </w:p>
    <w:p w14:paraId="013EF739" w14:textId="2F19804E" w:rsidR="00ED24BE" w:rsidRDefault="00875EB3" w:rsidP="00F639FB">
      <w:pPr>
        <w:pStyle w:val="aa"/>
        <w:spacing w:line="360" w:lineRule="auto"/>
        <w:ind w:firstLine="480"/>
        <w:jc w:val="both"/>
        <w:rPr>
          <w:rFonts w:eastAsiaTheme="minorEastAsia"/>
          <w:color w:val="000000" w:themeColor="text1"/>
          <w:lang w:val="zh-CN"/>
        </w:rPr>
      </w:pPr>
      <w:r w:rsidRPr="00AE755A">
        <w:rPr>
          <w:color w:val="000000" w:themeColor="text1"/>
          <w:lang w:val="zh-CN"/>
        </w:rPr>
        <w:t>本文根据用户搜索关键词来</w:t>
      </w:r>
      <w:r w:rsidRPr="00AE755A">
        <w:rPr>
          <w:rFonts w:hint="eastAsia"/>
          <w:color w:val="000000" w:themeColor="text1"/>
          <w:lang w:val="zh-CN"/>
        </w:rPr>
        <w:t>分析</w:t>
      </w:r>
      <w:r w:rsidRPr="00AE755A">
        <w:rPr>
          <w:color w:val="000000" w:themeColor="text1"/>
          <w:lang w:val="zh-CN"/>
        </w:rPr>
        <w:t>预测用户属性，也就是根据用户的历史搜索</w:t>
      </w:r>
      <w:r w:rsidRPr="00AE755A">
        <w:rPr>
          <w:color w:val="000000" w:themeColor="text1"/>
          <w:lang w:val="zh-CN"/>
        </w:rPr>
        <w:lastRenderedPageBreak/>
        <w:t>行为对用户进行分类，属于分类预测的范畴。</w:t>
      </w:r>
    </w:p>
    <w:p w14:paraId="679EF955" w14:textId="3EB9DE49" w:rsidR="00ED24BE" w:rsidRDefault="00B61BE7" w:rsidP="00F639FB">
      <w:pPr>
        <w:pStyle w:val="aa"/>
        <w:spacing w:line="360" w:lineRule="auto"/>
        <w:ind w:firstLine="480"/>
        <w:jc w:val="both"/>
        <w:rPr>
          <w:rFonts w:eastAsiaTheme="minorEastAsia"/>
          <w:color w:val="000000" w:themeColor="text1"/>
          <w:lang w:val="zh-CN"/>
        </w:rPr>
      </w:pPr>
      <w:r w:rsidRPr="00AE755A">
        <w:rPr>
          <w:color w:val="000000" w:themeColor="text1"/>
          <w:lang w:val="zh-CN"/>
        </w:rPr>
        <w:t>分类预测</w:t>
      </w:r>
      <w:r w:rsidRPr="00AE755A">
        <w:rPr>
          <w:rFonts w:hint="eastAsia"/>
          <w:color w:val="000000" w:themeColor="text1"/>
          <w:lang w:val="zh-CN"/>
        </w:rPr>
        <w:t>是对</w:t>
      </w:r>
      <w:r w:rsidRPr="00AE755A">
        <w:rPr>
          <w:color w:val="000000" w:themeColor="text1"/>
          <w:lang w:val="zh-CN"/>
        </w:rPr>
        <w:t>各种类型的数据进行分类分析的一</w:t>
      </w:r>
      <w:r w:rsidR="00ED24BE">
        <w:rPr>
          <w:rFonts w:eastAsiaTheme="minorEastAsia" w:hint="eastAsia"/>
          <w:color w:val="000000" w:themeColor="text1"/>
          <w:lang w:val="zh-CN"/>
        </w:rPr>
        <w:t>种</w:t>
      </w:r>
      <w:r w:rsidRPr="00AE755A">
        <w:rPr>
          <w:color w:val="000000" w:themeColor="text1"/>
          <w:lang w:val="zh-CN"/>
        </w:rPr>
        <w:t>关键</w:t>
      </w:r>
      <w:r w:rsidR="00ED24BE">
        <w:rPr>
          <w:rFonts w:eastAsiaTheme="minorEastAsia" w:hint="eastAsia"/>
          <w:color w:val="000000" w:themeColor="text1"/>
          <w:lang w:val="zh-CN"/>
        </w:rPr>
        <w:t>技术方法</w:t>
      </w:r>
      <w:r w:rsidRPr="00AE755A">
        <w:rPr>
          <w:color w:val="000000" w:themeColor="text1"/>
          <w:lang w:val="zh-CN"/>
        </w:rPr>
        <w:t>，</w:t>
      </w:r>
      <w:r w:rsidRPr="00AE755A">
        <w:rPr>
          <w:rFonts w:hint="eastAsia"/>
          <w:color w:val="000000" w:themeColor="text1"/>
          <w:lang w:val="zh-CN"/>
        </w:rPr>
        <w:t>也是</w:t>
      </w:r>
      <w:r w:rsidRPr="00AE755A">
        <w:rPr>
          <w:color w:val="000000" w:themeColor="text1"/>
          <w:lang w:val="zh-CN"/>
        </w:rPr>
        <w:t>数据挖掘</w:t>
      </w:r>
      <w:r w:rsidR="00ED24BE">
        <w:rPr>
          <w:rFonts w:eastAsiaTheme="minorEastAsia" w:hint="eastAsia"/>
          <w:color w:val="000000" w:themeColor="text1"/>
          <w:lang w:val="zh-CN"/>
        </w:rPr>
        <w:t>领域</w:t>
      </w:r>
      <w:r w:rsidR="00760C36" w:rsidRPr="00AE755A">
        <w:rPr>
          <w:color w:val="000000" w:themeColor="text1"/>
          <w:lang w:val="zh-CN"/>
        </w:rPr>
        <w:t>的</w:t>
      </w:r>
      <w:r w:rsidR="00760C36" w:rsidRPr="00AE755A">
        <w:rPr>
          <w:rFonts w:hint="eastAsia"/>
          <w:color w:val="000000" w:themeColor="text1"/>
          <w:lang w:val="zh-CN"/>
        </w:rPr>
        <w:t>主要</w:t>
      </w:r>
      <w:r w:rsidR="00ED24BE">
        <w:rPr>
          <w:rFonts w:eastAsiaTheme="minorEastAsia" w:hint="eastAsia"/>
          <w:color w:val="000000" w:themeColor="text1"/>
          <w:lang w:val="zh-CN"/>
        </w:rPr>
        <w:t>研究问题</w:t>
      </w:r>
      <w:r w:rsidR="00760C36" w:rsidRPr="00AE755A">
        <w:rPr>
          <w:color w:val="000000" w:themeColor="text1"/>
          <w:lang w:val="zh-CN"/>
        </w:rPr>
        <w:t>之一</w:t>
      </w:r>
      <w:r w:rsidRPr="00AE755A">
        <w:rPr>
          <w:color w:val="000000" w:themeColor="text1"/>
          <w:lang w:val="zh-CN"/>
        </w:rPr>
        <w:t>。</w:t>
      </w:r>
    </w:p>
    <w:p w14:paraId="58D0117D" w14:textId="05814148" w:rsidR="00875EB3" w:rsidRPr="00AE755A" w:rsidRDefault="00875EB3" w:rsidP="00F639FB">
      <w:pPr>
        <w:pStyle w:val="aa"/>
        <w:spacing w:line="360" w:lineRule="auto"/>
        <w:ind w:firstLine="480"/>
        <w:jc w:val="both"/>
        <w:rPr>
          <w:color w:val="000000" w:themeColor="text1"/>
          <w:lang w:val="zh-CN"/>
        </w:rPr>
      </w:pPr>
      <w:r w:rsidRPr="00AE755A">
        <w:rPr>
          <w:color w:val="000000" w:themeColor="text1"/>
          <w:lang w:val="zh-CN"/>
        </w:rPr>
        <w:t>数据集中用户的历史搜索行为是由用户过去一个月在搜索引擎中输入的关键词组成的文本，由此看来，本文的分析预测任务本质上是一个文本分类任务。</w:t>
      </w:r>
    </w:p>
    <w:p w14:paraId="413BC506" w14:textId="2B9542F8" w:rsidR="00ED24BE" w:rsidRDefault="00875EB3" w:rsidP="00F639FB">
      <w:pPr>
        <w:pStyle w:val="aa"/>
        <w:spacing w:line="360" w:lineRule="auto"/>
        <w:ind w:firstLine="480"/>
        <w:jc w:val="both"/>
        <w:rPr>
          <w:rFonts w:eastAsiaTheme="minorEastAsia"/>
          <w:color w:val="000000" w:themeColor="text1"/>
          <w:lang w:val="zh-CN"/>
        </w:rPr>
      </w:pPr>
      <w:r w:rsidRPr="00AE755A">
        <w:rPr>
          <w:rFonts w:hint="eastAsia"/>
          <w:color w:val="000000" w:themeColor="text1"/>
          <w:lang w:val="zh-CN"/>
        </w:rPr>
        <w:t>文献</w:t>
      </w:r>
      <w:r w:rsidRPr="00AE755A">
        <w:rPr>
          <w:color w:val="000000" w:themeColor="text1"/>
          <w:lang w:val="zh-CN"/>
        </w:rPr>
        <w:t>[</w:t>
      </w:r>
      <w:r w:rsidRPr="00AE755A">
        <w:rPr>
          <w:rFonts w:ascii="Times New Roman" w:hAnsi="Times New Roman" w:cs="Times New Roman"/>
          <w:color w:val="000000" w:themeColor="text1"/>
          <w:lang w:val="zh-CN"/>
        </w:rPr>
        <w:t>1</w:t>
      </w:r>
      <w:r w:rsidRPr="00AE755A">
        <w:rPr>
          <w:color w:val="000000" w:themeColor="text1"/>
          <w:lang w:val="zh-CN"/>
        </w:rPr>
        <w:t>]</w:t>
      </w:r>
      <w:r w:rsidRPr="00AE755A">
        <w:rPr>
          <w:rFonts w:hint="eastAsia"/>
          <w:color w:val="000000" w:themeColor="text1"/>
          <w:lang w:val="zh-CN"/>
        </w:rPr>
        <w:t>中指出</w:t>
      </w:r>
      <w:r w:rsidR="00ED24BE">
        <w:rPr>
          <w:rFonts w:eastAsiaTheme="minorEastAsia" w:hint="eastAsia"/>
          <w:color w:val="000000" w:themeColor="text1"/>
          <w:lang w:val="zh-CN"/>
        </w:rPr>
        <w:t>，</w:t>
      </w:r>
      <w:r w:rsidRPr="00AE755A">
        <w:rPr>
          <w:rFonts w:hint="eastAsia"/>
          <w:color w:val="000000" w:themeColor="text1"/>
          <w:lang w:val="zh-CN"/>
        </w:rPr>
        <w:t>在众多文本分类算法中，贝叶斯，</w:t>
      </w:r>
      <w:r w:rsidRPr="00435A40">
        <w:rPr>
          <w:rFonts w:ascii="Times New Roman" w:hAnsi="Times New Roman" w:cs="Times New Roman"/>
          <w:color w:val="000000" w:themeColor="text1"/>
          <w:lang w:val="zh-CN"/>
        </w:rPr>
        <w:t>K-</w:t>
      </w:r>
      <w:r w:rsidRPr="00AE755A">
        <w:rPr>
          <w:rFonts w:hint="eastAsia"/>
          <w:color w:val="000000" w:themeColor="text1"/>
          <w:lang w:val="zh-CN"/>
        </w:rPr>
        <w:t>最近邻，支持向量机以及神经网络等算法有较为优秀的表现。</w:t>
      </w:r>
    </w:p>
    <w:p w14:paraId="2D023E23" w14:textId="77777777" w:rsidR="00ED24BE" w:rsidRDefault="00875EB3" w:rsidP="00F639FB">
      <w:pPr>
        <w:pStyle w:val="aa"/>
        <w:spacing w:line="360" w:lineRule="auto"/>
        <w:ind w:firstLine="480"/>
        <w:jc w:val="both"/>
        <w:rPr>
          <w:rFonts w:eastAsiaTheme="minorEastAsia"/>
          <w:color w:val="000000" w:themeColor="text1"/>
          <w:lang w:val="zh-CN"/>
        </w:rPr>
      </w:pPr>
      <w:r w:rsidRPr="00AE755A">
        <w:rPr>
          <w:rFonts w:hint="eastAsia"/>
          <w:color w:val="000000" w:themeColor="text1"/>
          <w:lang w:val="zh-CN"/>
        </w:rPr>
        <w:t>朴素贝叶斯（</w:t>
      </w:r>
      <w:r w:rsidRPr="00435A40">
        <w:rPr>
          <w:rFonts w:ascii="Times New Roman" w:hAnsi="Times New Roman" w:cs="Times New Roman"/>
          <w:color w:val="000000" w:themeColor="text1"/>
          <w:lang w:val="zh-CN"/>
        </w:rPr>
        <w:t>Naive Bayesian</w:t>
      </w:r>
      <w:r w:rsidR="00206E0F" w:rsidRPr="00AE755A">
        <w:rPr>
          <w:rFonts w:hint="eastAsia"/>
          <w:color w:val="000000" w:themeColor="text1"/>
          <w:lang w:val="zh-CN"/>
        </w:rPr>
        <w:t>）分类的</w:t>
      </w:r>
      <w:r w:rsidR="00206E0F" w:rsidRPr="00AE755A">
        <w:rPr>
          <w:color w:val="000000" w:themeColor="text1"/>
          <w:lang w:val="zh-CN"/>
        </w:rPr>
        <w:t>核心流程是计算</w:t>
      </w:r>
      <w:r w:rsidR="000E5875" w:rsidRPr="00AE755A">
        <w:rPr>
          <w:rFonts w:hint="eastAsia"/>
          <w:color w:val="000000" w:themeColor="text1"/>
          <w:lang w:val="zh-CN"/>
        </w:rPr>
        <w:t>一个</w:t>
      </w:r>
      <w:r w:rsidR="00206E0F" w:rsidRPr="00AE755A">
        <w:rPr>
          <w:color w:val="000000" w:themeColor="text1"/>
          <w:lang w:val="zh-CN"/>
        </w:rPr>
        <w:t>待分类</w:t>
      </w:r>
      <w:r w:rsidR="000E5875" w:rsidRPr="00AE755A">
        <w:rPr>
          <w:rFonts w:hint="eastAsia"/>
          <w:color w:val="000000" w:themeColor="text1"/>
          <w:lang w:val="zh-CN"/>
        </w:rPr>
        <w:t>样本属于各</w:t>
      </w:r>
      <w:r w:rsidR="00ED24BE">
        <w:rPr>
          <w:rFonts w:eastAsiaTheme="minorEastAsia" w:hint="eastAsia"/>
          <w:color w:val="000000" w:themeColor="text1"/>
          <w:lang w:val="zh-CN"/>
        </w:rPr>
        <w:t>个分</w:t>
      </w:r>
      <w:r w:rsidR="000E5875" w:rsidRPr="00AE755A">
        <w:rPr>
          <w:color w:val="000000" w:themeColor="text1"/>
          <w:lang w:val="zh-CN"/>
        </w:rPr>
        <w:t>类的概率，这些概率是</w:t>
      </w:r>
      <w:r w:rsidR="000E5875" w:rsidRPr="00AE755A">
        <w:rPr>
          <w:rFonts w:hint="eastAsia"/>
          <w:color w:val="000000" w:themeColor="text1"/>
          <w:lang w:val="zh-CN"/>
        </w:rPr>
        <w:t>由贝叶斯定理</w:t>
      </w:r>
      <w:r w:rsidRPr="00AE755A">
        <w:rPr>
          <w:rFonts w:hint="eastAsia"/>
          <w:color w:val="000000" w:themeColor="text1"/>
          <w:lang w:val="zh-CN"/>
        </w:rPr>
        <w:t>计算</w:t>
      </w:r>
      <w:r w:rsidR="000E5875" w:rsidRPr="00AE755A">
        <w:rPr>
          <w:color w:val="000000" w:themeColor="text1"/>
          <w:lang w:val="zh-CN"/>
        </w:rPr>
        <w:t>得来的，并</w:t>
      </w:r>
      <w:r w:rsidR="00806C73" w:rsidRPr="00AE755A">
        <w:rPr>
          <w:rFonts w:hint="eastAsia"/>
          <w:color w:val="000000" w:themeColor="text1"/>
          <w:lang w:val="zh-CN"/>
        </w:rPr>
        <w:t>根据概率大小来判定</w:t>
      </w:r>
      <w:r w:rsidRPr="00AE755A">
        <w:rPr>
          <w:rFonts w:hint="eastAsia"/>
          <w:color w:val="000000" w:themeColor="text1"/>
          <w:lang w:val="zh-CN"/>
        </w:rPr>
        <w:t>该样本所属类别</w:t>
      </w:r>
      <w:r w:rsidR="00847229" w:rsidRPr="00AE755A">
        <w:rPr>
          <w:color w:val="000000" w:themeColor="text1"/>
          <w:lang w:val="zh-CN"/>
        </w:rPr>
        <w:t>，</w:t>
      </w:r>
      <w:r w:rsidR="00847229" w:rsidRPr="00AE755A">
        <w:rPr>
          <w:rFonts w:hint="eastAsia"/>
          <w:color w:val="000000" w:themeColor="text1"/>
          <w:lang w:val="zh-CN"/>
        </w:rPr>
        <w:t>即</w:t>
      </w:r>
      <w:r w:rsidR="00847229" w:rsidRPr="00AE755A">
        <w:rPr>
          <w:color w:val="000000" w:themeColor="text1"/>
          <w:lang w:val="zh-CN"/>
        </w:rPr>
        <w:t>将</w:t>
      </w:r>
      <w:r w:rsidR="00847229" w:rsidRPr="00AE755A">
        <w:rPr>
          <w:rFonts w:hint="eastAsia"/>
          <w:color w:val="000000" w:themeColor="text1"/>
          <w:lang w:val="zh-CN"/>
        </w:rPr>
        <w:t>其</w:t>
      </w:r>
      <w:r w:rsidR="00847229" w:rsidRPr="00AE755A">
        <w:rPr>
          <w:color w:val="000000" w:themeColor="text1"/>
          <w:lang w:val="zh-CN"/>
        </w:rPr>
        <w:t>判定为具有最大</w:t>
      </w:r>
      <w:r w:rsidR="00847229" w:rsidRPr="00AE755A">
        <w:rPr>
          <w:rFonts w:hint="eastAsia"/>
          <w:color w:val="000000" w:themeColor="text1"/>
          <w:lang w:val="zh-CN"/>
        </w:rPr>
        <w:t>概率</w:t>
      </w:r>
      <w:r w:rsidR="00847229" w:rsidRPr="00AE755A">
        <w:rPr>
          <w:color w:val="000000" w:themeColor="text1"/>
          <w:lang w:val="zh-CN"/>
        </w:rPr>
        <w:t>的那一类。</w:t>
      </w:r>
    </w:p>
    <w:p w14:paraId="4A169F14" w14:textId="34F43A37" w:rsidR="00ED24BE" w:rsidRDefault="00875EB3" w:rsidP="00F639FB">
      <w:pPr>
        <w:pStyle w:val="aa"/>
        <w:spacing w:line="360" w:lineRule="auto"/>
        <w:ind w:firstLine="480"/>
        <w:jc w:val="both"/>
        <w:rPr>
          <w:rFonts w:eastAsiaTheme="minorEastAsia"/>
          <w:color w:val="000000" w:themeColor="text1"/>
          <w:lang w:val="zh-CN"/>
        </w:rPr>
      </w:pPr>
      <w:r w:rsidRPr="00AE755A">
        <w:rPr>
          <w:rFonts w:hint="eastAsia"/>
          <w:color w:val="000000" w:themeColor="text1"/>
          <w:lang w:val="zh-CN"/>
        </w:rPr>
        <w:t>支持向量机（</w:t>
      </w:r>
      <w:r w:rsidRPr="00435A40">
        <w:rPr>
          <w:rFonts w:ascii="Times New Roman" w:hAnsi="Times New Roman" w:cs="Times New Roman"/>
          <w:color w:val="000000" w:themeColor="text1"/>
          <w:lang w:val="zh-CN"/>
        </w:rPr>
        <w:t>SVM</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Support Vector Machine</w:t>
      </w:r>
      <w:r w:rsidRPr="00AE755A">
        <w:rPr>
          <w:rFonts w:hint="eastAsia"/>
          <w:color w:val="000000" w:themeColor="text1"/>
          <w:lang w:val="zh-CN"/>
        </w:rPr>
        <w:t>）算法寻找最佳超平面分割两类线性可分的样本，</w:t>
      </w:r>
      <w:r w:rsidR="00E11543" w:rsidRPr="00AE755A">
        <w:rPr>
          <w:rFonts w:hint="eastAsia"/>
          <w:color w:val="000000" w:themeColor="text1"/>
          <w:lang w:val="zh-CN"/>
        </w:rPr>
        <w:t>对于待分类</w:t>
      </w:r>
      <w:r w:rsidR="00EA462A" w:rsidRPr="00AE755A">
        <w:rPr>
          <w:rFonts w:hint="eastAsia"/>
          <w:color w:val="000000" w:themeColor="text1"/>
          <w:lang w:val="zh-CN"/>
        </w:rPr>
        <w:t>项，看它与这个超平面的</w:t>
      </w:r>
      <w:r w:rsidR="00A50961" w:rsidRPr="00AE755A">
        <w:rPr>
          <w:color w:val="000000" w:themeColor="text1"/>
          <w:lang w:val="zh-CN"/>
        </w:rPr>
        <w:t>相对</w:t>
      </w:r>
      <w:r w:rsidR="00A50961" w:rsidRPr="00AE755A">
        <w:rPr>
          <w:rFonts w:hint="eastAsia"/>
          <w:color w:val="000000" w:themeColor="text1"/>
          <w:lang w:val="zh-CN"/>
        </w:rPr>
        <w:t>位置</w:t>
      </w:r>
      <w:r w:rsidR="00EA462A" w:rsidRPr="00AE755A">
        <w:rPr>
          <w:rFonts w:hint="eastAsia"/>
          <w:color w:val="000000" w:themeColor="text1"/>
          <w:lang w:val="zh-CN"/>
        </w:rPr>
        <w:t>就可以</w:t>
      </w:r>
      <w:r w:rsidR="00ED24BE">
        <w:rPr>
          <w:rFonts w:eastAsiaTheme="minorEastAsia" w:hint="eastAsia"/>
          <w:color w:val="000000" w:themeColor="text1"/>
          <w:lang w:val="zh-CN"/>
        </w:rPr>
        <w:t>判断</w:t>
      </w:r>
      <w:r w:rsidRPr="00AE755A">
        <w:rPr>
          <w:rFonts w:hint="eastAsia"/>
          <w:color w:val="000000" w:themeColor="text1"/>
          <w:lang w:val="zh-CN"/>
        </w:rPr>
        <w:t>它属于哪一类。</w:t>
      </w:r>
    </w:p>
    <w:p w14:paraId="60E19E5A" w14:textId="186A2FAB" w:rsidR="00875EB3" w:rsidRPr="00AE755A" w:rsidRDefault="00875EB3" w:rsidP="00F639FB">
      <w:pPr>
        <w:pStyle w:val="aa"/>
        <w:spacing w:line="360" w:lineRule="auto"/>
        <w:ind w:firstLine="480"/>
        <w:jc w:val="both"/>
        <w:rPr>
          <w:rFonts w:ascii="宋体" w:eastAsia="宋体" w:hAnsi="宋体" w:cs="宋体"/>
          <w:color w:val="000000" w:themeColor="text1"/>
          <w:lang w:val="zh-TW" w:eastAsia="zh-TW"/>
        </w:rPr>
      </w:pPr>
      <w:r w:rsidRPr="00435A40">
        <w:rPr>
          <w:rFonts w:ascii="Times New Roman" w:hAnsi="Times New Roman" w:cs="Times New Roman"/>
          <w:color w:val="000000" w:themeColor="text1"/>
          <w:lang w:val="zh-CN"/>
        </w:rPr>
        <w:t>K-</w:t>
      </w:r>
      <w:r w:rsidRPr="00AE755A">
        <w:rPr>
          <w:rFonts w:hint="eastAsia"/>
          <w:color w:val="000000" w:themeColor="text1"/>
          <w:lang w:val="zh-CN"/>
        </w:rPr>
        <w:t>最近邻</w:t>
      </w:r>
      <w:r w:rsidR="00242789" w:rsidRPr="00AE755A">
        <w:rPr>
          <w:rFonts w:hint="eastAsia"/>
          <w:color w:val="000000" w:themeColor="text1"/>
          <w:lang w:val="zh-CN"/>
        </w:rPr>
        <w:t>算法根据某种空间距离，如欧式距离或曼哈顿距离等，挑选出最靠近未</w:t>
      </w:r>
      <w:r w:rsidRPr="00AE755A">
        <w:rPr>
          <w:rFonts w:hint="eastAsia"/>
          <w:color w:val="000000" w:themeColor="text1"/>
          <w:lang w:val="zh-CN"/>
        </w:rPr>
        <w:t>分类项的</w:t>
      </w:r>
      <w:r w:rsidR="00B73FAE" w:rsidRPr="00435A40">
        <w:rPr>
          <w:rFonts w:ascii="Times New Roman" w:hAnsi="Times New Roman" w:cs="Times New Roman"/>
          <w:color w:val="000000" w:themeColor="text1"/>
          <w:lang w:val="zh-CN"/>
        </w:rPr>
        <w:t>K</w:t>
      </w:r>
      <w:r w:rsidR="00116210" w:rsidRPr="00AE755A">
        <w:rPr>
          <w:rFonts w:hint="eastAsia"/>
          <w:color w:val="000000" w:themeColor="text1"/>
          <w:lang w:val="zh-CN"/>
        </w:rPr>
        <w:t>个样本，看</w:t>
      </w:r>
      <w:r w:rsidR="00BD6EF6" w:rsidRPr="00AE755A">
        <w:rPr>
          <w:color w:val="000000" w:themeColor="text1"/>
          <w:lang w:val="zh-CN"/>
        </w:rPr>
        <w:t>这些</w:t>
      </w:r>
      <w:r w:rsidRPr="00AE755A">
        <w:rPr>
          <w:rFonts w:hint="eastAsia"/>
          <w:color w:val="000000" w:themeColor="text1"/>
          <w:lang w:val="zh-CN"/>
        </w:rPr>
        <w:t>样本中哪个类别</w:t>
      </w:r>
      <w:r w:rsidR="00CD12B3" w:rsidRPr="00AE755A">
        <w:rPr>
          <w:color w:val="000000" w:themeColor="text1"/>
          <w:lang w:val="zh-CN"/>
        </w:rPr>
        <w:t>占的</w:t>
      </w:r>
      <w:r w:rsidRPr="00AE755A">
        <w:rPr>
          <w:rFonts w:hint="eastAsia"/>
          <w:color w:val="000000" w:themeColor="text1"/>
          <w:lang w:val="zh-CN"/>
        </w:rPr>
        <w:t>数</w:t>
      </w:r>
      <w:r w:rsidR="00CD12B3" w:rsidRPr="00AE755A">
        <w:rPr>
          <w:color w:val="000000" w:themeColor="text1"/>
          <w:lang w:val="zh-CN"/>
        </w:rPr>
        <w:t>目</w:t>
      </w:r>
      <w:r w:rsidRPr="00AE755A">
        <w:rPr>
          <w:rFonts w:hint="eastAsia"/>
          <w:color w:val="000000" w:themeColor="text1"/>
          <w:lang w:val="zh-CN"/>
        </w:rPr>
        <w:t>最多，就把该待分类项判定为属于那一类。</w:t>
      </w:r>
    </w:p>
    <w:p w14:paraId="629D75CB" w14:textId="1F1E58E8" w:rsidR="00875EB3" w:rsidRPr="00AE755A" w:rsidRDefault="00875EB3" w:rsidP="00435A40">
      <w:pPr>
        <w:pStyle w:val="aa"/>
        <w:spacing w:line="360" w:lineRule="auto"/>
        <w:ind w:firstLine="480"/>
        <w:jc w:val="both"/>
        <w:rPr>
          <w:rFonts w:ascii="宋体" w:eastAsia="宋体" w:hAnsi="宋体" w:cs="宋体"/>
          <w:b/>
          <w:bCs/>
          <w:color w:val="000000" w:themeColor="text1"/>
          <w:sz w:val="21"/>
          <w:szCs w:val="21"/>
        </w:rPr>
      </w:pPr>
      <w:r w:rsidRPr="00AE755A">
        <w:rPr>
          <w:rFonts w:ascii="宋体" w:eastAsia="宋体" w:hAnsi="宋体" w:cs="宋体"/>
          <w:color w:val="000000" w:themeColor="text1"/>
          <w:lang w:val="zh-TW" w:eastAsia="zh-TW"/>
        </w:rPr>
        <w:t>通过观察</w:t>
      </w:r>
      <w:r w:rsidRPr="00AE755A">
        <w:rPr>
          <w:color w:val="000000" w:themeColor="text1"/>
          <w:lang w:val="zh-CN"/>
        </w:rPr>
        <w:t>训练数据集</w:t>
      </w:r>
      <w:r w:rsidRPr="00AE755A">
        <w:rPr>
          <w:rFonts w:ascii="宋体" w:eastAsia="宋体" w:hAnsi="宋体" w:cs="宋体"/>
          <w:color w:val="000000" w:themeColor="text1"/>
          <w:lang w:val="zh-TW" w:eastAsia="zh-TW"/>
        </w:rPr>
        <w:t>，发现一个问</w:t>
      </w:r>
      <w:r w:rsidRPr="00AE755A">
        <w:rPr>
          <w:color w:val="000000" w:themeColor="text1"/>
          <w:lang w:val="zh-CN"/>
        </w:rPr>
        <w:t>题是</w:t>
      </w:r>
      <w:r w:rsidR="00ED24BE">
        <w:rPr>
          <w:rFonts w:eastAsiaTheme="minorEastAsia" w:hint="eastAsia"/>
          <w:color w:val="000000" w:themeColor="text1"/>
          <w:lang w:val="zh-CN"/>
        </w:rPr>
        <w:t>，</w:t>
      </w:r>
      <w:r w:rsidR="0039720F" w:rsidRPr="00AE755A">
        <w:rPr>
          <w:color w:val="000000" w:themeColor="text1"/>
          <w:lang w:val="zh-CN"/>
        </w:rPr>
        <w:t>各</w:t>
      </w:r>
      <w:r w:rsidRPr="00AE755A">
        <w:rPr>
          <w:color w:val="000000" w:themeColor="text1"/>
          <w:lang w:val="zh-CN"/>
        </w:rPr>
        <w:t>类别</w:t>
      </w:r>
      <w:r w:rsidR="0039720F" w:rsidRPr="00AE755A">
        <w:rPr>
          <w:color w:val="000000" w:themeColor="text1"/>
          <w:lang w:val="zh-CN"/>
        </w:rPr>
        <w:t>的</w:t>
      </w:r>
      <w:r w:rsidRPr="00AE755A">
        <w:rPr>
          <w:color w:val="000000" w:themeColor="text1"/>
          <w:lang w:val="zh-CN"/>
        </w:rPr>
        <w:t>样本</w:t>
      </w:r>
      <w:r w:rsidR="0039720F" w:rsidRPr="00AE755A">
        <w:rPr>
          <w:color w:val="000000" w:themeColor="text1"/>
          <w:lang w:val="zh-CN"/>
        </w:rPr>
        <w:t>数量</w:t>
      </w:r>
      <w:r w:rsidR="00ED24BE">
        <w:rPr>
          <w:rFonts w:eastAsiaTheme="minorEastAsia" w:hint="eastAsia"/>
          <w:color w:val="000000" w:themeColor="text1"/>
          <w:lang w:val="zh-CN"/>
        </w:rPr>
        <w:t>可能出现</w:t>
      </w:r>
      <w:r w:rsidRPr="00AE755A">
        <w:rPr>
          <w:rFonts w:ascii="宋体" w:eastAsia="宋体" w:hAnsi="宋体" w:cs="宋体"/>
          <w:color w:val="000000" w:themeColor="text1"/>
          <w:lang w:val="zh-TW" w:eastAsia="zh-TW"/>
        </w:rPr>
        <w:t>分布</w:t>
      </w:r>
      <w:r w:rsidR="007B0453" w:rsidRPr="00AE755A">
        <w:rPr>
          <w:rFonts w:ascii="宋体" w:eastAsia="宋体" w:hAnsi="宋体" w:cs="宋体" w:hint="eastAsia"/>
          <w:color w:val="000000" w:themeColor="text1"/>
          <w:lang w:val="zh-TW" w:eastAsia="zh-TW"/>
        </w:rPr>
        <w:t>不</w:t>
      </w:r>
      <w:r w:rsidR="007B0453" w:rsidRPr="00AE755A">
        <w:rPr>
          <w:rFonts w:ascii="宋体" w:eastAsia="宋体" w:hAnsi="宋体" w:cs="宋体"/>
          <w:color w:val="000000" w:themeColor="text1"/>
          <w:lang w:val="zh-TW"/>
        </w:rPr>
        <w:t>均衡</w:t>
      </w:r>
      <w:r w:rsidR="00ED24BE">
        <w:rPr>
          <w:rFonts w:ascii="宋体" w:eastAsia="宋体" w:hAnsi="宋体" w:cs="宋体" w:hint="eastAsia"/>
          <w:color w:val="000000" w:themeColor="text1"/>
          <w:lang w:val="zh-TW"/>
        </w:rPr>
        <w:t>的情况</w:t>
      </w:r>
      <w:r w:rsidRPr="00AE755A">
        <w:rPr>
          <w:rFonts w:ascii="宋体" w:eastAsia="宋体" w:hAnsi="宋体" w:cs="宋体"/>
          <w:color w:val="000000" w:themeColor="text1"/>
          <w:lang w:val="zh-TW" w:eastAsia="zh-TW"/>
        </w:rPr>
        <w:t>。</w:t>
      </w:r>
      <w:r w:rsidR="00ED24BE">
        <w:rPr>
          <w:rFonts w:ascii="宋体" w:eastAsia="宋体" w:hAnsi="宋体" w:cs="宋体" w:hint="eastAsia"/>
          <w:color w:val="000000" w:themeColor="text1"/>
          <w:lang w:val="zh-TW"/>
        </w:rPr>
        <w:t>例</w:t>
      </w:r>
      <w:r w:rsidRPr="00AE755A">
        <w:rPr>
          <w:color w:val="000000" w:themeColor="text1"/>
          <w:lang w:val="zh-CN"/>
        </w:rPr>
        <w:t>如</w:t>
      </w:r>
      <w:r w:rsidR="00ED24BE">
        <w:rPr>
          <w:rFonts w:eastAsiaTheme="minorEastAsia" w:hint="eastAsia"/>
          <w:color w:val="000000" w:themeColor="text1"/>
          <w:lang w:val="zh-CN"/>
        </w:rPr>
        <w:t>，</w:t>
      </w:r>
      <w:r w:rsidRPr="00AE755A">
        <w:rPr>
          <w:color w:val="000000" w:themeColor="text1"/>
          <w:lang w:val="zh-CN"/>
        </w:rPr>
        <w:t>在</w:t>
      </w:r>
      <w:r w:rsidR="00ED24BE">
        <w:rPr>
          <w:rFonts w:eastAsiaTheme="minorEastAsia" w:hint="eastAsia"/>
          <w:color w:val="000000" w:themeColor="text1"/>
          <w:lang w:val="zh-CN"/>
        </w:rPr>
        <w:t>样本数据集中，</w:t>
      </w:r>
      <w:r w:rsidRPr="00AE755A">
        <w:rPr>
          <w:color w:val="000000" w:themeColor="text1"/>
          <w:lang w:val="zh-CN"/>
        </w:rPr>
        <w:t>年龄分布中，随着年龄的增加样本数据量逐渐</w:t>
      </w:r>
      <w:r w:rsidR="00ED24BE">
        <w:rPr>
          <w:rFonts w:eastAsiaTheme="minorEastAsia" w:hint="eastAsia"/>
          <w:color w:val="000000" w:themeColor="text1"/>
          <w:lang w:val="zh-CN"/>
        </w:rPr>
        <w:t>、</w:t>
      </w:r>
      <w:r w:rsidRPr="00AE755A">
        <w:rPr>
          <w:color w:val="000000" w:themeColor="text1"/>
          <w:lang w:val="zh-CN"/>
        </w:rPr>
        <w:t>甚至急剧减少，</w:t>
      </w:r>
      <w:r w:rsidRPr="00435A40">
        <w:rPr>
          <w:rFonts w:ascii="Times New Roman" w:hAnsi="Times New Roman" w:cs="Times New Roman"/>
          <w:color w:val="000000" w:themeColor="text1"/>
          <w:lang w:val="zh-CN"/>
        </w:rPr>
        <w:t>0-18</w:t>
      </w:r>
      <w:r w:rsidRPr="00AE755A">
        <w:rPr>
          <w:color w:val="000000" w:themeColor="text1"/>
          <w:lang w:val="zh-CN"/>
        </w:rPr>
        <w:t>岁有</w:t>
      </w:r>
      <w:r w:rsidRPr="00435A40">
        <w:rPr>
          <w:rFonts w:ascii="Times New Roman" w:hAnsi="Times New Roman" w:cs="Times New Roman"/>
          <w:color w:val="000000" w:themeColor="text1"/>
          <w:lang w:val="zh-CN"/>
        </w:rPr>
        <w:t>7900</w:t>
      </w:r>
      <w:r w:rsidRPr="00AE755A">
        <w:rPr>
          <w:color w:val="000000" w:themeColor="text1"/>
          <w:lang w:val="zh-CN"/>
        </w:rPr>
        <w:t>个样本，</w:t>
      </w:r>
      <w:r w:rsidRPr="00435A40">
        <w:rPr>
          <w:rFonts w:ascii="Times New Roman" w:hAnsi="Times New Roman" w:cs="Times New Roman"/>
          <w:color w:val="000000" w:themeColor="text1"/>
          <w:lang w:val="zh-CN"/>
        </w:rPr>
        <w:t>19-23</w:t>
      </w:r>
      <w:r w:rsidRPr="00AE755A">
        <w:rPr>
          <w:color w:val="000000" w:themeColor="text1"/>
          <w:lang w:val="zh-CN"/>
        </w:rPr>
        <w:t>岁有</w:t>
      </w:r>
      <w:r w:rsidRPr="00435A40">
        <w:rPr>
          <w:rFonts w:ascii="Times New Roman" w:hAnsi="Times New Roman" w:cs="Times New Roman"/>
          <w:color w:val="000000" w:themeColor="text1"/>
          <w:lang w:val="zh-CN"/>
        </w:rPr>
        <w:t>5330</w:t>
      </w:r>
      <w:r w:rsidRPr="00AE755A">
        <w:rPr>
          <w:color w:val="000000" w:themeColor="text1"/>
          <w:lang w:val="zh-CN"/>
        </w:rPr>
        <w:t>个样本，</w:t>
      </w:r>
      <w:r w:rsidRPr="00435A40">
        <w:rPr>
          <w:rFonts w:ascii="Times New Roman" w:hAnsi="Times New Roman" w:cs="Times New Roman"/>
          <w:color w:val="000000" w:themeColor="text1"/>
          <w:lang w:val="zh-CN"/>
        </w:rPr>
        <w:t>24-30</w:t>
      </w:r>
      <w:r w:rsidRPr="00AE755A">
        <w:rPr>
          <w:color w:val="000000" w:themeColor="text1"/>
          <w:lang w:val="zh-CN"/>
        </w:rPr>
        <w:t>岁有</w:t>
      </w:r>
      <w:r w:rsidRPr="00435A40">
        <w:rPr>
          <w:rFonts w:ascii="Times New Roman" w:hAnsi="Times New Roman" w:cs="Times New Roman"/>
          <w:color w:val="000000" w:themeColor="text1"/>
          <w:lang w:val="zh-CN"/>
        </w:rPr>
        <w:t>3603</w:t>
      </w:r>
      <w:r w:rsidRPr="00AE755A">
        <w:rPr>
          <w:color w:val="000000" w:themeColor="text1"/>
          <w:lang w:val="zh-CN"/>
        </w:rPr>
        <w:t>个样本，</w:t>
      </w:r>
      <w:r w:rsidRPr="00435A40">
        <w:rPr>
          <w:rFonts w:ascii="Times New Roman" w:hAnsi="Times New Roman" w:cs="Times New Roman"/>
          <w:color w:val="000000" w:themeColor="text1"/>
          <w:lang w:val="zh-CN"/>
        </w:rPr>
        <w:t>31-40</w:t>
      </w:r>
      <w:r w:rsidRPr="00AE755A">
        <w:rPr>
          <w:color w:val="000000" w:themeColor="text1"/>
          <w:lang w:val="zh-CN"/>
        </w:rPr>
        <w:t>岁有</w:t>
      </w:r>
      <w:r w:rsidRPr="00435A40">
        <w:rPr>
          <w:rFonts w:ascii="Times New Roman" w:hAnsi="Times New Roman" w:cs="Times New Roman"/>
          <w:color w:val="000000" w:themeColor="text1"/>
          <w:lang w:val="zh-CN"/>
        </w:rPr>
        <w:t>2141</w:t>
      </w:r>
      <w:r w:rsidRPr="00AE755A">
        <w:rPr>
          <w:color w:val="000000" w:themeColor="text1"/>
          <w:lang w:val="zh-CN"/>
        </w:rPr>
        <w:t>个样本，</w:t>
      </w:r>
      <w:r w:rsidRPr="00435A40">
        <w:rPr>
          <w:rFonts w:ascii="Times New Roman" w:hAnsi="Times New Roman" w:cs="Times New Roman"/>
          <w:color w:val="000000" w:themeColor="text1"/>
          <w:lang w:val="zh-CN"/>
        </w:rPr>
        <w:t>41-50</w:t>
      </w:r>
      <w:r w:rsidRPr="00AE755A">
        <w:rPr>
          <w:color w:val="000000" w:themeColor="text1"/>
          <w:lang w:val="zh-CN"/>
        </w:rPr>
        <w:t>有</w:t>
      </w:r>
      <w:r w:rsidRPr="00435A40">
        <w:rPr>
          <w:rFonts w:ascii="Times New Roman" w:hAnsi="Times New Roman" w:cs="Times New Roman"/>
          <w:color w:val="000000" w:themeColor="text1"/>
          <w:lang w:val="zh-CN"/>
        </w:rPr>
        <w:t>589</w:t>
      </w:r>
      <w:r w:rsidRPr="00AE755A">
        <w:rPr>
          <w:color w:val="000000" w:themeColor="text1"/>
          <w:lang w:val="zh-CN"/>
        </w:rPr>
        <w:t>个样本，</w:t>
      </w:r>
      <w:r w:rsidRPr="00435A40">
        <w:rPr>
          <w:rFonts w:ascii="Times New Roman" w:hAnsi="Times New Roman" w:cs="Times New Roman"/>
          <w:color w:val="000000" w:themeColor="text1"/>
          <w:lang w:val="zh-CN"/>
        </w:rPr>
        <w:t>51-999</w:t>
      </w:r>
      <w:r w:rsidRPr="00AE755A">
        <w:rPr>
          <w:color w:val="000000" w:themeColor="text1"/>
          <w:lang w:val="zh-CN"/>
        </w:rPr>
        <w:t>岁仅有</w:t>
      </w:r>
      <w:r w:rsidRPr="00435A40">
        <w:rPr>
          <w:rFonts w:ascii="Times New Roman" w:hAnsi="Times New Roman" w:cs="Times New Roman"/>
          <w:color w:val="000000" w:themeColor="text1"/>
          <w:lang w:val="zh-CN"/>
        </w:rPr>
        <w:t>82</w:t>
      </w:r>
      <w:r w:rsidR="00C4122E" w:rsidRPr="00AE755A">
        <w:rPr>
          <w:color w:val="000000" w:themeColor="text1"/>
          <w:lang w:val="zh-CN"/>
        </w:rPr>
        <w:t>个样本。对于</w:t>
      </w:r>
      <w:r w:rsidR="00C4122E" w:rsidRPr="00AE755A">
        <w:rPr>
          <w:rFonts w:hint="eastAsia"/>
          <w:color w:val="000000" w:themeColor="text1"/>
          <w:lang w:val="zh-CN"/>
        </w:rPr>
        <w:t>这个</w:t>
      </w:r>
      <w:r w:rsidRPr="00AE755A">
        <w:rPr>
          <w:color w:val="000000" w:themeColor="text1"/>
          <w:lang w:val="zh-CN"/>
        </w:rPr>
        <w:t>情况，文献[</w:t>
      </w:r>
      <w:r w:rsidR="008020D2">
        <w:rPr>
          <w:color w:val="000000" w:themeColor="text1"/>
          <w:lang w:val="zh-CN"/>
        </w:rPr>
        <w:t>2</w:t>
      </w:r>
      <w:r w:rsidRPr="00AE755A">
        <w:rPr>
          <w:color w:val="000000" w:themeColor="text1"/>
          <w:lang w:val="zh-CN"/>
        </w:rPr>
        <w:t>]中介绍了一</w:t>
      </w:r>
      <w:r w:rsidR="005F6518">
        <w:rPr>
          <w:rFonts w:eastAsiaTheme="minorEastAsia" w:hint="eastAsia"/>
          <w:color w:val="000000" w:themeColor="text1"/>
          <w:lang w:val="zh-CN"/>
        </w:rPr>
        <w:t>种单</w:t>
      </w:r>
      <w:r w:rsidRPr="00AE755A">
        <w:rPr>
          <w:color w:val="000000" w:themeColor="text1"/>
          <w:lang w:val="zh-CN"/>
        </w:rPr>
        <w:t>分类支持向量机</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One-class SVM</w:t>
      </w:r>
      <w:r w:rsidRPr="00435A40">
        <w:rPr>
          <w:rFonts w:ascii="Times New Roman" w:hAnsi="Times New Roman" w:cs="Times New Roman"/>
          <w:color w:val="000000" w:themeColor="text1"/>
          <w:lang w:val="zh-CN"/>
        </w:rPr>
        <w:t>）</w:t>
      </w:r>
      <w:r w:rsidRPr="00AE755A">
        <w:rPr>
          <w:color w:val="000000" w:themeColor="text1"/>
          <w:lang w:val="zh-CN"/>
        </w:rPr>
        <w:t>的方法，该算法构造一个高维超球面，</w:t>
      </w:r>
      <w:r w:rsidR="00E162FA">
        <w:rPr>
          <w:color w:val="000000" w:themeColor="text1"/>
          <w:lang w:val="zh-CN"/>
        </w:rPr>
        <w:t>使得一类数据</w:t>
      </w:r>
      <w:r w:rsidR="009717D1">
        <w:rPr>
          <w:color w:val="000000" w:themeColor="text1"/>
          <w:lang w:val="zh-CN"/>
        </w:rPr>
        <w:t>样本</w:t>
      </w:r>
      <w:r w:rsidR="00E162FA">
        <w:rPr>
          <w:color w:val="000000" w:themeColor="text1"/>
          <w:lang w:val="zh-CN"/>
        </w:rPr>
        <w:t>全部位于该超球面内，</w:t>
      </w:r>
      <w:r w:rsidRPr="00AE755A">
        <w:rPr>
          <w:color w:val="000000" w:themeColor="text1"/>
          <w:lang w:val="zh-CN"/>
        </w:rPr>
        <w:t>那么当新的数据</w:t>
      </w:r>
      <w:r w:rsidR="005F6518">
        <w:rPr>
          <w:rFonts w:eastAsiaTheme="minorEastAsia" w:hint="eastAsia"/>
          <w:color w:val="000000" w:themeColor="text1"/>
          <w:lang w:val="zh-CN"/>
        </w:rPr>
        <w:t>出现</w:t>
      </w:r>
      <w:r w:rsidRPr="00AE755A">
        <w:rPr>
          <w:color w:val="000000" w:themeColor="text1"/>
          <w:lang w:val="zh-CN"/>
        </w:rPr>
        <w:t>时</w:t>
      </w:r>
      <w:r w:rsidR="005F6518">
        <w:rPr>
          <w:rFonts w:eastAsiaTheme="minorEastAsia" w:hint="eastAsia"/>
          <w:color w:val="000000" w:themeColor="text1"/>
          <w:lang w:val="zh-CN"/>
        </w:rPr>
        <w:t>，</w:t>
      </w:r>
      <w:r w:rsidR="002A7457">
        <w:rPr>
          <w:color w:val="000000" w:themeColor="text1"/>
          <w:lang w:val="zh-CN"/>
        </w:rPr>
        <w:t>若</w:t>
      </w:r>
      <w:r w:rsidRPr="00AE755A">
        <w:rPr>
          <w:color w:val="000000" w:themeColor="text1"/>
          <w:lang w:val="zh-CN"/>
        </w:rPr>
        <w:t>新数据</w:t>
      </w:r>
      <w:r w:rsidR="00A91139">
        <w:rPr>
          <w:color w:val="000000" w:themeColor="text1"/>
          <w:lang w:val="zh-CN"/>
        </w:rPr>
        <w:t>处于该超球面内</w:t>
      </w:r>
      <w:r w:rsidR="002A7457">
        <w:rPr>
          <w:color w:val="000000" w:themeColor="text1"/>
          <w:lang w:val="zh-CN"/>
        </w:rPr>
        <w:t>，则其</w:t>
      </w:r>
      <w:r w:rsidRPr="00AE755A">
        <w:rPr>
          <w:color w:val="000000" w:themeColor="text1"/>
          <w:lang w:val="zh-CN"/>
        </w:rPr>
        <w:t>属于这</w:t>
      </w:r>
      <w:r w:rsidR="00C82FB2">
        <w:rPr>
          <w:color w:val="000000" w:themeColor="text1"/>
          <w:lang w:val="zh-CN"/>
        </w:rPr>
        <w:t>个</w:t>
      </w:r>
      <w:r w:rsidRPr="00AE755A">
        <w:rPr>
          <w:color w:val="000000" w:themeColor="text1"/>
          <w:lang w:val="zh-CN"/>
        </w:rPr>
        <w:t>类</w:t>
      </w:r>
      <w:r w:rsidR="005C2E0D">
        <w:rPr>
          <w:color w:val="000000" w:themeColor="text1"/>
          <w:lang w:val="zh-CN"/>
        </w:rPr>
        <w:t>别</w:t>
      </w:r>
      <w:r w:rsidR="002A7457">
        <w:rPr>
          <w:color w:val="000000" w:themeColor="text1"/>
          <w:lang w:val="zh-CN"/>
        </w:rPr>
        <w:t>否则</w:t>
      </w:r>
      <w:r w:rsidRPr="00AE755A">
        <w:rPr>
          <w:color w:val="000000" w:themeColor="text1"/>
          <w:lang w:val="zh-CN"/>
        </w:rPr>
        <w:t>不属于</w:t>
      </w:r>
      <w:r w:rsidR="005F6518">
        <w:rPr>
          <w:rFonts w:eastAsiaTheme="minorEastAsia" w:hint="eastAsia"/>
          <w:color w:val="000000" w:themeColor="text1"/>
          <w:lang w:val="zh-CN"/>
        </w:rPr>
        <w:t>。该方法</w:t>
      </w:r>
      <w:r w:rsidRPr="00AE755A">
        <w:rPr>
          <w:color w:val="000000" w:themeColor="text1"/>
          <w:lang w:val="zh-CN"/>
        </w:rPr>
        <w:t>适用于有两种类型样本，但其中一类型样本数目缺失或远少于另一类型样本数目</w:t>
      </w:r>
      <w:r w:rsidR="005F6518">
        <w:rPr>
          <w:rFonts w:eastAsiaTheme="minorEastAsia" w:hint="eastAsia"/>
          <w:color w:val="000000" w:themeColor="text1"/>
          <w:lang w:val="zh-CN"/>
        </w:rPr>
        <w:t>的情形。</w:t>
      </w:r>
      <w:r w:rsidRPr="00AE755A">
        <w:rPr>
          <w:color w:val="000000" w:themeColor="text1"/>
          <w:lang w:val="zh-CN"/>
        </w:rPr>
        <w:t>推而广之，</w:t>
      </w:r>
      <w:r w:rsidR="005F6518">
        <w:rPr>
          <w:rFonts w:eastAsiaTheme="minorEastAsia" w:hint="eastAsia"/>
          <w:color w:val="000000" w:themeColor="text1"/>
          <w:lang w:val="zh-CN"/>
        </w:rPr>
        <w:t>该方法</w:t>
      </w:r>
      <w:r w:rsidRPr="00AE755A">
        <w:rPr>
          <w:color w:val="000000" w:themeColor="text1"/>
          <w:lang w:val="zh-CN"/>
        </w:rPr>
        <w:t>也能用于多种类别的场景。</w:t>
      </w:r>
    </w:p>
    <w:p w14:paraId="4DBCC636" w14:textId="77777777" w:rsidR="00875EB3" w:rsidRPr="00435A40" w:rsidRDefault="00875EB3" w:rsidP="00435A40">
      <w:pPr>
        <w:pStyle w:val="2"/>
        <w:spacing w:after="120" w:line="360" w:lineRule="auto"/>
        <w:rPr>
          <w:b w:val="0"/>
        </w:rPr>
      </w:pPr>
      <w:bookmarkStart w:id="14" w:name="_Toc482744362"/>
      <w:bookmarkStart w:id="15" w:name="_Toc483399059"/>
      <w:r w:rsidRPr="00435A40">
        <w:rPr>
          <w:rFonts w:ascii="黑体" w:eastAsia="黑体" w:hAnsi="黑体"/>
          <w:b w:val="0"/>
        </w:rPr>
        <w:t>1.3本文研究内容</w:t>
      </w:r>
      <w:bookmarkEnd w:id="14"/>
      <w:bookmarkEnd w:id="15"/>
    </w:p>
    <w:p w14:paraId="5E0CDACF" w14:textId="293B0875" w:rsidR="005F6518" w:rsidRDefault="00875EB3" w:rsidP="000B1748">
      <w:pPr>
        <w:pStyle w:val="aa"/>
        <w:spacing w:line="360" w:lineRule="auto"/>
        <w:ind w:firstLine="480"/>
        <w:jc w:val="both"/>
        <w:rPr>
          <w:rFonts w:ascii="宋体" w:eastAsia="宋体" w:hAnsi="宋体" w:cs="宋体"/>
          <w:color w:val="000000" w:themeColor="text1"/>
          <w:lang w:val="zh-TW"/>
        </w:rPr>
      </w:pPr>
      <w:r w:rsidRPr="00AE755A">
        <w:rPr>
          <w:rFonts w:ascii="宋体" w:eastAsia="宋体" w:hAnsi="宋体" w:cs="宋体"/>
          <w:color w:val="000000" w:themeColor="text1"/>
          <w:lang w:val="zh-TW" w:eastAsia="zh-TW"/>
        </w:rPr>
        <w:t>本</w:t>
      </w:r>
      <w:r w:rsidR="005F6518">
        <w:rPr>
          <w:rFonts w:ascii="宋体" w:eastAsia="宋体" w:hAnsi="宋体" w:cs="宋体" w:hint="eastAsia"/>
          <w:color w:val="000000" w:themeColor="text1"/>
          <w:lang w:val="zh-TW"/>
        </w:rPr>
        <w:t>文</w:t>
      </w:r>
      <w:r w:rsidRPr="00AE755A">
        <w:rPr>
          <w:rFonts w:ascii="宋体" w:eastAsia="宋体" w:hAnsi="宋体" w:cs="宋体"/>
          <w:color w:val="000000" w:themeColor="text1"/>
          <w:lang w:val="zh-TW" w:eastAsia="zh-TW"/>
        </w:rPr>
        <w:t>研究以用户查询关键词</w:t>
      </w:r>
      <w:r w:rsidRPr="00AE755A">
        <w:rPr>
          <w:rFonts w:ascii="宋体" w:eastAsia="宋体" w:hAnsi="宋体" w:cs="宋体"/>
          <w:color w:val="000000" w:themeColor="text1"/>
          <w:lang w:val="zh-CN"/>
        </w:rPr>
        <w:t>文本</w:t>
      </w:r>
      <w:r w:rsidRPr="00AE755A">
        <w:rPr>
          <w:rFonts w:ascii="宋体" w:eastAsia="宋体" w:hAnsi="宋体" w:cs="宋体"/>
          <w:color w:val="000000" w:themeColor="text1"/>
          <w:lang w:val="zh-TW" w:eastAsia="zh-TW"/>
        </w:rPr>
        <w:t>与用户的人口属性标签（性别、年龄、学历）</w:t>
      </w:r>
      <w:r w:rsidR="005F6518">
        <w:rPr>
          <w:rFonts w:ascii="宋体" w:eastAsia="宋体" w:hAnsi="宋体" w:cs="宋体" w:hint="eastAsia"/>
          <w:color w:val="000000" w:themeColor="text1"/>
          <w:lang w:val="zh-TW"/>
        </w:rPr>
        <w:t>历史数据</w:t>
      </w:r>
      <w:r w:rsidRPr="00AE755A">
        <w:rPr>
          <w:rFonts w:ascii="宋体" w:eastAsia="宋体" w:hAnsi="宋体" w:cs="宋体"/>
          <w:color w:val="000000" w:themeColor="text1"/>
          <w:lang w:val="zh-TW" w:eastAsia="zh-TW"/>
        </w:rPr>
        <w:t>做为训练数据集，</w:t>
      </w:r>
      <w:r w:rsidR="005F6518">
        <w:rPr>
          <w:rFonts w:ascii="宋体" w:eastAsia="宋体" w:hAnsi="宋体" w:cs="宋体" w:hint="eastAsia"/>
          <w:color w:val="000000" w:themeColor="text1"/>
          <w:lang w:val="zh-TW"/>
        </w:rPr>
        <w:t>进行用户分类预测分析。</w:t>
      </w:r>
    </w:p>
    <w:p w14:paraId="2E332532" w14:textId="77777777" w:rsidR="00875EB3" w:rsidRPr="00AE755A" w:rsidRDefault="00EF6DB8"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用户人口属性标签包括</w:t>
      </w:r>
      <w:r w:rsidRPr="00AE755A">
        <w:rPr>
          <w:rFonts w:ascii="宋体" w:eastAsia="宋体" w:hAnsi="宋体" w:cs="宋体" w:hint="eastAsia"/>
          <w:color w:val="000000" w:themeColor="text1"/>
          <w:lang w:val="zh-CN"/>
        </w:rPr>
        <w:t>年龄</w:t>
      </w:r>
      <w:r w:rsidRPr="00AE755A">
        <w:rPr>
          <w:rFonts w:ascii="宋体" w:eastAsia="宋体" w:hAnsi="宋体" w:cs="宋体"/>
          <w:color w:val="000000" w:themeColor="text1"/>
          <w:lang w:val="zh-CN"/>
        </w:rPr>
        <w:t>、性别</w:t>
      </w:r>
      <w:r w:rsidR="00875EB3" w:rsidRPr="00AE755A">
        <w:rPr>
          <w:rFonts w:ascii="宋体" w:eastAsia="宋体" w:hAnsi="宋体" w:cs="宋体"/>
          <w:color w:val="000000" w:themeColor="text1"/>
          <w:lang w:val="zh-CN"/>
        </w:rPr>
        <w:t>、学历，其中，性别包括有男、女2类标</w:t>
      </w:r>
      <w:r w:rsidR="00875EB3" w:rsidRPr="00AE755A">
        <w:rPr>
          <w:rFonts w:ascii="宋体" w:eastAsia="宋体" w:hAnsi="宋体" w:cs="宋体"/>
          <w:color w:val="000000" w:themeColor="text1"/>
          <w:lang w:val="zh-CN"/>
        </w:rPr>
        <w:lastRenderedPageBreak/>
        <w:t>签，年龄包括有</w:t>
      </w:r>
      <w:r w:rsidR="00875EB3" w:rsidRPr="00435A40">
        <w:rPr>
          <w:rFonts w:ascii="Times New Roman" w:eastAsia="宋体" w:hAnsi="Times New Roman" w:cs="Times New Roman"/>
          <w:color w:val="000000" w:themeColor="text1"/>
          <w:lang w:val="zh-CN"/>
        </w:rPr>
        <w:t>0-18</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19-23</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24-30</w:t>
      </w:r>
      <w:r w:rsidR="00875EB3" w:rsidRPr="00AE755A">
        <w:rPr>
          <w:rFonts w:ascii="宋体" w:eastAsia="宋体" w:hAnsi="宋体" w:cs="宋体"/>
          <w:color w:val="000000" w:themeColor="text1"/>
          <w:lang w:val="zh-CN"/>
        </w:rPr>
        <w:t>岁、</w:t>
      </w:r>
      <w:r w:rsidR="00875EB3" w:rsidRPr="00435A40">
        <w:rPr>
          <w:rFonts w:ascii="Times New Roman" w:eastAsia="SimSun" w:hAnsi="Times New Roman" w:cs="Times New Roman"/>
          <w:color w:val="000000" w:themeColor="text1"/>
          <w:lang w:val="zh-CN"/>
        </w:rPr>
        <w:t>31-40</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41-50</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51-999</w:t>
      </w:r>
      <w:r w:rsidR="00875EB3" w:rsidRPr="00AE755A">
        <w:rPr>
          <w:rFonts w:ascii="宋体" w:eastAsia="宋体" w:hAnsi="宋体" w:cs="宋体"/>
          <w:color w:val="000000" w:themeColor="text1"/>
          <w:lang w:val="zh-CN"/>
        </w:rPr>
        <w:t>岁</w:t>
      </w:r>
      <w:r w:rsidR="00875EB3" w:rsidRPr="00435A40">
        <w:rPr>
          <w:rFonts w:ascii="Times New Roman" w:eastAsia="宋体" w:hAnsi="Times New Roman" w:cs="Times New Roman"/>
          <w:color w:val="000000" w:themeColor="text1"/>
          <w:lang w:val="zh-CN"/>
        </w:rPr>
        <w:t>6</w:t>
      </w:r>
      <w:r w:rsidR="00875EB3" w:rsidRPr="00AE755A">
        <w:rPr>
          <w:rFonts w:ascii="宋体" w:eastAsia="宋体" w:hAnsi="宋体" w:cs="宋体"/>
          <w:color w:val="000000" w:themeColor="text1"/>
          <w:lang w:val="zh-CN"/>
        </w:rPr>
        <w:t>类标签，学历包括有</w:t>
      </w:r>
      <w:r w:rsidR="005514E6" w:rsidRPr="00AE755A">
        <w:rPr>
          <w:rFonts w:ascii="宋体" w:eastAsia="宋体" w:hAnsi="宋体" w:cs="宋体"/>
          <w:color w:val="000000" w:themeColor="text1"/>
          <w:lang w:val="zh-CN"/>
        </w:rPr>
        <w:t>博士、</w:t>
      </w:r>
      <w:r w:rsidR="005514E6" w:rsidRPr="00AE755A">
        <w:rPr>
          <w:rFonts w:ascii="宋体" w:eastAsia="宋体" w:hAnsi="宋体" w:cs="宋体" w:hint="eastAsia"/>
          <w:color w:val="000000" w:themeColor="text1"/>
          <w:lang w:val="zh-CN"/>
        </w:rPr>
        <w:t>硕士</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大学</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高中</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初中</w:t>
      </w:r>
      <w:r w:rsidR="005514E6" w:rsidRPr="00AE755A">
        <w:rPr>
          <w:rFonts w:ascii="宋体" w:eastAsia="宋体" w:hAnsi="宋体" w:cs="宋体"/>
          <w:color w:val="000000" w:themeColor="text1"/>
          <w:lang w:val="zh-CN"/>
        </w:rPr>
        <w:t>、</w:t>
      </w:r>
      <w:r w:rsidR="005514E6" w:rsidRPr="00AE755A">
        <w:rPr>
          <w:rFonts w:ascii="宋体" w:eastAsia="宋体" w:hAnsi="宋体" w:cs="宋体" w:hint="eastAsia"/>
          <w:color w:val="000000" w:themeColor="text1"/>
          <w:lang w:val="zh-CN"/>
        </w:rPr>
        <w:t>小学</w:t>
      </w:r>
      <w:r w:rsidR="00875EB3" w:rsidRPr="00435A40">
        <w:rPr>
          <w:rFonts w:ascii="Times New Roman" w:eastAsia="宋体" w:hAnsi="Times New Roman" w:cs="Times New Roman"/>
          <w:color w:val="000000" w:themeColor="text1"/>
          <w:lang w:val="zh-CN"/>
        </w:rPr>
        <w:t>6</w:t>
      </w:r>
      <w:r w:rsidR="00875EB3" w:rsidRPr="00AE755A">
        <w:rPr>
          <w:rFonts w:ascii="宋体" w:eastAsia="宋体" w:hAnsi="宋体" w:cs="宋体"/>
          <w:color w:val="000000" w:themeColor="text1"/>
          <w:lang w:val="zh-CN"/>
        </w:rPr>
        <w:t>类标签。</w:t>
      </w:r>
    </w:p>
    <w:p w14:paraId="7B26BB83" w14:textId="77777777" w:rsidR="00875EB3" w:rsidRPr="00AE755A" w:rsidRDefault="00875EB3"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这里，采用交叉验证的方法</w:t>
      </w:r>
      <w:r w:rsidR="003416FB" w:rsidRPr="00AE755A">
        <w:rPr>
          <w:rFonts w:ascii="宋体" w:eastAsia="宋体" w:hAnsi="宋体" w:cs="宋体"/>
          <w:color w:val="000000" w:themeColor="text1"/>
          <w:lang w:val="zh-CN"/>
        </w:rPr>
        <w:t>，对数据集</w:t>
      </w:r>
      <w:r w:rsidR="003416FB" w:rsidRPr="00AE755A">
        <w:rPr>
          <w:rFonts w:ascii="宋体" w:eastAsia="宋体" w:hAnsi="宋体" w:cs="宋体" w:hint="eastAsia"/>
          <w:color w:val="000000" w:themeColor="text1"/>
          <w:lang w:val="zh-CN"/>
        </w:rPr>
        <w:t>进行</w:t>
      </w:r>
      <w:r w:rsidR="003416FB" w:rsidRPr="00AE755A">
        <w:rPr>
          <w:rFonts w:ascii="宋体" w:eastAsia="宋体" w:hAnsi="宋体" w:cs="宋体"/>
          <w:color w:val="000000" w:themeColor="text1"/>
          <w:lang w:val="zh-CN"/>
        </w:rPr>
        <w:t>了</w:t>
      </w:r>
      <w:r w:rsidR="005B65E9" w:rsidRPr="00AE755A">
        <w:rPr>
          <w:rFonts w:ascii="宋体" w:eastAsia="宋体" w:hAnsi="宋体" w:cs="宋体"/>
          <w:color w:val="000000" w:themeColor="text1"/>
          <w:lang w:val="zh-CN"/>
        </w:rPr>
        <w:t>不同的</w:t>
      </w:r>
      <w:r w:rsidR="001044C8" w:rsidRPr="00AE755A">
        <w:rPr>
          <w:rFonts w:ascii="宋体" w:eastAsia="宋体" w:hAnsi="宋体" w:cs="宋体" w:hint="eastAsia"/>
          <w:color w:val="000000" w:themeColor="text1"/>
          <w:lang w:val="zh-CN"/>
        </w:rPr>
        <w:t>测试</w:t>
      </w:r>
      <w:r w:rsidR="001044C8" w:rsidRPr="00AE755A">
        <w:rPr>
          <w:rFonts w:ascii="宋体" w:eastAsia="宋体" w:hAnsi="宋体" w:cs="宋体"/>
          <w:color w:val="000000" w:themeColor="text1"/>
          <w:lang w:val="zh-CN"/>
        </w:rPr>
        <w:t>集和</w:t>
      </w:r>
      <w:r w:rsidR="001044C8" w:rsidRPr="00AE755A">
        <w:rPr>
          <w:rFonts w:ascii="宋体" w:eastAsia="宋体" w:hAnsi="宋体" w:cs="宋体" w:hint="eastAsia"/>
          <w:color w:val="000000" w:themeColor="text1"/>
          <w:lang w:val="zh-CN"/>
        </w:rPr>
        <w:t>训练</w:t>
      </w:r>
      <w:r w:rsidR="003416FB" w:rsidRPr="00AE755A">
        <w:rPr>
          <w:rFonts w:ascii="宋体" w:eastAsia="宋体" w:hAnsi="宋体" w:cs="宋体"/>
          <w:color w:val="000000" w:themeColor="text1"/>
          <w:lang w:val="zh-CN"/>
        </w:rPr>
        <w:t>集的划分</w:t>
      </w:r>
      <w:r w:rsidRPr="00AE755A">
        <w:rPr>
          <w:rFonts w:ascii="宋体" w:eastAsia="宋体" w:hAnsi="宋体" w:cs="宋体"/>
          <w:color w:val="000000" w:themeColor="text1"/>
          <w:lang w:val="zh-CN"/>
        </w:rPr>
        <w:t>。</w:t>
      </w:r>
    </w:p>
    <w:p w14:paraId="17F49451" w14:textId="63166D78" w:rsidR="00875EB3" w:rsidRPr="00AE755A" w:rsidRDefault="00875EB3"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利用</w:t>
      </w:r>
      <w:r w:rsidRPr="00AE755A">
        <w:rPr>
          <w:rFonts w:ascii="宋体" w:eastAsia="宋体" w:hAnsi="宋体" w:cs="宋体"/>
          <w:color w:val="000000" w:themeColor="text1"/>
          <w:lang w:val="zh-TW" w:eastAsia="zh-TW"/>
        </w:rPr>
        <w:t>向量空间模型</w:t>
      </w:r>
      <w:r w:rsidR="00826F58" w:rsidRPr="00AE755A">
        <w:rPr>
          <w:rFonts w:ascii="宋体" w:eastAsia="宋体" w:hAnsi="宋体" w:cs="宋体"/>
          <w:color w:val="000000" w:themeColor="text1"/>
          <w:lang w:val="zh-CN"/>
        </w:rPr>
        <w:t>对文本做数值化的表达</w:t>
      </w:r>
      <w:r w:rsidRPr="00AE755A">
        <w:rPr>
          <w:rFonts w:ascii="宋体" w:eastAsia="宋体" w:hAnsi="宋体" w:cs="宋体"/>
          <w:color w:val="000000" w:themeColor="text1"/>
          <w:lang w:val="zh-CN"/>
        </w:rPr>
        <w:t>，</w:t>
      </w:r>
      <w:r w:rsidR="005459C4" w:rsidRPr="00AE755A">
        <w:rPr>
          <w:rFonts w:ascii="宋体" w:eastAsia="宋体" w:hAnsi="宋体" w:cs="宋体" w:hint="eastAsia"/>
          <w:color w:val="000000" w:themeColor="text1"/>
          <w:lang w:val="zh-CN"/>
        </w:rPr>
        <w:t>在</w:t>
      </w:r>
      <w:r w:rsidRPr="00AE755A">
        <w:rPr>
          <w:rFonts w:ascii="宋体" w:eastAsia="宋体" w:hAnsi="宋体" w:cs="宋体"/>
          <w:color w:val="000000" w:themeColor="text1"/>
          <w:lang w:val="zh-CN"/>
        </w:rPr>
        <w:t>向量空间模型</w:t>
      </w:r>
      <w:r w:rsidR="005459C4" w:rsidRPr="00AE755A">
        <w:rPr>
          <w:rFonts w:ascii="宋体" w:eastAsia="宋体" w:hAnsi="宋体" w:cs="宋体"/>
          <w:color w:val="000000" w:themeColor="text1"/>
          <w:lang w:val="zh-CN"/>
        </w:rPr>
        <w:t>中，</w:t>
      </w:r>
      <w:r w:rsidR="005459C4" w:rsidRPr="00AE755A">
        <w:rPr>
          <w:rFonts w:ascii="宋体" w:eastAsia="宋体" w:hAnsi="宋体" w:cs="宋体" w:hint="eastAsia"/>
          <w:color w:val="000000" w:themeColor="text1"/>
          <w:lang w:val="zh-CN"/>
        </w:rPr>
        <w:t>文本</w:t>
      </w:r>
      <w:r w:rsidR="005459C4" w:rsidRPr="00AE755A">
        <w:rPr>
          <w:rFonts w:ascii="宋体" w:eastAsia="宋体" w:hAnsi="宋体" w:cs="宋体"/>
          <w:color w:val="000000" w:themeColor="text1"/>
          <w:lang w:val="zh-CN"/>
        </w:rPr>
        <w:t>可以被表示成一组向量：</w:t>
      </w:r>
      <m:oMath>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00DB26C1" w:rsidRPr="00AE755A">
        <w:rPr>
          <w:rFonts w:ascii="Arial" w:eastAsia="宋体" w:hAnsi="Arial" w:cs="宋体"/>
          <w:color w:val="000000" w:themeColor="text1"/>
          <w:lang w:val="zh-TW"/>
        </w:rPr>
        <w:t>，</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AE755A">
        <w:rPr>
          <w:rFonts w:ascii="宋体" w:eastAsia="宋体" w:hAnsi="宋体" w:cs="宋体"/>
          <w:color w:val="000000" w:themeColor="text1"/>
          <w:lang w:val="zh-TW" w:eastAsia="zh-TW"/>
        </w:rPr>
        <w:t>为第</w:t>
      </w:r>
      <w:r w:rsidRPr="00435A40">
        <w:rPr>
          <w:rFonts w:ascii="Times New Roman" w:eastAsia="宋体" w:hAnsi="Times New Roman" w:cs="Times New Roman"/>
          <w:color w:val="000000" w:themeColor="text1"/>
          <w:lang w:val="zh-TW" w:eastAsia="zh-TW"/>
        </w:rPr>
        <w:t>i</w:t>
      </w:r>
      <w:r w:rsidRPr="00AE755A">
        <w:rPr>
          <w:rFonts w:ascii="宋体" w:eastAsia="宋体" w:hAnsi="宋体" w:cs="宋体"/>
          <w:color w:val="000000" w:themeColor="text1"/>
          <w:lang w:val="zh-TW" w:eastAsia="zh-TW"/>
        </w:rPr>
        <w:t>个特征项的权重，</w:t>
      </w:r>
      <w:r w:rsidRPr="00AE755A">
        <w:rPr>
          <w:rFonts w:ascii="宋体" w:eastAsia="宋体" w:hAnsi="宋体" w:cs="宋体"/>
          <w:color w:val="000000" w:themeColor="text1"/>
          <w:lang w:val="zh-CN"/>
        </w:rPr>
        <w:t>以</w:t>
      </w:r>
      <w:r w:rsidRPr="00AE755A">
        <w:rPr>
          <w:rFonts w:ascii="宋体" w:eastAsia="宋体" w:hAnsi="宋体" w:cs="宋体"/>
          <w:color w:val="000000" w:themeColor="text1"/>
          <w:lang w:val="zh-TW" w:eastAsia="zh-TW"/>
        </w:rPr>
        <w:t>词作为特征项，</w:t>
      </w:r>
      <w:r w:rsidRPr="00AE755A">
        <w:rPr>
          <w:rFonts w:ascii="宋体" w:eastAsia="宋体" w:hAnsi="宋体" w:cs="宋体"/>
          <w:color w:val="000000" w:themeColor="text1"/>
          <w:lang w:val="zh-CN"/>
        </w:rPr>
        <w:t>本文选取词</w:t>
      </w:r>
      <w:r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值</w:t>
      </w:r>
      <w:r w:rsidRPr="00AE755A">
        <w:rPr>
          <w:rFonts w:ascii="宋体" w:eastAsia="宋体" w:hAnsi="宋体" w:cs="宋体"/>
          <w:color w:val="000000" w:themeColor="text1"/>
          <w:lang w:val="zh-TW" w:eastAsia="zh-TW"/>
        </w:rPr>
        <w:t>表示</w:t>
      </w:r>
      <w:r w:rsidRPr="00AE755A">
        <w:rPr>
          <w:rFonts w:ascii="宋体" w:eastAsia="宋体" w:hAnsi="宋体" w:cs="宋体"/>
          <w:color w:val="000000" w:themeColor="text1"/>
          <w:lang w:val="zh-CN"/>
        </w:rPr>
        <w:t>权重。为此，首先对用户的搜索关键词文本做了分词、统计词频等处理。</w:t>
      </w:r>
    </w:p>
    <w:p w14:paraId="1CEAA77E" w14:textId="37E39FE9" w:rsidR="00875EB3" w:rsidRPr="00AE755A" w:rsidRDefault="005F6518" w:rsidP="000B1748">
      <w:pPr>
        <w:pStyle w:val="aa"/>
        <w:spacing w:line="360" w:lineRule="auto"/>
        <w:ind w:firstLine="480"/>
        <w:jc w:val="both"/>
        <w:rPr>
          <w:rFonts w:ascii="宋体" w:eastAsia="宋体" w:hAnsi="宋体" w:cs="宋体"/>
          <w:color w:val="000000" w:themeColor="text1"/>
          <w:lang w:val="zh-TW" w:eastAsia="zh-TW"/>
        </w:rPr>
      </w:pPr>
      <w:r>
        <w:rPr>
          <w:rFonts w:ascii="宋体" w:eastAsia="宋体" w:hAnsi="宋体" w:cs="宋体" w:hint="eastAsia"/>
          <w:color w:val="000000" w:themeColor="text1"/>
          <w:lang w:val="zh-CN"/>
        </w:rPr>
        <w:t>然后，</w:t>
      </w:r>
      <w:r w:rsidR="00875EB3" w:rsidRPr="00AE755A">
        <w:rPr>
          <w:rFonts w:ascii="宋体" w:eastAsia="宋体" w:hAnsi="宋体" w:cs="宋体"/>
          <w:color w:val="000000" w:themeColor="text1"/>
          <w:lang w:val="zh-CN"/>
        </w:rPr>
        <w:t>对特征做降维处理，原始的</w:t>
      </w:r>
      <w:r w:rsidR="00875EB3" w:rsidRPr="00AE755A">
        <w:rPr>
          <w:rFonts w:ascii="宋体" w:eastAsia="宋体" w:hAnsi="宋体" w:cs="宋体"/>
          <w:color w:val="000000" w:themeColor="text1"/>
          <w:lang w:val="zh-TW" w:eastAsia="zh-TW"/>
        </w:rPr>
        <w:t>特征向量</w:t>
      </w:r>
      <w:r w:rsidR="00875EB3" w:rsidRPr="00AE755A">
        <w:rPr>
          <w:rFonts w:ascii="宋体" w:eastAsia="宋体" w:hAnsi="宋体" w:cs="宋体"/>
          <w:color w:val="000000" w:themeColor="text1"/>
          <w:lang w:val="zh-CN"/>
        </w:rPr>
        <w:t>高达数十万维，极大地降低了分类的效率和准确度。本文分别采取了</w:t>
      </w:r>
      <w:r w:rsidR="00EB1630" w:rsidRPr="00435A40">
        <w:rPr>
          <w:rFonts w:ascii="Times New Roman" w:eastAsia="宋体" w:hAnsi="Times New Roman" w:cs="Times New Roman"/>
          <w:color w:val="000000" w:themeColor="text1"/>
          <w:lang w:val="zh-CN"/>
        </w:rPr>
        <w:t>CHI</w:t>
      </w:r>
      <w:r w:rsidR="00EB1630" w:rsidRPr="00AE755A">
        <w:rPr>
          <w:rFonts w:ascii="宋体" w:eastAsia="宋体" w:hAnsi="宋体" w:cs="宋体"/>
          <w:color w:val="000000" w:themeColor="text1"/>
          <w:lang w:val="zh-CN"/>
        </w:rPr>
        <w:t>统计、</w:t>
      </w:r>
      <w:r w:rsidR="00875EB3" w:rsidRPr="00AE755A">
        <w:rPr>
          <w:rFonts w:ascii="宋体" w:eastAsia="宋体" w:hAnsi="宋体" w:cs="宋体"/>
          <w:color w:val="000000" w:themeColor="text1"/>
          <w:lang w:val="zh-CN"/>
        </w:rPr>
        <w:t>互信息</w:t>
      </w:r>
      <w:r w:rsidR="001A1E60">
        <w:rPr>
          <w:rFonts w:ascii="Times New Roman" w:eastAsia="宋体" w:hAnsi="Times New Roman" w:cs="Times New Roman"/>
          <w:color w:val="000000" w:themeColor="text1"/>
          <w:lang w:val="zh-CN"/>
        </w:rPr>
        <w:t>（</w:t>
      </w:r>
      <w:r w:rsidR="001A1E60">
        <w:rPr>
          <w:rFonts w:ascii="Times New Roman" w:eastAsia="宋体" w:hAnsi="Times New Roman" w:cs="Times New Roman"/>
          <w:color w:val="000000" w:themeColor="text1"/>
          <w:lang w:val="zh-CN"/>
        </w:rPr>
        <w:t>MI</w:t>
      </w:r>
      <w:r w:rsidR="001A1E60">
        <w:rPr>
          <w:rFonts w:ascii="Times New Roman" w:eastAsia="宋体" w:hAnsi="Times New Roman" w:cs="Times New Roman"/>
          <w:color w:val="000000" w:themeColor="text1"/>
          <w:lang w:val="zh-CN"/>
        </w:rPr>
        <w:t>）</w:t>
      </w:r>
      <w:r w:rsidR="00EB1630" w:rsidRPr="00AE755A">
        <w:rPr>
          <w:rFonts w:ascii="宋体" w:eastAsia="宋体" w:hAnsi="宋体" w:cs="宋体"/>
          <w:color w:val="000000" w:themeColor="text1"/>
          <w:lang w:val="zh-CN"/>
        </w:rPr>
        <w:t>、</w:t>
      </w:r>
      <w:r w:rsidR="00875EB3" w:rsidRPr="00AE755A">
        <w:rPr>
          <w:rFonts w:ascii="宋体" w:eastAsia="宋体" w:hAnsi="宋体" w:cs="宋体"/>
          <w:color w:val="000000" w:themeColor="text1"/>
          <w:lang w:val="zh-CN"/>
        </w:rPr>
        <w:t>信息增益</w:t>
      </w:r>
      <w:r w:rsidR="001A1E60">
        <w:rPr>
          <w:rFonts w:ascii="宋体" w:eastAsia="宋体" w:hAnsi="宋体" w:cs="宋体"/>
          <w:color w:val="000000" w:themeColor="text1"/>
          <w:lang w:val="zh-CN"/>
        </w:rPr>
        <w:t>（</w:t>
      </w:r>
      <w:r w:rsidR="001A1E60" w:rsidRPr="00435A40">
        <w:rPr>
          <w:rFonts w:ascii="Times New Roman" w:eastAsia="宋体" w:hAnsi="Times New Roman" w:cs="Times New Roman"/>
          <w:color w:val="000000" w:themeColor="text1"/>
          <w:lang w:val="zh-CN"/>
        </w:rPr>
        <w:t>IG</w:t>
      </w:r>
      <w:r w:rsidR="001A1E60">
        <w:rPr>
          <w:rFonts w:ascii="宋体" w:eastAsia="宋体" w:hAnsi="宋体" w:cs="宋体"/>
          <w:color w:val="000000" w:themeColor="text1"/>
          <w:lang w:val="zh-CN"/>
        </w:rPr>
        <w:t>）</w:t>
      </w:r>
      <w:r w:rsidR="00875EB3" w:rsidRPr="00AE755A">
        <w:rPr>
          <w:rFonts w:ascii="宋体" w:eastAsia="宋体" w:hAnsi="宋体" w:cs="宋体"/>
          <w:color w:val="000000" w:themeColor="text1"/>
          <w:lang w:val="zh-CN"/>
        </w:rPr>
        <w:t>三种特征选择方法</w:t>
      </w:r>
      <w:r w:rsidR="00875EB3" w:rsidRPr="00AE755A">
        <w:rPr>
          <w:rFonts w:ascii="宋体" w:eastAsia="宋体" w:hAnsi="宋体" w:cs="宋体" w:hint="eastAsia"/>
          <w:color w:val="000000" w:themeColor="text1"/>
          <w:lang w:val="zh-CN"/>
        </w:rPr>
        <w:t>来</w:t>
      </w:r>
      <w:r w:rsidR="00875EB3" w:rsidRPr="00AE755A">
        <w:rPr>
          <w:rFonts w:ascii="宋体" w:eastAsia="宋体" w:hAnsi="宋体" w:cs="宋体"/>
          <w:color w:val="000000" w:themeColor="text1"/>
          <w:lang w:val="zh-CN"/>
        </w:rPr>
        <w:t>选择保留更具代表性的特征，去除其他特征。</w:t>
      </w:r>
    </w:p>
    <w:p w14:paraId="71284BDC" w14:textId="77777777" w:rsidR="00875EB3" w:rsidRPr="00AE755A" w:rsidRDefault="00757660" w:rsidP="000B1748">
      <w:pPr>
        <w:pStyle w:val="aa"/>
        <w:spacing w:line="360" w:lineRule="auto"/>
        <w:ind w:firstLine="480"/>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最后利用</w:t>
      </w:r>
      <w:r w:rsidRPr="00435A40">
        <w:rPr>
          <w:rFonts w:ascii="Times New Roman" w:eastAsia="宋体" w:hAnsi="Times New Roman" w:cs="Times New Roman"/>
          <w:color w:val="000000" w:themeColor="text1"/>
          <w:lang w:val="zh-CN"/>
        </w:rPr>
        <w:t>SVM</w:t>
      </w:r>
      <w:r w:rsidR="00875EB3" w:rsidRPr="00435A40">
        <w:rPr>
          <w:rFonts w:ascii="Times New Roman" w:eastAsia="宋体" w:hAnsi="Times New Roman" w:cs="Times New Roman"/>
          <w:color w:val="000000" w:themeColor="text1"/>
          <w:lang w:val="zh-CN"/>
        </w:rPr>
        <w:t>、</w:t>
      </w:r>
      <w:r w:rsidR="00806327" w:rsidRPr="00435A40">
        <w:rPr>
          <w:rFonts w:ascii="Times New Roman" w:eastAsia="宋体" w:hAnsi="Times New Roman" w:cs="Times New Roman"/>
          <w:color w:val="000000" w:themeColor="text1"/>
          <w:lang w:val="zh-CN"/>
        </w:rPr>
        <w:t>K-</w:t>
      </w:r>
      <w:r w:rsidR="00806327" w:rsidRPr="00AE755A">
        <w:rPr>
          <w:rFonts w:ascii="宋体" w:eastAsia="宋体" w:hAnsi="宋体" w:cs="宋体" w:hint="eastAsia"/>
          <w:color w:val="000000" w:themeColor="text1"/>
          <w:lang w:val="zh-CN"/>
        </w:rPr>
        <w:t>最</w:t>
      </w:r>
      <w:r w:rsidR="00806327" w:rsidRPr="00AE755A">
        <w:rPr>
          <w:rFonts w:ascii="宋体" w:eastAsia="宋体" w:hAnsi="宋体" w:cs="宋体"/>
          <w:color w:val="000000" w:themeColor="text1"/>
          <w:lang w:val="zh-CN"/>
        </w:rPr>
        <w:t>近邻</w:t>
      </w:r>
      <w:r w:rsidR="00875EB3" w:rsidRPr="00AE755A">
        <w:rPr>
          <w:rFonts w:ascii="宋体" w:eastAsia="宋体" w:hAnsi="宋体" w:cs="宋体"/>
          <w:color w:val="000000" w:themeColor="text1"/>
          <w:lang w:val="zh-CN"/>
        </w:rPr>
        <w:t>、</w:t>
      </w:r>
      <w:r w:rsidRPr="00AE755A">
        <w:rPr>
          <w:rFonts w:ascii="宋体" w:eastAsia="宋体" w:hAnsi="宋体" w:cs="宋体" w:hint="eastAsia"/>
          <w:color w:val="000000" w:themeColor="text1"/>
          <w:lang w:val="zh-CN"/>
        </w:rPr>
        <w:t>朴素</w:t>
      </w:r>
      <w:r w:rsidRPr="00AE755A">
        <w:rPr>
          <w:rFonts w:ascii="宋体" w:eastAsia="宋体" w:hAnsi="宋体" w:cs="宋体"/>
          <w:color w:val="000000" w:themeColor="text1"/>
          <w:lang w:val="zh-CN"/>
        </w:rPr>
        <w:t>贝叶斯</w:t>
      </w:r>
      <w:r w:rsidR="00875EB3" w:rsidRPr="00AE755A">
        <w:rPr>
          <w:rFonts w:ascii="宋体" w:eastAsia="宋体" w:hAnsi="宋体" w:cs="宋体"/>
          <w:color w:val="000000" w:themeColor="text1"/>
          <w:lang w:val="zh-CN"/>
        </w:rPr>
        <w:t>等算法构造相应的分类模型，对测试数据进行</w:t>
      </w:r>
      <w:r w:rsidR="00F176BC" w:rsidRPr="00AE755A">
        <w:rPr>
          <w:rFonts w:ascii="宋体" w:eastAsia="宋体" w:hAnsi="宋体" w:cs="宋体" w:hint="eastAsia"/>
          <w:color w:val="000000" w:themeColor="text1"/>
          <w:lang w:val="zh-CN"/>
        </w:rPr>
        <w:t>分析</w:t>
      </w:r>
      <w:r w:rsidR="00F176BC" w:rsidRPr="00AE755A">
        <w:rPr>
          <w:rFonts w:ascii="宋体" w:eastAsia="宋体" w:hAnsi="宋体" w:cs="宋体"/>
          <w:color w:val="000000" w:themeColor="text1"/>
          <w:lang w:val="zh-CN"/>
        </w:rPr>
        <w:t>分类</w:t>
      </w:r>
      <w:r w:rsidR="00875EB3" w:rsidRPr="00AE755A">
        <w:rPr>
          <w:rFonts w:ascii="宋体" w:eastAsia="宋体" w:hAnsi="宋体" w:cs="宋体"/>
          <w:color w:val="000000" w:themeColor="text1"/>
          <w:lang w:val="zh-CN"/>
        </w:rPr>
        <w:t>，并做参数的调优等改进，对各分类模型的准确度、时间效率等做</w:t>
      </w:r>
      <w:r w:rsidR="005F6518">
        <w:rPr>
          <w:rFonts w:ascii="宋体" w:eastAsia="宋体" w:hAnsi="宋体" w:cs="宋体" w:hint="eastAsia"/>
          <w:color w:val="000000" w:themeColor="text1"/>
          <w:lang w:val="zh-CN"/>
        </w:rPr>
        <w:t>分析</w:t>
      </w:r>
      <w:r w:rsidR="00875EB3" w:rsidRPr="00AE755A">
        <w:rPr>
          <w:rFonts w:ascii="宋体" w:eastAsia="宋体" w:hAnsi="宋体" w:cs="宋体"/>
          <w:color w:val="000000" w:themeColor="text1"/>
          <w:lang w:val="zh-CN"/>
        </w:rPr>
        <w:t>比较。</w:t>
      </w:r>
    </w:p>
    <w:p w14:paraId="31F334E1" w14:textId="77777777" w:rsidR="00875EB3" w:rsidRPr="00435A40" w:rsidRDefault="00875EB3" w:rsidP="00435A40">
      <w:pPr>
        <w:pStyle w:val="2"/>
        <w:spacing w:after="120" w:line="360" w:lineRule="auto"/>
        <w:rPr>
          <w:b w:val="0"/>
        </w:rPr>
      </w:pPr>
      <w:bookmarkStart w:id="16" w:name="_Toc482744363"/>
      <w:bookmarkStart w:id="17" w:name="_Toc483399060"/>
      <w:r w:rsidRPr="00435A40">
        <w:rPr>
          <w:rFonts w:ascii="黑体" w:eastAsia="黑体" w:hAnsi="黑体"/>
          <w:b w:val="0"/>
        </w:rPr>
        <w:t>1.4论文结构安排</w:t>
      </w:r>
      <w:bookmarkEnd w:id="16"/>
      <w:bookmarkEnd w:id="17"/>
    </w:p>
    <w:p w14:paraId="5A405C40" w14:textId="16AE2D97" w:rsidR="00875EB3" w:rsidRPr="00AE755A" w:rsidRDefault="00875EB3"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第一章为绪论，主要介绍了</w:t>
      </w:r>
      <w:r w:rsidRPr="00AE755A">
        <w:rPr>
          <w:color w:val="000000" w:themeColor="text1"/>
          <w:lang w:val="zh-CN"/>
        </w:rPr>
        <w:t>在现代精准广告投放的背景下用户画像挖掘工作的</w:t>
      </w:r>
      <w:r w:rsidR="005F6518">
        <w:rPr>
          <w:rFonts w:eastAsiaTheme="minorEastAsia" w:hint="eastAsia"/>
          <w:color w:val="000000" w:themeColor="text1"/>
          <w:lang w:val="zh-CN"/>
        </w:rPr>
        <w:t>研究</w:t>
      </w:r>
      <w:r w:rsidR="005F6518">
        <w:rPr>
          <w:rFonts w:ascii="宋体" w:eastAsia="宋体" w:hAnsi="宋体" w:cs="宋体" w:hint="eastAsia"/>
          <w:color w:val="000000" w:themeColor="text1"/>
          <w:lang w:val="zh-TW"/>
        </w:rPr>
        <w:t>背景与</w:t>
      </w:r>
      <w:r w:rsidRPr="00AE755A">
        <w:rPr>
          <w:color w:val="000000" w:themeColor="text1"/>
          <w:lang w:val="zh-CN"/>
        </w:rPr>
        <w:t>意义</w:t>
      </w:r>
      <w:r w:rsidRPr="00AE755A">
        <w:rPr>
          <w:rFonts w:ascii="宋体" w:eastAsia="宋体" w:hAnsi="宋体" w:cs="宋体"/>
          <w:color w:val="000000" w:themeColor="text1"/>
          <w:lang w:val="zh-TW" w:eastAsia="zh-TW"/>
        </w:rPr>
        <w:t>。同时简要地对本文</w:t>
      </w:r>
      <w:r w:rsidRPr="00AE755A">
        <w:rPr>
          <w:color w:val="000000" w:themeColor="text1"/>
          <w:lang w:val="zh-CN"/>
        </w:rPr>
        <w:t>所属的文本分类</w:t>
      </w:r>
      <w:r w:rsidRPr="00AE755A">
        <w:rPr>
          <w:rFonts w:ascii="宋体" w:eastAsia="宋体" w:hAnsi="宋体" w:cs="宋体"/>
          <w:color w:val="000000" w:themeColor="text1"/>
          <w:lang w:val="zh-TW" w:eastAsia="zh-TW"/>
        </w:rPr>
        <w:t>研究</w:t>
      </w:r>
      <w:r w:rsidRPr="00AE755A">
        <w:rPr>
          <w:color w:val="000000" w:themeColor="text1"/>
          <w:lang w:val="zh-CN"/>
        </w:rPr>
        <w:t>范畴所用的基本方法</w:t>
      </w:r>
      <w:r w:rsidRPr="00AE755A">
        <w:rPr>
          <w:rFonts w:ascii="宋体" w:eastAsia="宋体" w:hAnsi="宋体" w:cs="宋体"/>
          <w:color w:val="000000" w:themeColor="text1"/>
          <w:lang w:val="zh-TW" w:eastAsia="zh-TW"/>
        </w:rPr>
        <w:t>进行了描述，并介绍了其核心部分即</w:t>
      </w:r>
      <w:r w:rsidRPr="00AE755A">
        <w:rPr>
          <w:color w:val="000000" w:themeColor="text1"/>
          <w:lang w:val="zh-CN"/>
        </w:rPr>
        <w:t>分</w:t>
      </w:r>
      <w:r w:rsidRPr="00AE755A">
        <w:rPr>
          <w:rFonts w:ascii="宋体" w:eastAsia="宋体" w:hAnsi="宋体" w:cs="宋体"/>
          <w:color w:val="000000" w:themeColor="text1"/>
          <w:lang w:val="zh-TW" w:eastAsia="zh-TW"/>
        </w:rPr>
        <w:t>类分析的经典算法和研究现状。</w:t>
      </w:r>
    </w:p>
    <w:p w14:paraId="721FEC26" w14:textId="77777777" w:rsidR="00875EB3" w:rsidRPr="00AE755A" w:rsidRDefault="00046FDD"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第二章简单地介绍了本文</w:t>
      </w:r>
      <w:r w:rsidRPr="00AE755A">
        <w:rPr>
          <w:rFonts w:ascii="宋体" w:eastAsia="宋体" w:hAnsi="宋体" w:cs="宋体" w:hint="eastAsia"/>
          <w:color w:val="000000" w:themeColor="text1"/>
          <w:lang w:val="zh-TW" w:eastAsia="zh-TW"/>
        </w:rPr>
        <w:t>有</w:t>
      </w:r>
      <w:r w:rsidRPr="00AE755A">
        <w:rPr>
          <w:rFonts w:ascii="宋体" w:eastAsia="宋体" w:hAnsi="宋体" w:cs="宋体"/>
          <w:color w:val="000000" w:themeColor="text1"/>
          <w:lang w:val="zh-TW" w:eastAsia="zh-TW"/>
        </w:rPr>
        <w:t>关的工作背景</w:t>
      </w:r>
      <w:r w:rsidRPr="00AE755A">
        <w:rPr>
          <w:rFonts w:ascii="宋体" w:eastAsia="宋体" w:hAnsi="宋体" w:cs="宋体" w:hint="eastAsia"/>
          <w:color w:val="000000" w:themeColor="text1"/>
          <w:lang w:val="zh-TW" w:eastAsia="zh-TW"/>
        </w:rPr>
        <w:t>以及</w:t>
      </w:r>
      <w:r w:rsidR="00875EB3" w:rsidRPr="00AE755A">
        <w:rPr>
          <w:rFonts w:ascii="宋体" w:eastAsia="宋体" w:hAnsi="宋体" w:cs="宋体"/>
          <w:color w:val="000000" w:themeColor="text1"/>
          <w:lang w:val="zh-TW" w:eastAsia="zh-TW"/>
        </w:rPr>
        <w:t>概念定义。首先介绍了</w:t>
      </w:r>
      <w:r w:rsidR="00B2492C" w:rsidRPr="00AE755A">
        <w:rPr>
          <w:rFonts w:ascii="宋体" w:eastAsia="宋体" w:hAnsi="宋体" w:cs="宋体"/>
          <w:color w:val="000000" w:themeColor="text1"/>
          <w:lang w:val="zh-TW" w:eastAsia="zh-TW"/>
        </w:rPr>
        <w:t>应用于</w:t>
      </w:r>
      <w:r w:rsidR="003022F8" w:rsidRPr="00AE755A">
        <w:rPr>
          <w:rFonts w:ascii="宋体" w:eastAsia="宋体" w:hAnsi="宋体" w:cs="宋体"/>
          <w:color w:val="000000" w:themeColor="text1"/>
          <w:lang w:val="zh-TW" w:eastAsia="zh-TW"/>
        </w:rPr>
        <w:t>文本</w:t>
      </w:r>
      <w:r w:rsidR="003022F8" w:rsidRPr="00AE755A">
        <w:rPr>
          <w:rFonts w:ascii="宋体" w:eastAsia="宋体" w:hAnsi="宋体" w:cs="宋体"/>
          <w:color w:val="000000" w:themeColor="text1"/>
          <w:lang w:val="zh-TW"/>
        </w:rPr>
        <w:t>表示的</w:t>
      </w:r>
      <w:r w:rsidR="00B2492C" w:rsidRPr="00AE755A">
        <w:rPr>
          <w:rFonts w:ascii="宋体" w:eastAsia="宋体" w:hAnsi="宋体" w:cs="宋体"/>
          <w:color w:val="000000" w:themeColor="text1"/>
          <w:lang w:val="zh-TW"/>
        </w:rPr>
        <w:t>向量空间模型</w:t>
      </w:r>
      <w:r w:rsidR="00875EB3" w:rsidRPr="00AE755A">
        <w:rPr>
          <w:rFonts w:ascii="宋体" w:eastAsia="宋体" w:hAnsi="宋体" w:cs="宋体"/>
          <w:color w:val="000000" w:themeColor="text1"/>
          <w:lang w:val="zh-TW" w:eastAsia="zh-TW"/>
        </w:rPr>
        <w:t>。然后</w:t>
      </w:r>
      <w:r w:rsidR="0090062E" w:rsidRPr="00AE755A">
        <w:rPr>
          <w:color w:val="000000" w:themeColor="text1"/>
          <w:lang w:val="zh-CN"/>
        </w:rPr>
        <w:t>介绍了</w:t>
      </w:r>
      <w:r w:rsidR="00256A1B" w:rsidRPr="00AE755A">
        <w:rPr>
          <w:color w:val="000000" w:themeColor="text1"/>
          <w:lang w:val="zh-CN"/>
        </w:rPr>
        <w:t>文本分类常用的</w:t>
      </w:r>
      <w:r w:rsidR="00875EB3" w:rsidRPr="00AE755A">
        <w:rPr>
          <w:color w:val="000000" w:themeColor="text1"/>
          <w:lang w:val="zh-CN"/>
        </w:rPr>
        <w:t>特征选择方法。并</w:t>
      </w:r>
      <w:r w:rsidR="00875EB3" w:rsidRPr="00AE755A">
        <w:rPr>
          <w:rFonts w:ascii="宋体" w:eastAsia="宋体" w:hAnsi="宋体" w:cs="宋体"/>
          <w:color w:val="000000" w:themeColor="text1"/>
          <w:lang w:val="zh-TW" w:eastAsia="zh-TW"/>
        </w:rPr>
        <w:t>分别对基于</w:t>
      </w:r>
      <w:r w:rsidR="00133840" w:rsidRPr="00AE755A">
        <w:rPr>
          <w:rFonts w:ascii="宋体" w:eastAsia="宋体" w:hAnsi="宋体" w:cs="宋体"/>
          <w:color w:val="000000" w:themeColor="text1"/>
          <w:lang w:val="zh-TW" w:eastAsia="zh-TW"/>
        </w:rPr>
        <w:t>超</w:t>
      </w:r>
      <w:r w:rsidR="00133840" w:rsidRPr="00AE755A">
        <w:rPr>
          <w:rFonts w:hint="eastAsia"/>
          <w:color w:val="000000" w:themeColor="text1"/>
          <w:lang w:val="zh-CN"/>
        </w:rPr>
        <w:t>平面</w:t>
      </w:r>
      <w:r w:rsidR="00133840" w:rsidRPr="00AE755A">
        <w:rPr>
          <w:color w:val="000000" w:themeColor="text1"/>
          <w:lang w:val="zh-CN"/>
        </w:rPr>
        <w:t>划分</w:t>
      </w:r>
      <w:r w:rsidR="00875EB3" w:rsidRPr="00AE755A">
        <w:rPr>
          <w:rFonts w:ascii="宋体" w:eastAsia="宋体" w:hAnsi="宋体" w:cs="宋体"/>
          <w:color w:val="000000" w:themeColor="text1"/>
          <w:lang w:val="zh-TW" w:eastAsia="zh-TW"/>
        </w:rPr>
        <w:t>的，基于</w:t>
      </w:r>
      <w:r w:rsidR="00133840" w:rsidRPr="00AE755A">
        <w:rPr>
          <w:rFonts w:ascii="宋体" w:eastAsia="宋体" w:hAnsi="宋体" w:cs="宋体"/>
          <w:color w:val="000000" w:themeColor="text1"/>
          <w:lang w:val="zh-TW" w:eastAsia="zh-TW"/>
        </w:rPr>
        <w:t>距离</w:t>
      </w:r>
      <w:r w:rsidR="00875EB3" w:rsidRPr="00AE755A">
        <w:rPr>
          <w:rFonts w:ascii="宋体" w:eastAsia="宋体" w:hAnsi="宋体" w:cs="宋体"/>
          <w:color w:val="000000" w:themeColor="text1"/>
          <w:lang w:val="zh-TW" w:eastAsia="zh-TW"/>
        </w:rPr>
        <w:t>的，</w:t>
      </w:r>
      <w:r w:rsidR="00133840" w:rsidRPr="00AE755A">
        <w:rPr>
          <w:color w:val="000000" w:themeColor="text1"/>
          <w:lang w:val="zh-CN"/>
        </w:rPr>
        <w:t>基于概率统计理论</w:t>
      </w:r>
      <w:r w:rsidR="00875EB3" w:rsidRPr="00AE755A">
        <w:rPr>
          <w:color w:val="000000" w:themeColor="text1"/>
          <w:lang w:val="zh-CN"/>
        </w:rPr>
        <w:t>的、基于神经网络的分类</w:t>
      </w:r>
      <w:r w:rsidR="00875EB3" w:rsidRPr="00AE755A">
        <w:rPr>
          <w:rFonts w:ascii="宋体" w:eastAsia="宋体" w:hAnsi="宋体" w:cs="宋体"/>
          <w:color w:val="000000" w:themeColor="text1"/>
          <w:lang w:val="zh-TW" w:eastAsia="zh-TW"/>
        </w:rPr>
        <w:t>算法进行了较为详细的介绍。</w:t>
      </w:r>
    </w:p>
    <w:p w14:paraId="4DB35308" w14:textId="24AAFFC6" w:rsidR="00875EB3" w:rsidRPr="00AE755A" w:rsidRDefault="00875EB3"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第三章</w:t>
      </w:r>
      <w:r w:rsidR="005F6518">
        <w:rPr>
          <w:rFonts w:ascii="宋体" w:eastAsia="宋体" w:hAnsi="宋体" w:cs="宋体" w:hint="eastAsia"/>
          <w:color w:val="000000" w:themeColor="text1"/>
          <w:lang w:val="zh-TW"/>
        </w:rPr>
        <w:t>分三部分介绍</w:t>
      </w:r>
      <w:r w:rsidRPr="00AE755A">
        <w:rPr>
          <w:rFonts w:ascii="宋体" w:eastAsia="宋体" w:hAnsi="宋体" w:cs="宋体"/>
          <w:color w:val="000000" w:themeColor="text1"/>
          <w:lang w:val="zh-TW" w:eastAsia="zh-TW"/>
        </w:rPr>
        <w:t>本文</w:t>
      </w:r>
      <w:r w:rsidRPr="00AE755A">
        <w:rPr>
          <w:color w:val="000000" w:themeColor="text1"/>
          <w:lang w:val="zh-CN"/>
        </w:rPr>
        <w:t>根据用户搜索关键词预测分析用户属性的方案</w:t>
      </w:r>
      <w:r w:rsidRPr="00AE755A">
        <w:rPr>
          <w:rFonts w:ascii="宋体" w:eastAsia="宋体" w:hAnsi="宋体" w:cs="宋体"/>
          <w:color w:val="000000" w:themeColor="text1"/>
          <w:lang w:val="zh-TW" w:eastAsia="zh-TW"/>
        </w:rPr>
        <w:t>，即</w:t>
      </w:r>
      <w:r w:rsidRPr="00AE755A">
        <w:rPr>
          <w:color w:val="000000" w:themeColor="text1"/>
          <w:lang w:val="zh-CN"/>
        </w:rPr>
        <w:t>中文分词</w:t>
      </w:r>
      <w:r w:rsidRPr="00AE755A">
        <w:rPr>
          <w:rFonts w:ascii="宋体" w:eastAsia="宋体" w:hAnsi="宋体" w:cs="宋体"/>
          <w:color w:val="000000" w:themeColor="text1"/>
          <w:lang w:val="zh-TW" w:eastAsia="zh-TW"/>
        </w:rPr>
        <w:t>、</w:t>
      </w:r>
      <w:r w:rsidRPr="00AE755A">
        <w:rPr>
          <w:color w:val="000000" w:themeColor="text1"/>
          <w:lang w:val="zh-CN"/>
        </w:rPr>
        <w:t>特征选择、基于不同分类算法构造不同的分类模型</w:t>
      </w:r>
      <w:bookmarkStart w:id="18" w:name="OLE_LINK1"/>
      <w:r w:rsidR="005F6518">
        <w:rPr>
          <w:rFonts w:ascii="宋体" w:eastAsia="宋体" w:hAnsi="宋体" w:cs="宋体" w:hint="eastAsia"/>
          <w:color w:val="000000" w:themeColor="text1"/>
          <w:lang w:val="zh-TW"/>
        </w:rPr>
        <w:t>；进一步</w:t>
      </w:r>
      <w:r w:rsidRPr="00AE755A">
        <w:rPr>
          <w:rFonts w:ascii="宋体" w:eastAsia="宋体" w:hAnsi="宋体" w:cs="宋体"/>
          <w:color w:val="000000" w:themeColor="text1"/>
          <w:lang w:val="zh-TW" w:eastAsia="zh-TW"/>
        </w:rPr>
        <w:t>分析了相关部分的</w:t>
      </w:r>
      <w:r w:rsidRPr="00AE755A">
        <w:rPr>
          <w:color w:val="000000" w:themeColor="text1"/>
          <w:lang w:val="zh-CN"/>
        </w:rPr>
        <w:t>缺失数据处理</w:t>
      </w:r>
      <w:r w:rsidRPr="00AE755A">
        <w:rPr>
          <w:rFonts w:ascii="宋体" w:eastAsia="宋体" w:hAnsi="宋体" w:cs="宋体"/>
          <w:color w:val="000000" w:themeColor="text1"/>
          <w:lang w:val="zh-TW" w:eastAsia="zh-TW"/>
        </w:rPr>
        <w:t>，最后给出了该</w:t>
      </w:r>
      <w:r w:rsidRPr="00AE755A">
        <w:rPr>
          <w:rFonts w:ascii="宋体" w:eastAsia="宋体" w:hAnsi="宋体" w:cs="宋体" w:hint="eastAsia"/>
          <w:color w:val="000000" w:themeColor="text1"/>
          <w:lang w:val="zh-TW" w:eastAsia="zh-TW"/>
        </w:rPr>
        <w:t>分类</w:t>
      </w:r>
      <w:r w:rsidR="005F6518">
        <w:rPr>
          <w:rFonts w:ascii="宋体" w:eastAsia="宋体" w:hAnsi="宋体" w:cs="宋体" w:hint="eastAsia"/>
          <w:color w:val="000000" w:themeColor="text1"/>
          <w:lang w:val="zh-TW"/>
        </w:rPr>
        <w:t>算法</w:t>
      </w:r>
      <w:r w:rsidRPr="00AE755A">
        <w:rPr>
          <w:rFonts w:ascii="宋体" w:eastAsia="宋体" w:hAnsi="宋体" w:cs="宋体"/>
          <w:color w:val="000000" w:themeColor="text1"/>
          <w:lang w:val="zh-TW" w:eastAsia="zh-TW"/>
        </w:rPr>
        <w:t>的</w:t>
      </w:r>
      <w:r w:rsidRPr="00AE755A">
        <w:rPr>
          <w:rFonts w:ascii="宋体" w:eastAsia="宋体" w:hAnsi="宋体" w:cs="宋体" w:hint="eastAsia"/>
          <w:color w:val="000000" w:themeColor="text1"/>
          <w:lang w:val="zh-TW"/>
        </w:rPr>
        <w:t>整体</w:t>
      </w:r>
      <w:r w:rsidR="005F6518">
        <w:rPr>
          <w:rFonts w:ascii="宋体" w:eastAsia="宋体" w:hAnsi="宋体" w:cs="宋体" w:hint="eastAsia"/>
          <w:color w:val="000000" w:themeColor="text1"/>
          <w:lang w:val="zh-TW"/>
        </w:rPr>
        <w:t>框架</w:t>
      </w:r>
      <w:r w:rsidRPr="00AE755A">
        <w:rPr>
          <w:rFonts w:ascii="宋体" w:eastAsia="宋体" w:hAnsi="宋体" w:cs="宋体"/>
          <w:color w:val="000000" w:themeColor="text1"/>
          <w:lang w:val="zh-TW" w:eastAsia="zh-TW"/>
        </w:rPr>
        <w:t>。</w:t>
      </w:r>
    </w:p>
    <w:p w14:paraId="73854307" w14:textId="77777777" w:rsidR="00875EB3" w:rsidRPr="00AE755A" w:rsidRDefault="00875EB3" w:rsidP="000B1748">
      <w:pPr>
        <w:pStyle w:val="aa"/>
        <w:spacing w:line="360" w:lineRule="auto"/>
        <w:jc w:val="both"/>
        <w:rPr>
          <w:rFonts w:ascii="宋体" w:eastAsia="宋体" w:hAnsi="宋体" w:cs="宋体"/>
          <w:color w:val="000000" w:themeColor="text1"/>
        </w:rPr>
      </w:pPr>
      <w:r w:rsidRPr="00AE755A">
        <w:rPr>
          <w:rFonts w:ascii="宋体" w:eastAsia="宋体" w:hAnsi="宋体" w:cs="宋体"/>
          <w:color w:val="000000" w:themeColor="text1"/>
          <w:lang w:val="zh-TW" w:eastAsia="zh-TW"/>
        </w:rPr>
        <w:t>第四章对实验结果进行分析，介绍了实验的相关环境和数据集情况，统计了测试结果</w:t>
      </w:r>
      <w:r w:rsidRPr="00AE755A">
        <w:rPr>
          <w:rFonts w:ascii="宋体" w:eastAsia="宋体" w:hAnsi="宋体" w:cs="宋体"/>
          <w:color w:val="000000" w:themeColor="text1"/>
          <w:lang w:val="zh-CN"/>
        </w:rPr>
        <w:t>，</w:t>
      </w:r>
      <w:r w:rsidRPr="00AE755A">
        <w:rPr>
          <w:color w:val="000000" w:themeColor="text1"/>
          <w:lang w:val="zh-CN"/>
        </w:rPr>
        <w:t>对不同分类模型的预测准确度和时间成本做了对比</w:t>
      </w:r>
      <w:r w:rsidRPr="00AE755A">
        <w:rPr>
          <w:rFonts w:ascii="宋体" w:eastAsia="宋体" w:hAnsi="宋体" w:cs="宋体"/>
          <w:color w:val="000000" w:themeColor="text1"/>
          <w:lang w:val="zh-TW" w:eastAsia="zh-TW"/>
        </w:rPr>
        <w:t>。</w:t>
      </w:r>
      <w:bookmarkEnd w:id="18"/>
    </w:p>
    <w:p w14:paraId="5A695DAD" w14:textId="3141901F" w:rsidR="00875EB3" w:rsidRPr="00AE755A" w:rsidRDefault="00875EB3" w:rsidP="000B1748">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第五章</w:t>
      </w:r>
      <w:r w:rsidRPr="00AE755A">
        <w:rPr>
          <w:color w:val="000000" w:themeColor="text1"/>
          <w:lang w:val="zh-CN"/>
        </w:rPr>
        <w:t>总</w:t>
      </w:r>
      <w:r w:rsidR="005F6518">
        <w:rPr>
          <w:rFonts w:eastAsiaTheme="minorEastAsia" w:hint="eastAsia"/>
          <w:color w:val="000000" w:themeColor="text1"/>
          <w:lang w:val="zh-CN"/>
        </w:rPr>
        <w:t>结</w:t>
      </w:r>
      <w:r w:rsidRPr="00AE755A">
        <w:rPr>
          <w:color w:val="000000" w:themeColor="text1"/>
          <w:lang w:val="zh-CN"/>
        </w:rPr>
        <w:t>评价了</w:t>
      </w:r>
      <w:r w:rsidRPr="00AE755A">
        <w:rPr>
          <w:rFonts w:ascii="宋体" w:eastAsia="宋体" w:hAnsi="宋体" w:cs="宋体"/>
          <w:color w:val="000000" w:themeColor="text1"/>
          <w:lang w:val="zh-TW" w:eastAsia="zh-TW"/>
        </w:rPr>
        <w:t>本文</w:t>
      </w:r>
      <w:r w:rsidRPr="00AE755A">
        <w:rPr>
          <w:color w:val="000000" w:themeColor="text1"/>
          <w:lang w:val="zh-CN"/>
        </w:rPr>
        <w:t>主要的</w:t>
      </w:r>
      <w:r w:rsidRPr="00AE755A">
        <w:rPr>
          <w:rFonts w:ascii="宋体" w:eastAsia="宋体" w:hAnsi="宋体" w:cs="宋体"/>
          <w:color w:val="000000" w:themeColor="text1"/>
          <w:lang w:val="zh-TW" w:eastAsia="zh-TW"/>
        </w:rPr>
        <w:t>研究内容。</w:t>
      </w:r>
      <w:r w:rsidRPr="00AE755A">
        <w:rPr>
          <w:color w:val="000000" w:themeColor="text1"/>
          <w:lang w:val="zh-CN"/>
        </w:rPr>
        <w:t>对本文提出的解决方案的优劣进行了评价</w:t>
      </w:r>
      <w:r w:rsidRPr="00AE755A">
        <w:rPr>
          <w:rFonts w:ascii="宋体" w:eastAsia="宋体" w:hAnsi="宋体" w:cs="宋体"/>
          <w:color w:val="000000" w:themeColor="text1"/>
          <w:lang w:val="zh-TW" w:eastAsia="zh-TW"/>
        </w:rPr>
        <w:t>，并</w:t>
      </w:r>
      <w:r w:rsidRPr="00AE755A">
        <w:rPr>
          <w:color w:val="000000" w:themeColor="text1"/>
          <w:lang w:val="zh-CN"/>
        </w:rPr>
        <w:t>提出进行优化的可能方案</w:t>
      </w:r>
      <w:r w:rsidRPr="00AE755A">
        <w:rPr>
          <w:rFonts w:ascii="宋体" w:eastAsia="宋体" w:hAnsi="宋体" w:cs="宋体"/>
          <w:color w:val="000000" w:themeColor="text1"/>
          <w:lang w:val="zh-TW" w:eastAsia="zh-TW"/>
        </w:rPr>
        <w:t>，</w:t>
      </w:r>
      <w:r w:rsidRPr="00AE755A">
        <w:rPr>
          <w:color w:val="000000" w:themeColor="text1"/>
          <w:lang w:val="zh-CN"/>
        </w:rPr>
        <w:t>做出了</w:t>
      </w:r>
      <w:r w:rsidRPr="00AE755A">
        <w:rPr>
          <w:rFonts w:ascii="宋体" w:eastAsia="宋体" w:hAnsi="宋体" w:cs="宋体"/>
          <w:color w:val="000000" w:themeColor="text1"/>
          <w:lang w:val="zh-TW" w:eastAsia="zh-TW"/>
        </w:rPr>
        <w:t>下一步</w:t>
      </w:r>
      <w:r w:rsidRPr="00AE755A">
        <w:rPr>
          <w:color w:val="000000" w:themeColor="text1"/>
          <w:lang w:val="zh-CN"/>
        </w:rPr>
        <w:t>努力</w:t>
      </w:r>
      <w:r w:rsidRPr="00AE755A">
        <w:rPr>
          <w:rFonts w:ascii="宋体" w:eastAsia="宋体" w:hAnsi="宋体" w:cs="宋体"/>
          <w:color w:val="000000" w:themeColor="text1"/>
          <w:lang w:val="zh-TW" w:eastAsia="zh-TW"/>
        </w:rPr>
        <w:t>方向</w:t>
      </w:r>
      <w:r w:rsidRPr="00AE755A">
        <w:rPr>
          <w:color w:val="000000" w:themeColor="text1"/>
          <w:lang w:val="zh-CN"/>
        </w:rPr>
        <w:t>的建议</w:t>
      </w:r>
      <w:r w:rsidRPr="00AE755A">
        <w:rPr>
          <w:rFonts w:ascii="宋体" w:eastAsia="宋体" w:hAnsi="宋体" w:cs="宋体"/>
          <w:color w:val="000000" w:themeColor="text1"/>
          <w:lang w:val="zh-TW" w:eastAsia="zh-TW"/>
        </w:rPr>
        <w:t>。</w:t>
      </w:r>
      <w:r w:rsidRPr="00AE755A">
        <w:rPr>
          <w:color w:val="000000" w:themeColor="text1"/>
        </w:rPr>
        <w:br w:type="page"/>
      </w:r>
    </w:p>
    <w:p w14:paraId="173B92B0" w14:textId="77777777" w:rsidR="00875EB3" w:rsidRPr="00435A40" w:rsidRDefault="00875EB3" w:rsidP="00435A40">
      <w:pPr>
        <w:pStyle w:val="1"/>
        <w:snapToGrid w:val="0"/>
        <w:spacing w:before="0" w:after="120" w:line="360" w:lineRule="auto"/>
        <w:jc w:val="center"/>
        <w:rPr>
          <w:b w:val="0"/>
          <w:lang w:val="zh-TW" w:eastAsia="zh-TW"/>
        </w:rPr>
      </w:pPr>
      <w:bookmarkStart w:id="19" w:name="_Toc482744364"/>
      <w:bookmarkStart w:id="20" w:name="_Toc483399061"/>
      <w:r w:rsidRPr="00435A40">
        <w:rPr>
          <w:rFonts w:ascii="黑体" w:eastAsia="黑体" w:hAnsi="黑体"/>
          <w:b w:val="0"/>
          <w:lang w:val="zh-TW" w:eastAsia="zh-TW"/>
        </w:rPr>
        <w:lastRenderedPageBreak/>
        <w:t>第2章 相关工作与背景介绍</w:t>
      </w:r>
      <w:bookmarkEnd w:id="19"/>
      <w:bookmarkEnd w:id="20"/>
    </w:p>
    <w:p w14:paraId="63771F6F" w14:textId="77777777" w:rsidR="00875EB3" w:rsidRPr="00435A40" w:rsidRDefault="00875EB3" w:rsidP="00435A40">
      <w:pPr>
        <w:pStyle w:val="2"/>
        <w:spacing w:after="120" w:line="360" w:lineRule="auto"/>
        <w:rPr>
          <w:b w:val="0"/>
        </w:rPr>
      </w:pPr>
      <w:bookmarkStart w:id="21" w:name="_Toc482744365"/>
      <w:bookmarkStart w:id="22" w:name="_Toc483399062"/>
      <w:r w:rsidRPr="00435A40">
        <w:rPr>
          <w:rFonts w:ascii="黑体" w:eastAsia="黑体" w:hAnsi="黑体"/>
          <w:b w:val="0"/>
        </w:rPr>
        <w:t>2.1 文本表示</w:t>
      </w:r>
      <w:bookmarkEnd w:id="21"/>
      <w:bookmarkEnd w:id="22"/>
    </w:p>
    <w:p w14:paraId="6BFDD9AF" w14:textId="785EC81F" w:rsidR="00875EB3" w:rsidRPr="00AE755A" w:rsidRDefault="00875EB3" w:rsidP="00A815C7">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未经处理的原始文本不能直接作为文本分类算法的输入，因此</w:t>
      </w:r>
      <w:r w:rsidR="005046C8" w:rsidRPr="00AE755A">
        <w:rPr>
          <w:rFonts w:ascii="宋体" w:eastAsia="宋体" w:hAnsi="宋体" w:cs="宋体"/>
          <w:color w:val="000000" w:themeColor="text1"/>
          <w:lang w:val="zh-CN"/>
        </w:rPr>
        <w:t>文本</w:t>
      </w:r>
      <w:r w:rsidR="00A22FD4" w:rsidRPr="00AE755A">
        <w:rPr>
          <w:rFonts w:ascii="宋体" w:eastAsia="宋体" w:hAnsi="宋体" w:cs="宋体"/>
          <w:color w:val="000000" w:themeColor="text1"/>
          <w:lang w:val="zh-CN"/>
        </w:rPr>
        <w:t>分类</w:t>
      </w:r>
      <w:r w:rsidRPr="00AE755A">
        <w:rPr>
          <w:rFonts w:ascii="宋体" w:eastAsia="宋体" w:hAnsi="宋体" w:cs="宋体"/>
          <w:color w:val="000000" w:themeColor="text1"/>
          <w:lang w:val="zh-CN"/>
        </w:rPr>
        <w:t>需要</w:t>
      </w:r>
      <w:r w:rsidR="005F6518">
        <w:rPr>
          <w:rFonts w:ascii="宋体" w:eastAsia="宋体" w:hAnsi="宋体" w:cs="宋体" w:hint="eastAsia"/>
          <w:color w:val="000000" w:themeColor="text1"/>
          <w:lang w:val="zh-CN"/>
        </w:rPr>
        <w:t>进行</w:t>
      </w:r>
      <w:r w:rsidR="005046C8" w:rsidRPr="00AE755A">
        <w:rPr>
          <w:rFonts w:ascii="宋体" w:eastAsia="宋体" w:hAnsi="宋体" w:cs="宋体"/>
          <w:color w:val="000000" w:themeColor="text1"/>
          <w:lang w:val="zh-CN"/>
        </w:rPr>
        <w:t>预处理</w:t>
      </w:r>
      <w:r w:rsidRPr="00AE755A">
        <w:rPr>
          <w:rFonts w:ascii="宋体" w:eastAsia="宋体" w:hAnsi="宋体" w:cs="宋体"/>
          <w:color w:val="000000" w:themeColor="text1"/>
          <w:lang w:val="zh-CN"/>
        </w:rPr>
        <w:t>。文本</w:t>
      </w:r>
      <w:r w:rsidRPr="00AE755A">
        <w:rPr>
          <w:rFonts w:ascii="宋体" w:eastAsia="宋体" w:hAnsi="宋体" w:cs="宋体"/>
          <w:color w:val="000000" w:themeColor="text1"/>
          <w:lang w:val="zh-TW" w:eastAsia="zh-TW"/>
        </w:rPr>
        <w:t>预处理</w:t>
      </w:r>
      <w:r w:rsidRPr="00AE755A">
        <w:rPr>
          <w:rFonts w:ascii="宋体" w:eastAsia="宋体" w:hAnsi="宋体" w:cs="宋体"/>
          <w:color w:val="000000" w:themeColor="text1"/>
          <w:lang w:val="zh-CN"/>
        </w:rPr>
        <w:t>阶段的目的是</w:t>
      </w:r>
      <w:r w:rsidRPr="00AE755A">
        <w:rPr>
          <w:rFonts w:ascii="宋体" w:eastAsia="宋体" w:hAnsi="宋体" w:cs="宋体"/>
          <w:color w:val="000000" w:themeColor="text1"/>
          <w:lang w:val="zh-TW" w:eastAsia="zh-TW"/>
        </w:rPr>
        <w:t>将文本</w:t>
      </w:r>
      <w:r w:rsidR="00605C8D">
        <w:rPr>
          <w:rFonts w:ascii="宋体" w:eastAsia="宋体" w:hAnsi="宋体" w:cs="宋体" w:hint="eastAsia"/>
          <w:color w:val="000000" w:themeColor="text1"/>
          <w:lang w:val="zh-TW"/>
        </w:rPr>
        <w:t>转化为某种可计算的数</w:t>
      </w:r>
      <w:r w:rsidR="00605C8D" w:rsidRPr="00AE755A">
        <w:rPr>
          <w:rFonts w:ascii="宋体" w:eastAsia="宋体" w:hAnsi="宋体" w:cs="宋体"/>
          <w:color w:val="000000" w:themeColor="text1"/>
          <w:lang w:val="zh-TW" w:eastAsia="zh-TW"/>
        </w:rPr>
        <w:t>值</w:t>
      </w:r>
      <w:r w:rsidR="00605C8D">
        <w:rPr>
          <w:rFonts w:ascii="宋体" w:eastAsia="宋体" w:hAnsi="宋体" w:cs="宋体" w:hint="eastAsia"/>
          <w:color w:val="000000" w:themeColor="text1"/>
          <w:lang w:val="zh-TW"/>
        </w:rPr>
        <w:t>化</w:t>
      </w:r>
      <w:r w:rsidR="00605C8D">
        <w:rPr>
          <w:rFonts w:ascii="宋体" w:eastAsia="宋体" w:hAnsi="宋体" w:cs="宋体" w:hint="eastAsia"/>
          <w:color w:val="000000" w:themeColor="text1"/>
          <w:lang w:val="zh-CN"/>
        </w:rPr>
        <w:t>表示形式，以便后续进行分析计算处理</w:t>
      </w:r>
      <w:r w:rsidRPr="00AE755A">
        <w:rPr>
          <w:rFonts w:ascii="宋体" w:eastAsia="宋体" w:hAnsi="宋体" w:cs="宋体"/>
          <w:color w:val="000000" w:themeColor="text1"/>
          <w:lang w:val="zh-CN"/>
        </w:rPr>
        <w:t>。</w:t>
      </w:r>
    </w:p>
    <w:p w14:paraId="04951227" w14:textId="77777777" w:rsidR="00875EB3" w:rsidRPr="00435A40" w:rsidRDefault="00875EB3" w:rsidP="00435A40">
      <w:pPr>
        <w:pStyle w:val="3"/>
        <w:spacing w:after="0" w:line="360" w:lineRule="auto"/>
        <w:rPr>
          <w:b w:val="0"/>
        </w:rPr>
      </w:pPr>
      <w:bookmarkStart w:id="23" w:name="_Toc482744366"/>
      <w:bookmarkStart w:id="24" w:name="_Toc483399063"/>
      <w:r w:rsidRPr="00435A40">
        <w:rPr>
          <w:rFonts w:ascii="黑体" w:eastAsia="黑体" w:hAnsi="黑体"/>
          <w:b w:val="0"/>
          <w:sz w:val="28"/>
          <w:lang w:val="zh-CN"/>
        </w:rPr>
        <w:t>2.1.1 向量空间模型</w:t>
      </w:r>
      <w:bookmarkEnd w:id="23"/>
      <w:bookmarkEnd w:id="24"/>
    </w:p>
    <w:p w14:paraId="65E61425" w14:textId="2C3C8D36" w:rsidR="00875EB3" w:rsidRPr="00AE755A" w:rsidRDefault="00875EB3" w:rsidP="00A815C7">
      <w:pPr>
        <w:pStyle w:val="aa"/>
        <w:spacing w:line="360" w:lineRule="auto"/>
        <w:jc w:val="both"/>
        <w:rPr>
          <w:rFonts w:ascii="宋体" w:eastAsia="宋体" w:hAnsi="宋体" w:cs="宋体"/>
          <w:color w:val="000000" w:themeColor="text1"/>
          <w:lang w:val="zh-TW" w:eastAsia="zh-TW"/>
        </w:rPr>
      </w:pPr>
      <w:r w:rsidRPr="00AE755A">
        <w:rPr>
          <w:rFonts w:ascii="宋体" w:eastAsia="宋体" w:hAnsi="宋体" w:cs="宋体"/>
          <w:color w:val="000000" w:themeColor="text1"/>
          <w:lang w:val="zh-CN"/>
        </w:rPr>
        <w:t>本节介绍</w:t>
      </w:r>
      <w:r w:rsidRPr="00AE755A">
        <w:rPr>
          <w:rFonts w:ascii="宋体" w:eastAsia="宋体" w:hAnsi="宋体" w:cs="宋体"/>
          <w:color w:val="000000" w:themeColor="text1"/>
          <w:lang w:val="zh-TW" w:eastAsia="zh-TW"/>
        </w:rPr>
        <w:t>利用向量空间模型对文本做数值化的表示</w:t>
      </w:r>
      <w:r w:rsidR="00605C8D">
        <w:rPr>
          <w:rFonts w:ascii="宋体" w:eastAsia="宋体" w:hAnsi="宋体" w:cs="宋体" w:hint="eastAsia"/>
          <w:color w:val="000000" w:themeColor="text1"/>
          <w:lang w:val="zh-TW"/>
        </w:rPr>
        <w:t>方法</w:t>
      </w:r>
      <w:r w:rsidRPr="00AE755A">
        <w:rPr>
          <w:rFonts w:ascii="宋体" w:eastAsia="宋体" w:hAnsi="宋体" w:cs="宋体"/>
          <w:color w:val="000000" w:themeColor="text1"/>
          <w:lang w:val="zh-CN"/>
        </w:rPr>
        <w:t>。</w:t>
      </w:r>
    </w:p>
    <w:p w14:paraId="469FAF33" w14:textId="77777777" w:rsidR="00D26C42" w:rsidRPr="00AE755A" w:rsidRDefault="001C707B" w:rsidP="00A815C7">
      <w:pPr>
        <w:pStyle w:val="5"/>
        <w:rPr>
          <w:color w:val="000000" w:themeColor="text1"/>
          <w:lang w:val="zh-CN" w:eastAsia="zh-CN"/>
        </w:rPr>
      </w:pPr>
      <w:r w:rsidRPr="00AE755A">
        <w:rPr>
          <w:color w:val="000000" w:themeColor="text1"/>
          <w:lang w:val="zh-CN" w:eastAsia="zh-CN"/>
        </w:rPr>
        <w:t>在</w:t>
      </w:r>
      <w:r w:rsidR="00D26C42" w:rsidRPr="00AE755A">
        <w:rPr>
          <w:color w:val="000000" w:themeColor="text1"/>
          <w:lang w:val="zh-CN" w:eastAsia="zh-CN"/>
        </w:rPr>
        <w:t>向量空间模型</w:t>
      </w:r>
      <w:r w:rsidRPr="00AE755A">
        <w:rPr>
          <w:color w:val="000000" w:themeColor="text1"/>
          <w:lang w:val="zh-CN" w:eastAsia="zh-CN"/>
        </w:rPr>
        <w:t>中，</w:t>
      </w:r>
      <w:r w:rsidRPr="00AE755A">
        <w:rPr>
          <w:rFonts w:hint="eastAsia"/>
          <w:color w:val="000000" w:themeColor="text1"/>
          <w:lang w:val="zh-CN" w:eastAsia="zh-CN"/>
        </w:rPr>
        <w:t>文本</w:t>
      </w:r>
      <w:r w:rsidRPr="00AE755A">
        <w:rPr>
          <w:color w:val="000000" w:themeColor="text1"/>
          <w:lang w:val="zh-CN" w:eastAsia="zh-CN"/>
        </w:rPr>
        <w:t>可以被量化成一组</w:t>
      </w:r>
      <w:r w:rsidRPr="00AE755A">
        <w:rPr>
          <w:rFonts w:hint="eastAsia"/>
          <w:color w:val="000000" w:themeColor="text1"/>
          <w:lang w:val="zh-CN" w:eastAsia="zh-CN"/>
        </w:rPr>
        <w:t>线性</w:t>
      </w:r>
      <w:r w:rsidRPr="00AE755A">
        <w:rPr>
          <w:color w:val="000000" w:themeColor="text1"/>
          <w:lang w:val="zh-CN" w:eastAsia="zh-CN"/>
        </w:rPr>
        <w:t>无关的向量，</w:t>
      </w:r>
      <w:r w:rsidR="00D26C42" w:rsidRPr="00AE755A">
        <w:rPr>
          <w:color w:val="000000" w:themeColor="text1"/>
          <w:lang w:val="zh-CN" w:eastAsia="zh-CN"/>
        </w:rPr>
        <w:t>它的每个元素是带有权重的特征项</w:t>
      </w:r>
      <w:r w:rsidR="004300E2" w:rsidRPr="00AE755A">
        <w:rPr>
          <w:rFonts w:ascii="Times New Roman" w:hAnsi="Times New Roman" w:cs="Times New Roman"/>
          <w:color w:val="000000" w:themeColor="text1"/>
          <w:vertAlign w:val="superscript"/>
          <w:lang w:val="zh-CN" w:eastAsia="zh-CN"/>
        </w:rPr>
        <w:t>[4]</w:t>
      </w:r>
      <w:r w:rsidR="00D26C42" w:rsidRPr="00AE755A">
        <w:rPr>
          <w:color w:val="000000" w:themeColor="text1"/>
          <w:lang w:val="zh-CN" w:eastAsia="zh-CN"/>
        </w:rPr>
        <w:t>。特征项一般是</w:t>
      </w:r>
      <w:r w:rsidR="00734E54" w:rsidRPr="00AE755A">
        <w:rPr>
          <w:color w:val="000000" w:themeColor="text1"/>
          <w:lang w:val="zh-CN" w:eastAsia="zh-CN"/>
        </w:rPr>
        <w:t>词或短语，为</w:t>
      </w:r>
      <w:r w:rsidR="00914EB1" w:rsidRPr="00AE755A">
        <w:rPr>
          <w:color w:val="000000" w:themeColor="text1"/>
          <w:lang w:val="zh-CN" w:eastAsia="zh-CN"/>
        </w:rPr>
        <w:t>组成</w:t>
      </w:r>
      <w:r w:rsidR="00734E54" w:rsidRPr="00AE755A">
        <w:rPr>
          <w:color w:val="000000" w:themeColor="text1"/>
          <w:lang w:val="zh-CN" w:eastAsia="zh-CN"/>
        </w:rPr>
        <w:t>文本的原始</w:t>
      </w:r>
      <w:r w:rsidR="00914EB1" w:rsidRPr="00AE755A">
        <w:rPr>
          <w:color w:val="000000" w:themeColor="text1"/>
          <w:lang w:val="zh-CN" w:eastAsia="zh-CN"/>
        </w:rPr>
        <w:t>词汇流</w:t>
      </w:r>
      <w:r w:rsidR="00A86B47" w:rsidRPr="00AE755A">
        <w:rPr>
          <w:color w:val="000000" w:themeColor="text1"/>
          <w:lang w:val="zh-CN" w:eastAsia="zh-CN"/>
        </w:rPr>
        <w:t>，</w:t>
      </w:r>
      <w:r w:rsidR="00D67A96" w:rsidRPr="00AE755A">
        <w:rPr>
          <w:color w:val="000000" w:themeColor="text1"/>
          <w:lang w:val="zh-CN" w:eastAsia="zh-CN"/>
        </w:rPr>
        <w:t>特征权重</w:t>
      </w:r>
      <w:r w:rsidR="00D67A96" w:rsidRPr="00AE755A">
        <w:rPr>
          <w:rFonts w:hint="eastAsia"/>
          <w:color w:val="000000" w:themeColor="text1"/>
          <w:lang w:val="zh-CN" w:eastAsia="zh-CN"/>
        </w:rPr>
        <w:t>度量</w:t>
      </w:r>
      <w:r w:rsidR="00D67A96" w:rsidRPr="00AE755A">
        <w:rPr>
          <w:color w:val="000000" w:themeColor="text1"/>
          <w:lang w:val="zh-CN" w:eastAsia="zh-CN"/>
        </w:rPr>
        <w:t>一个</w:t>
      </w:r>
      <w:r w:rsidR="00001FC1" w:rsidRPr="00AE755A">
        <w:rPr>
          <w:color w:val="000000" w:themeColor="text1"/>
          <w:lang w:val="zh-CN" w:eastAsia="zh-CN"/>
        </w:rPr>
        <w:t>特征项</w:t>
      </w:r>
      <w:r w:rsidR="00A10AF7" w:rsidRPr="00AE755A">
        <w:rPr>
          <w:rFonts w:hint="eastAsia"/>
          <w:color w:val="000000" w:themeColor="text1"/>
          <w:lang w:val="zh-CN" w:eastAsia="zh-CN"/>
        </w:rPr>
        <w:t>在</w:t>
      </w:r>
      <w:r w:rsidR="00A10AF7" w:rsidRPr="00AE755A">
        <w:rPr>
          <w:color w:val="000000" w:themeColor="text1"/>
          <w:lang w:val="zh-CN" w:eastAsia="zh-CN"/>
        </w:rPr>
        <w:t>文</w:t>
      </w:r>
      <w:r w:rsidR="00153DEA" w:rsidRPr="00AE755A">
        <w:rPr>
          <w:color w:val="000000" w:themeColor="text1"/>
          <w:lang w:val="zh-CN" w:eastAsia="zh-CN"/>
        </w:rPr>
        <w:t>档</w:t>
      </w:r>
      <w:r w:rsidR="00A10AF7" w:rsidRPr="00AE755A">
        <w:rPr>
          <w:color w:val="000000" w:themeColor="text1"/>
          <w:lang w:val="zh-CN" w:eastAsia="zh-CN"/>
        </w:rPr>
        <w:t>中的</w:t>
      </w:r>
      <w:r w:rsidR="00B943C7" w:rsidRPr="00AE755A">
        <w:rPr>
          <w:color w:val="000000" w:themeColor="text1"/>
          <w:lang w:val="zh-CN" w:eastAsia="zh-CN"/>
        </w:rPr>
        <w:t>地位</w:t>
      </w:r>
      <w:r w:rsidR="00A86B47" w:rsidRPr="00AE755A">
        <w:rPr>
          <w:color w:val="000000" w:themeColor="text1"/>
          <w:lang w:val="zh-CN" w:eastAsia="zh-CN"/>
        </w:rPr>
        <w:t>，</w:t>
      </w:r>
      <w:r w:rsidR="00734EA6" w:rsidRPr="00AE755A">
        <w:rPr>
          <w:rFonts w:hint="eastAsia"/>
          <w:color w:val="000000" w:themeColor="text1"/>
          <w:lang w:val="zh-CN" w:eastAsia="zh-CN"/>
        </w:rPr>
        <w:t>即</w:t>
      </w:r>
      <w:r w:rsidR="008D7001" w:rsidRPr="00AE755A">
        <w:rPr>
          <w:color w:val="000000" w:themeColor="text1"/>
          <w:lang w:val="zh-CN" w:eastAsia="zh-CN"/>
        </w:rPr>
        <w:t>较大权重的特征项更</w:t>
      </w:r>
      <w:r w:rsidR="00A93B42" w:rsidRPr="00AE755A">
        <w:rPr>
          <w:color w:val="000000" w:themeColor="text1"/>
          <w:lang w:val="zh-CN" w:eastAsia="zh-CN"/>
        </w:rPr>
        <w:t>重要，</w:t>
      </w:r>
      <w:r w:rsidR="00A93B42" w:rsidRPr="00AE755A">
        <w:rPr>
          <w:rFonts w:hint="eastAsia"/>
          <w:color w:val="000000" w:themeColor="text1"/>
          <w:lang w:val="zh-CN" w:eastAsia="zh-CN"/>
        </w:rPr>
        <w:t>更</w:t>
      </w:r>
      <w:r w:rsidR="008D7001" w:rsidRPr="00AE755A">
        <w:rPr>
          <w:color w:val="000000" w:themeColor="text1"/>
          <w:lang w:val="zh-CN" w:eastAsia="zh-CN"/>
        </w:rPr>
        <w:t>能代表文</w:t>
      </w:r>
      <w:r w:rsidR="008D7001" w:rsidRPr="00AE755A">
        <w:rPr>
          <w:rFonts w:hint="eastAsia"/>
          <w:color w:val="000000" w:themeColor="text1"/>
          <w:lang w:val="zh-CN" w:eastAsia="zh-CN"/>
        </w:rPr>
        <w:t>本</w:t>
      </w:r>
      <w:r w:rsidR="00D26C42" w:rsidRPr="00AE755A">
        <w:rPr>
          <w:color w:val="000000" w:themeColor="text1"/>
          <w:lang w:val="zh-CN" w:eastAsia="zh-CN"/>
        </w:rPr>
        <w:t>。</w:t>
      </w:r>
    </w:p>
    <w:p w14:paraId="7711169C" w14:textId="567A2A24" w:rsidR="00875EB3" w:rsidRPr="00C91F5B" w:rsidRDefault="00875EB3" w:rsidP="00A815C7">
      <w:pPr>
        <w:pStyle w:val="aa"/>
        <w:spacing w:line="360" w:lineRule="auto"/>
        <w:jc w:val="both"/>
        <w:rPr>
          <w:rFonts w:ascii="宋体" w:eastAsia="宋体" w:hAnsi="宋体" w:cs="宋体"/>
          <w:color w:val="000000" w:themeColor="text1"/>
          <w:lang w:eastAsia="zh-TW"/>
        </w:rPr>
      </w:pPr>
      <w:r w:rsidRPr="00AE755A">
        <w:rPr>
          <w:rFonts w:ascii="宋体" w:eastAsia="宋体" w:hAnsi="宋体" w:cs="宋体"/>
          <w:color w:val="000000" w:themeColor="text1"/>
          <w:lang w:val="zh-CN"/>
        </w:rPr>
        <w:t>根据特征项和特征权重，文档可以被表示为：</w:t>
      </w:r>
      <m:oMath>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00605C8D">
        <w:rPr>
          <w:rFonts w:ascii="宋体" w:eastAsia="宋体" w:hAnsi="宋体" w:cs="宋体" w:hint="eastAsia"/>
          <w:color w:val="000000" w:themeColor="text1"/>
        </w:rPr>
        <w:t>，</w:t>
      </w:r>
      <w:r w:rsidRPr="00AE755A">
        <w:rPr>
          <w:rFonts w:ascii="Arial" w:eastAsia="宋体" w:hAnsi="Arial" w:cs="宋体"/>
          <w:color w:val="000000" w:themeColor="text1"/>
          <w:lang w:val="zh-TW"/>
        </w:rPr>
        <w:t>其中</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AE755A">
        <w:rPr>
          <w:rFonts w:ascii="宋体" w:eastAsia="宋体" w:hAnsi="宋体" w:cs="宋体"/>
          <w:color w:val="000000" w:themeColor="text1"/>
          <w:lang w:val="zh-TW" w:eastAsia="zh-TW"/>
        </w:rPr>
        <w:t>为第</w:t>
      </w:r>
      <m:oMath>
        <m:r>
          <m:rPr>
            <m:sty m:val="p"/>
          </m:rPr>
          <w:rPr>
            <w:rFonts w:eastAsia="宋体" w:cs="Times New Roman"/>
            <w:color w:val="000000" w:themeColor="text1"/>
            <w:lang w:val="zh-TW" w:eastAsia="zh-TW"/>
          </w:rPr>
          <m:t>i</m:t>
        </m:r>
      </m:oMath>
      <w:r w:rsidRPr="00AE755A">
        <w:rPr>
          <w:rFonts w:ascii="宋体" w:eastAsia="宋体" w:hAnsi="宋体" w:cs="宋体"/>
          <w:color w:val="000000" w:themeColor="text1"/>
          <w:lang w:val="zh-TW" w:eastAsia="zh-TW"/>
        </w:rPr>
        <w:t>个特征项的权重</w:t>
      </w:r>
      <w:r w:rsidRPr="00AE755A">
        <w:rPr>
          <w:rFonts w:ascii="宋体" w:eastAsia="宋体" w:hAnsi="宋体" w:cs="宋体"/>
          <w:color w:val="000000" w:themeColor="text1"/>
          <w:lang w:val="zh-CN"/>
        </w:rPr>
        <w:t>。</w:t>
      </w:r>
    </w:p>
    <w:p w14:paraId="659D4BC4" w14:textId="27AF991F" w:rsidR="00875EB3" w:rsidRPr="00AE755A" w:rsidRDefault="00875EB3" w:rsidP="00A815C7">
      <w:pPr>
        <w:pStyle w:val="5"/>
        <w:jc w:val="left"/>
        <w:rPr>
          <w:color w:val="000000" w:themeColor="text1"/>
          <w:lang w:val="zh-CN" w:eastAsia="zh-CN"/>
        </w:rPr>
      </w:pPr>
      <w:r w:rsidRPr="00AE755A">
        <w:rPr>
          <w:color w:val="000000" w:themeColor="text1"/>
          <w:lang w:val="zh-CN" w:eastAsia="zh-CN"/>
        </w:rPr>
        <w:t>那么，</w:t>
      </w:r>
      <w:r w:rsidRPr="00AE755A">
        <w:rPr>
          <w:color w:val="000000" w:themeColor="text1"/>
        </w:rPr>
        <w:t>在向量空间</w:t>
      </w:r>
      <w:r w:rsidRPr="00AE755A">
        <w:rPr>
          <w:color w:val="000000" w:themeColor="text1"/>
          <w:lang w:val="zh-CN" w:eastAsia="zh-CN"/>
        </w:rPr>
        <w:t>模型</w:t>
      </w:r>
      <w:r w:rsidRPr="00AE755A">
        <w:rPr>
          <w:color w:val="000000" w:themeColor="text1"/>
        </w:rPr>
        <w:t xml:space="preserve">中, </w:t>
      </w:r>
      <w:r w:rsidRPr="00AE755A">
        <w:rPr>
          <w:color w:val="000000" w:themeColor="text1"/>
          <w:lang w:val="zh-CN" w:eastAsia="zh-CN"/>
        </w:rPr>
        <w:t>文本可以</w:t>
      </w:r>
      <w:r w:rsidRPr="00AE755A">
        <w:rPr>
          <w:color w:val="000000" w:themeColor="text1"/>
        </w:rPr>
        <w:t>以</w:t>
      </w:r>
      <w:r w:rsidRPr="00AE755A">
        <w:rPr>
          <w:color w:val="000000" w:themeColor="text1"/>
          <w:lang w:val="zh-CN" w:eastAsia="zh-CN"/>
        </w:rPr>
        <w:t>多</w:t>
      </w:r>
      <w:r w:rsidRPr="00AE755A">
        <w:rPr>
          <w:color w:val="000000" w:themeColor="text1"/>
        </w:rPr>
        <w:t>个</w:t>
      </w:r>
      <w:r w:rsidRPr="00AE755A">
        <w:rPr>
          <w:color w:val="000000" w:themeColor="text1"/>
          <w:lang w:val="zh-CN" w:eastAsia="zh-CN"/>
        </w:rPr>
        <w:t>词权重</w:t>
      </w:r>
      <w:r w:rsidRPr="00AE755A">
        <w:rPr>
          <w:color w:val="000000" w:themeColor="text1"/>
        </w:rPr>
        <w:t>组成的向量表示</w:t>
      </w:r>
      <w:r w:rsidRPr="00AE755A">
        <w:rPr>
          <w:color w:val="000000" w:themeColor="text1"/>
          <w:lang w:val="zh-CN" w:eastAsia="zh-CN"/>
        </w:rPr>
        <w:t>，</w:t>
      </w:r>
      <w:r w:rsidRPr="00AE755A">
        <w:rPr>
          <w:color w:val="000000" w:themeColor="text1"/>
        </w:rPr>
        <w:t>词也可以由</w:t>
      </w:r>
      <w:r w:rsidRPr="00AE755A">
        <w:rPr>
          <w:color w:val="000000" w:themeColor="text1"/>
          <w:lang w:val="zh-CN" w:eastAsia="zh-CN"/>
        </w:rPr>
        <w:t>其在多</w:t>
      </w:r>
      <w:r w:rsidRPr="00AE755A">
        <w:rPr>
          <w:color w:val="000000" w:themeColor="text1"/>
        </w:rPr>
        <w:t>篇文</w:t>
      </w:r>
      <w:r w:rsidRPr="00AE755A">
        <w:rPr>
          <w:color w:val="000000" w:themeColor="text1"/>
          <w:lang w:val="zh-CN" w:eastAsia="zh-CN"/>
        </w:rPr>
        <w:t>本的权重</w:t>
      </w:r>
      <w:r w:rsidRPr="00AE755A">
        <w:rPr>
          <w:color w:val="000000" w:themeColor="text1"/>
        </w:rPr>
        <w:t xml:space="preserve">组成的向量表示, </w:t>
      </w:r>
      <w:r w:rsidRPr="00AE755A">
        <w:rPr>
          <w:color w:val="000000" w:themeColor="text1"/>
          <w:lang w:val="zh-CN" w:eastAsia="zh-CN"/>
        </w:rPr>
        <w:t>这种对偶关系能在文本</w:t>
      </w:r>
      <w:r w:rsidRPr="00AE755A">
        <w:rPr>
          <w:color w:val="000000" w:themeColor="text1"/>
        </w:rPr>
        <w:t>向量矩阵</w:t>
      </w:r>
      <w:r w:rsidRPr="00AE755A">
        <w:rPr>
          <w:color w:val="000000" w:themeColor="text1"/>
          <w:lang w:val="zh-CN" w:eastAsia="zh-CN"/>
        </w:rPr>
        <w:t>中得到很好的体现，在文本向量矩阵中每</w:t>
      </w:r>
      <w:r w:rsidRPr="00AE755A">
        <w:rPr>
          <w:color w:val="000000" w:themeColor="text1"/>
        </w:rPr>
        <w:t>列代表一个词</w:t>
      </w:r>
      <w:r w:rsidRPr="00AE755A">
        <w:rPr>
          <w:color w:val="000000" w:themeColor="text1"/>
          <w:lang w:val="zh-CN" w:eastAsia="zh-CN"/>
        </w:rPr>
        <w:t>，每</w:t>
      </w:r>
      <w:r w:rsidRPr="00AE755A">
        <w:rPr>
          <w:color w:val="000000" w:themeColor="text1"/>
        </w:rPr>
        <w:t>行代表一篇</w:t>
      </w:r>
      <w:r w:rsidRPr="00AE755A">
        <w:rPr>
          <w:color w:val="000000" w:themeColor="text1"/>
          <w:lang w:val="zh-CN" w:eastAsia="zh-CN"/>
        </w:rPr>
        <w:t>文本</w:t>
      </w:r>
      <w:r w:rsidR="002E66AA" w:rsidRPr="00AE755A">
        <w:rPr>
          <w:rFonts w:ascii="Times New Roman" w:hAnsi="Times New Roman" w:cs="Times New Roman"/>
          <w:color w:val="000000" w:themeColor="text1"/>
          <w:vertAlign w:val="superscript"/>
          <w:lang w:val="zh-CN" w:eastAsia="zh-CN"/>
        </w:rPr>
        <w:t>[</w:t>
      </w:r>
      <w:r w:rsidR="001E6283">
        <w:rPr>
          <w:rFonts w:ascii="Times New Roman" w:hAnsi="Times New Roman" w:cs="Times New Roman"/>
          <w:color w:val="000000" w:themeColor="text1"/>
          <w:vertAlign w:val="superscript"/>
          <w:lang w:val="zh-CN" w:eastAsia="zh-CN"/>
        </w:rPr>
        <w:t>3</w:t>
      </w:r>
      <w:r w:rsidR="002E66AA" w:rsidRPr="00AE755A">
        <w:rPr>
          <w:rFonts w:ascii="Times New Roman" w:hAnsi="Times New Roman" w:cs="Times New Roman"/>
          <w:color w:val="000000" w:themeColor="text1"/>
          <w:vertAlign w:val="superscript"/>
          <w:lang w:val="zh-CN" w:eastAsia="zh-CN"/>
        </w:rPr>
        <w:t>]</w:t>
      </w:r>
      <w:r w:rsidRPr="00AE755A">
        <w:rPr>
          <w:color w:val="000000" w:themeColor="text1"/>
          <w:lang w:val="zh-CN" w:eastAsia="zh-CN"/>
        </w:rPr>
        <w:t>：</w:t>
      </w:r>
    </w:p>
    <w:p w14:paraId="1E6BF0A2" w14:textId="1691FF46" w:rsidR="00875EB3" w:rsidRPr="00AE755A" w:rsidRDefault="001357AB" w:rsidP="00435A40">
      <w:pPr>
        <w:pStyle w:val="5"/>
        <w:jc w:val="center"/>
        <w:rPr>
          <w:color w:val="000000" w:themeColor="text1"/>
        </w:rPr>
      </w:pPr>
      <m:oMathPara>
        <m:oMath>
          <m:d>
            <m:dPr>
              <m:begChr m:val="["/>
              <m:endChr m:val="]"/>
              <m:ctrlPr>
                <w:rPr>
                  <w:rFonts w:ascii="Cambria Math" w:hAnsi="Cambria Math" w:cs="Times New Roman"/>
                  <w:color w:val="000000" w:themeColor="text1"/>
                  <w:lang w:val="zh-CN" w:eastAsia="zh-CN"/>
                </w:rPr>
              </m:ctrlPr>
            </m:dPr>
            <m:e>
              <m:m>
                <m:mPr>
                  <m:mcs>
                    <m:mc>
                      <m:mcPr>
                        <m:count m:val="3"/>
                        <m:mcJc m:val="center"/>
                      </m:mcPr>
                    </m:mc>
                  </m:mcs>
                  <m:ctrlPr>
                    <w:rPr>
                      <w:rFonts w:ascii="Cambria Math" w:hAnsi="Cambria Math" w:cs="Times New Roman"/>
                      <w:color w:val="000000" w:themeColor="text1"/>
                      <w:lang w:val="zh-CN" w:eastAsia="zh-CN"/>
                    </w:rPr>
                  </m:ctrlPr>
                </m:mPr>
                <m:mr>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11</m:t>
                        </m:r>
                      </m:sub>
                    </m:sSub>
                  </m:e>
                  <m:e>
                    <m:r>
                      <m:rPr>
                        <m:sty m:val="p"/>
                      </m:rPr>
                      <w:rPr>
                        <w:rFonts w:ascii="Cambria Math" w:hAnsi="Cambria Math" w:cs="Times New Roman"/>
                        <w:color w:val="000000" w:themeColor="text1"/>
                        <w:lang w:val="zh-CN"/>
                      </w:rPr>
                      <m:t>⋯</m:t>
                    </m:r>
                  </m:e>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1j</m:t>
                        </m:r>
                      </m:sub>
                    </m:sSub>
                  </m:e>
                </m:mr>
                <m:mr>
                  <m:e>
                    <m:r>
                      <m:rPr>
                        <m:sty m:val="p"/>
                      </m:rPr>
                      <w:rPr>
                        <w:rFonts w:ascii="Cambria Math" w:hAnsi="Cambria Math" w:cs="Times New Roman"/>
                        <w:color w:val="000000" w:themeColor="text1"/>
                        <w:lang w:val="zh-CN"/>
                      </w:rPr>
                      <m:t>⋮</m:t>
                    </m:r>
                  </m:e>
                  <m:e>
                    <m:r>
                      <m:rPr>
                        <m:sty m:val="p"/>
                      </m:rPr>
                      <w:rPr>
                        <w:rFonts w:ascii="Cambria Math" w:hAnsi="Cambria Math" w:cs="Times New Roman"/>
                        <w:color w:val="000000" w:themeColor="text1"/>
                        <w:lang w:val="zh-CN"/>
                      </w:rPr>
                      <m:t>⋱</m:t>
                    </m:r>
                  </m:e>
                  <m:e>
                    <m:r>
                      <m:rPr>
                        <m:sty m:val="p"/>
                      </m:rPr>
                      <w:rPr>
                        <w:rFonts w:ascii="Cambria Math" w:hAnsi="Cambria Math" w:cs="Times New Roman"/>
                        <w:color w:val="000000" w:themeColor="text1"/>
                        <w:lang w:val="zh-CN"/>
                      </w:rPr>
                      <m:t>⋮</m:t>
                    </m:r>
                  </m:e>
                </m:mr>
                <m:mr>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i1</m:t>
                        </m:r>
                      </m:sub>
                    </m:sSub>
                  </m:e>
                  <m:e>
                    <m:r>
                      <m:rPr>
                        <m:sty m:val="p"/>
                      </m:rPr>
                      <w:rPr>
                        <w:rFonts w:ascii="Cambria Math" w:hAnsi="Cambria Math" w:cs="Times New Roman"/>
                        <w:color w:val="000000" w:themeColor="text1"/>
                        <w:lang w:val="zh-CN"/>
                      </w:rPr>
                      <m:t>⋯</m:t>
                    </m:r>
                  </m:e>
                  <m:e>
                    <m:sSub>
                      <m:sSubPr>
                        <m:ctrlPr>
                          <w:rPr>
                            <w:rFonts w:ascii="Cambria Math" w:hAnsi="Cambria Math" w:cs="Times New Roman"/>
                            <w:color w:val="000000" w:themeColor="text1"/>
                            <w:lang w:val="zh-CN" w:eastAsia="zh-CN"/>
                          </w:rPr>
                        </m:ctrlPr>
                      </m:sSubPr>
                      <m:e>
                        <m:r>
                          <m:rPr>
                            <m:sty m:val="p"/>
                          </m:rPr>
                          <w:rPr>
                            <w:rFonts w:ascii="Cambria Math" w:hAnsi="Cambria Math" w:cs="Times New Roman"/>
                            <w:color w:val="000000" w:themeColor="text1"/>
                            <w:lang w:val="zh-CN" w:eastAsia="zh-CN"/>
                          </w:rPr>
                          <m:t>w</m:t>
                        </m:r>
                      </m:e>
                      <m:sub>
                        <m:r>
                          <m:rPr>
                            <m:sty m:val="p"/>
                          </m:rPr>
                          <w:rPr>
                            <w:rFonts w:ascii="Cambria Math" w:hAnsi="Cambria Math" w:cs="Times New Roman"/>
                            <w:color w:val="000000" w:themeColor="text1"/>
                            <w:lang w:val="zh-CN" w:eastAsia="zh-CN"/>
                          </w:rPr>
                          <m:t>ij</m:t>
                        </m:r>
                      </m:sub>
                    </m:sSub>
                  </m:e>
                </m:mr>
              </m:m>
            </m:e>
          </m:d>
        </m:oMath>
      </m:oMathPara>
    </w:p>
    <w:p w14:paraId="18C45C7B" w14:textId="21462D37" w:rsidR="00875EB3" w:rsidRPr="00AE755A" w:rsidRDefault="00875EB3" w:rsidP="00435A40">
      <w:pPr>
        <w:pStyle w:val="aa"/>
        <w:spacing w:line="360" w:lineRule="auto"/>
        <w:jc w:val="both"/>
      </w:pPr>
      <w:r w:rsidRPr="00AE755A">
        <w:rPr>
          <w:rFonts w:ascii="宋体" w:eastAsia="宋体" w:hAnsi="宋体" w:cs="宋体"/>
          <w:color w:val="000000" w:themeColor="text1"/>
          <w:lang w:val="zh-CN"/>
        </w:rPr>
        <w:t>在</w:t>
      </w:r>
      <w:r w:rsidR="00605C8D">
        <w:rPr>
          <w:rFonts w:ascii="宋体" w:eastAsia="宋体" w:hAnsi="宋体" w:cs="宋体" w:hint="eastAsia"/>
          <w:color w:val="000000" w:themeColor="text1"/>
          <w:lang w:val="zh-CN"/>
        </w:rPr>
        <w:t>上述</w:t>
      </w:r>
      <w:r w:rsidRPr="00AE755A">
        <w:rPr>
          <w:rFonts w:ascii="宋体" w:eastAsia="宋体" w:hAnsi="宋体" w:cs="宋体"/>
          <w:color w:val="000000" w:themeColor="text1"/>
          <w:lang w:val="zh-CN"/>
        </w:rPr>
        <w:t>矩阵中，</w:t>
      </w:r>
      <m:oMath>
        <m:sSub>
          <m:sSubPr>
            <m:ctrlPr>
              <w:rPr>
                <w:rFonts w:eastAsia="宋体"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ij</m:t>
            </m:r>
          </m:sub>
        </m:sSub>
      </m:oMath>
      <w:r w:rsidRPr="00AE755A">
        <w:rPr>
          <w:rFonts w:ascii="宋体" w:eastAsia="宋体" w:hAnsi="宋体" w:cs="宋体"/>
          <w:color w:val="000000" w:themeColor="text1"/>
          <w:lang w:val="zh-CN"/>
        </w:rPr>
        <w:t>表示第</w:t>
      </w:r>
      <w:r w:rsidR="00B75E34" w:rsidRPr="00B75E34">
        <w:rPr>
          <w:rFonts w:ascii="Times New Roman" w:eastAsia="宋体" w:hAnsi="Times New Roman" w:cs="Times New Roman"/>
          <w:color w:val="000000" w:themeColor="text1"/>
          <w:lang w:val="zh-CN"/>
        </w:rPr>
        <w:t>i</w:t>
      </w:r>
      <w:r w:rsidR="003773DB" w:rsidRPr="00AE755A">
        <w:rPr>
          <w:rFonts w:ascii="宋体" w:eastAsia="宋体" w:hAnsi="宋体" w:cs="宋体" w:hint="eastAsia"/>
          <w:color w:val="000000" w:themeColor="text1"/>
          <w:lang w:val="zh-CN"/>
        </w:rPr>
        <w:t>份</w:t>
      </w:r>
      <w:r w:rsidR="006434E5" w:rsidRPr="00AE755A">
        <w:rPr>
          <w:rFonts w:ascii="宋体" w:eastAsia="宋体" w:hAnsi="宋体" w:cs="宋体"/>
          <w:color w:val="000000" w:themeColor="text1"/>
          <w:lang w:val="zh-CN"/>
        </w:rPr>
        <w:t>文</w:t>
      </w:r>
      <w:r w:rsidR="00CB0AFF" w:rsidRPr="00AE755A">
        <w:rPr>
          <w:rFonts w:ascii="宋体" w:eastAsia="宋体" w:hAnsi="宋体" w:cs="宋体" w:hint="eastAsia"/>
          <w:color w:val="000000" w:themeColor="text1"/>
          <w:lang w:val="zh-CN"/>
        </w:rPr>
        <w:t>档</w:t>
      </w:r>
      <w:r w:rsidRPr="00AE755A">
        <w:rPr>
          <w:rFonts w:ascii="宋体" w:eastAsia="宋体" w:hAnsi="宋体" w:cs="宋体"/>
          <w:color w:val="000000" w:themeColor="text1"/>
          <w:lang w:val="zh-CN"/>
        </w:rPr>
        <w:t>中的第</w:t>
      </w:r>
      <w:r w:rsidR="00B75E34" w:rsidRPr="00435A40">
        <w:rPr>
          <w:rFonts w:ascii="Times New Roman" w:eastAsia="宋体" w:hAnsi="Times New Roman" w:cs="Times New Roman"/>
          <w:color w:val="000000" w:themeColor="text1"/>
          <w:lang w:val="zh-CN"/>
        </w:rPr>
        <w:t>j</w:t>
      </w:r>
      <w:r w:rsidR="00910715" w:rsidRPr="00AE755A">
        <w:rPr>
          <w:rFonts w:ascii="宋体" w:eastAsia="宋体" w:hAnsi="宋体" w:cs="宋体" w:hint="eastAsia"/>
          <w:color w:val="000000" w:themeColor="text1"/>
          <w:lang w:val="zh-CN"/>
        </w:rPr>
        <w:t>项</w:t>
      </w:r>
      <w:r w:rsidR="00910715" w:rsidRPr="00AE755A">
        <w:rPr>
          <w:rFonts w:ascii="宋体" w:eastAsia="宋体" w:hAnsi="宋体" w:cs="宋体"/>
          <w:color w:val="000000" w:themeColor="text1"/>
          <w:lang w:val="zh-CN"/>
        </w:rPr>
        <w:t>特征</w:t>
      </w:r>
      <w:r w:rsidR="00103E05" w:rsidRPr="00AE755A">
        <w:rPr>
          <w:rFonts w:ascii="宋体" w:eastAsia="宋体" w:hAnsi="宋体" w:cs="宋体"/>
          <w:color w:val="000000" w:themeColor="text1"/>
          <w:lang w:val="zh-CN"/>
        </w:rPr>
        <w:t>词</w:t>
      </w:r>
      <w:r w:rsidRPr="00AE755A">
        <w:rPr>
          <w:rFonts w:ascii="宋体" w:eastAsia="宋体" w:hAnsi="宋体" w:cs="宋体"/>
          <w:color w:val="000000" w:themeColor="text1"/>
          <w:lang w:val="zh-CN"/>
        </w:rPr>
        <w:t>的权重，权重的取值依据可以是词</w:t>
      </w:r>
      <w:r w:rsidR="00333CD8" w:rsidRPr="00AE755A">
        <w:rPr>
          <w:rFonts w:ascii="宋体" w:eastAsia="宋体" w:hAnsi="宋体" w:cs="宋体"/>
          <w:color w:val="000000" w:themeColor="text1"/>
          <w:lang w:val="zh-CN"/>
        </w:rPr>
        <w:t>的出现</w:t>
      </w:r>
      <w:r w:rsidR="0040702D">
        <w:rPr>
          <w:rFonts w:ascii="宋体" w:eastAsia="宋体" w:hAnsi="宋体" w:cs="宋体"/>
          <w:color w:val="000000" w:themeColor="text1"/>
          <w:lang w:val="zh-CN"/>
        </w:rPr>
        <w:t>次</w:t>
      </w:r>
      <w:r w:rsidR="0051208E" w:rsidRPr="00AE755A">
        <w:rPr>
          <w:rFonts w:ascii="宋体" w:eastAsia="宋体" w:hAnsi="宋体" w:cs="宋体"/>
          <w:color w:val="000000" w:themeColor="text1"/>
          <w:lang w:val="zh-CN"/>
        </w:rPr>
        <w:t>数，也可以是</w:t>
      </w:r>
      <w:r w:rsidR="003B2CEA" w:rsidRPr="00AE755A">
        <w:rPr>
          <w:rFonts w:ascii="宋体" w:eastAsia="宋体" w:hAnsi="宋体" w:cs="宋体"/>
          <w:color w:val="000000" w:themeColor="text1"/>
          <w:lang w:val="zh-CN"/>
        </w:rPr>
        <w:t>出现频率，</w:t>
      </w:r>
      <w:r w:rsidR="003B2CEA" w:rsidRPr="00435A40">
        <w:rPr>
          <w:rFonts w:ascii="Times New Roman" w:eastAsia="宋体" w:hAnsi="Times New Roman" w:cs="Times New Roman"/>
          <w:color w:val="000000" w:themeColor="text1"/>
          <w:lang w:val="zh-CN"/>
        </w:rPr>
        <w:t>tf-idf</w:t>
      </w:r>
      <w:r w:rsidR="00950A22" w:rsidRPr="00AE755A">
        <w:rPr>
          <w:rFonts w:ascii="宋体" w:eastAsia="宋体" w:hAnsi="宋体" w:cs="宋体"/>
          <w:color w:val="000000" w:themeColor="text1"/>
          <w:lang w:val="zh-CN"/>
        </w:rPr>
        <w:t>亦</w:t>
      </w:r>
      <w:r w:rsidR="00873E48" w:rsidRPr="00AE755A">
        <w:rPr>
          <w:rFonts w:ascii="宋体" w:eastAsia="宋体" w:hAnsi="宋体" w:cs="宋体"/>
          <w:color w:val="000000" w:themeColor="text1"/>
          <w:lang w:val="zh-CN"/>
        </w:rPr>
        <w:t>是本文采用的词语加权方法</w:t>
      </w:r>
      <w:r w:rsidRPr="00AE755A">
        <w:rPr>
          <w:rFonts w:ascii="宋体" w:eastAsia="宋体" w:hAnsi="宋体" w:cs="宋体"/>
          <w:color w:val="000000" w:themeColor="text1"/>
          <w:lang w:val="zh-CN"/>
        </w:rPr>
        <w:t>。接下来的章节将对</w:t>
      </w:r>
      <w:r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加权方法进行解释介绍。</w:t>
      </w:r>
    </w:p>
    <w:p w14:paraId="401CA53D" w14:textId="77777777" w:rsidR="00875EB3" w:rsidRPr="00435A40" w:rsidRDefault="00875EB3" w:rsidP="00435A40">
      <w:pPr>
        <w:pStyle w:val="3"/>
        <w:spacing w:after="0" w:line="360" w:lineRule="auto"/>
        <w:rPr>
          <w:b w:val="0"/>
          <w:lang w:val="zh-CN"/>
        </w:rPr>
      </w:pPr>
      <w:bookmarkStart w:id="25" w:name="_Toc482744367"/>
      <w:bookmarkStart w:id="26" w:name="_Toc483399064"/>
      <w:r w:rsidRPr="00435A40">
        <w:rPr>
          <w:rFonts w:ascii="黑体" w:eastAsia="黑体" w:hAnsi="黑体"/>
          <w:b w:val="0"/>
          <w:sz w:val="28"/>
          <w:lang w:val="zh-CN"/>
        </w:rPr>
        <w:t>2.1.2 TF-IDF</w:t>
      </w:r>
      <w:bookmarkEnd w:id="25"/>
      <w:bookmarkEnd w:id="26"/>
    </w:p>
    <w:p w14:paraId="25FBE4BC" w14:textId="77777777" w:rsidR="00605C8D" w:rsidRDefault="00875EB3" w:rsidP="00435A40">
      <w:pPr>
        <w:pStyle w:val="aa"/>
        <w:spacing w:line="360" w:lineRule="auto"/>
        <w:jc w:val="both"/>
        <w:rPr>
          <w:rFonts w:ascii="宋体" w:eastAsia="宋体" w:hAnsi="宋体" w:cs="宋体"/>
          <w:color w:val="000000" w:themeColor="text1"/>
          <w:lang w:val="zh-CN"/>
        </w:rPr>
      </w:pPr>
      <w:r w:rsidRPr="00AE755A">
        <w:rPr>
          <w:rFonts w:ascii="宋体" w:eastAsia="宋体" w:hAnsi="宋体" w:cs="宋体"/>
          <w:color w:val="000000" w:themeColor="text1"/>
          <w:lang w:val="zh-CN"/>
        </w:rPr>
        <w:tab/>
      </w:r>
      <w:r w:rsidRPr="00435A40">
        <w:rPr>
          <w:rFonts w:ascii="Times New Roman" w:eastAsia="宋体" w:hAnsi="Times New Roman" w:cs="Times New Roman"/>
          <w:color w:val="000000" w:themeColor="text1"/>
          <w:lang w:val="zh-CN"/>
        </w:rPr>
        <w:t>TF-IDF</w:t>
      </w:r>
      <w:r w:rsidRPr="00AE755A">
        <w:rPr>
          <w:rFonts w:ascii="宋体" w:eastAsia="宋体" w:hAnsi="宋体" w:cs="宋体" w:hint="eastAsia"/>
          <w:color w:val="000000" w:themeColor="text1"/>
          <w:lang w:val="zh-CN"/>
        </w:rPr>
        <w:t>基于词频与逆向文件频率来评价一个词在一份文档中的重要性，</w:t>
      </w:r>
      <w:r w:rsidRPr="00AE755A">
        <w:rPr>
          <w:rFonts w:ascii="宋体" w:eastAsia="宋体" w:hAnsi="宋体" w:cs="宋体"/>
          <w:color w:val="000000" w:themeColor="text1"/>
          <w:lang w:val="zh-CN"/>
        </w:rPr>
        <w:t>这个重要程度是相对该文档所在文档集或语料库中的其他文档而言的。</w:t>
      </w:r>
    </w:p>
    <w:p w14:paraId="4B82D664" w14:textId="77777777" w:rsidR="00875EB3" w:rsidRPr="00AE755A" w:rsidRDefault="00276336" w:rsidP="00435A40">
      <w:pPr>
        <w:pStyle w:val="aa"/>
        <w:spacing w:line="360" w:lineRule="auto"/>
        <w:jc w:val="both"/>
        <w:rPr>
          <w:rFonts w:ascii="宋体" w:eastAsia="宋体" w:hAnsi="宋体" w:cs="宋体"/>
          <w:color w:val="000000" w:themeColor="text1"/>
          <w:lang w:val="zh-CN"/>
        </w:rPr>
      </w:pPr>
      <w:r w:rsidRPr="00AE755A">
        <w:rPr>
          <w:rFonts w:ascii="宋体" w:eastAsia="宋体" w:hAnsi="宋体" w:cs="宋体" w:hint="eastAsia"/>
          <w:color w:val="000000" w:themeColor="text1"/>
          <w:lang w:val="zh-CN"/>
        </w:rPr>
        <w:t>在</w:t>
      </w:r>
      <w:r w:rsidR="00875EB3"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方法中，</w:t>
      </w:r>
      <w:r w:rsidRPr="00AE755A">
        <w:rPr>
          <w:rFonts w:ascii="宋体" w:eastAsia="宋体" w:hAnsi="宋体" w:cs="宋体" w:hint="eastAsia"/>
          <w:color w:val="000000" w:themeColor="text1"/>
          <w:lang w:val="zh-CN"/>
        </w:rPr>
        <w:t>一个</w:t>
      </w:r>
      <w:r w:rsidR="00A33751" w:rsidRPr="00AE755A">
        <w:rPr>
          <w:rFonts w:ascii="宋体" w:eastAsia="宋体" w:hAnsi="宋体" w:cs="宋体" w:hint="eastAsia"/>
          <w:color w:val="000000" w:themeColor="text1"/>
          <w:lang w:val="zh-CN"/>
        </w:rPr>
        <w:t>适宜</w:t>
      </w:r>
      <w:r w:rsidR="00A33751" w:rsidRPr="00AE755A">
        <w:rPr>
          <w:rFonts w:ascii="宋体" w:eastAsia="宋体" w:hAnsi="宋体" w:cs="宋体"/>
          <w:color w:val="000000" w:themeColor="text1"/>
          <w:lang w:val="zh-CN"/>
        </w:rPr>
        <w:t>用来分类的词语</w:t>
      </w:r>
      <w:r w:rsidRPr="00AE755A">
        <w:rPr>
          <w:rFonts w:ascii="宋体" w:eastAsia="宋体" w:hAnsi="宋体" w:cs="宋体"/>
          <w:color w:val="000000" w:themeColor="text1"/>
          <w:lang w:val="zh-CN"/>
        </w:rPr>
        <w:t>应当具备这样的性质：</w:t>
      </w:r>
      <w:r w:rsidR="00D96E59" w:rsidRPr="00AE755A">
        <w:rPr>
          <w:rFonts w:ascii="宋体" w:eastAsia="宋体" w:hAnsi="宋体" w:cs="宋体"/>
          <w:color w:val="000000" w:themeColor="text1"/>
          <w:lang w:val="zh-CN"/>
        </w:rPr>
        <w:t>其</w:t>
      </w:r>
      <w:r w:rsidR="003E1F1F" w:rsidRPr="00AE755A">
        <w:rPr>
          <w:rFonts w:ascii="宋体" w:eastAsia="宋体" w:hAnsi="宋体" w:cs="宋体" w:hint="eastAsia"/>
          <w:color w:val="000000" w:themeColor="text1"/>
          <w:lang w:val="zh-CN"/>
        </w:rPr>
        <w:t>在某</w:t>
      </w:r>
      <w:r w:rsidR="003E1F1F" w:rsidRPr="00AE755A">
        <w:rPr>
          <w:rFonts w:ascii="宋体" w:eastAsia="宋体" w:hAnsi="宋体" w:cs="宋体" w:hint="eastAsia"/>
          <w:color w:val="000000" w:themeColor="text1"/>
          <w:lang w:val="zh-CN"/>
        </w:rPr>
        <w:lastRenderedPageBreak/>
        <w:t>篇文档中具有较高的</w:t>
      </w:r>
      <w:r w:rsidR="00BA3965" w:rsidRPr="00AE755A">
        <w:rPr>
          <w:rFonts w:ascii="宋体" w:eastAsia="宋体" w:hAnsi="宋体" w:cs="宋体"/>
          <w:color w:val="000000" w:themeColor="text1"/>
          <w:lang w:val="zh-CN"/>
        </w:rPr>
        <w:t>词频</w:t>
      </w:r>
      <w:r w:rsidR="005372ED" w:rsidRPr="00AE755A">
        <w:rPr>
          <w:rFonts w:ascii="宋体" w:eastAsia="宋体" w:hAnsi="宋体" w:cs="宋体"/>
          <w:color w:val="000000" w:themeColor="text1"/>
          <w:lang w:val="zh-CN"/>
        </w:rPr>
        <w:t>（</w:t>
      </w:r>
      <w:r w:rsidR="003E1F1F" w:rsidRPr="00AE755A">
        <w:rPr>
          <w:rFonts w:ascii="宋体" w:eastAsia="宋体" w:hAnsi="宋体" w:cs="宋体" w:hint="eastAsia"/>
          <w:color w:val="000000" w:themeColor="text1"/>
          <w:lang w:val="zh-CN"/>
        </w:rPr>
        <w:t>出现频率</w:t>
      </w:r>
      <w:r w:rsidR="005372ED" w:rsidRPr="00AE755A">
        <w:rPr>
          <w:rFonts w:ascii="宋体" w:eastAsia="宋体" w:hAnsi="宋体" w:cs="宋体"/>
          <w:color w:val="000000" w:themeColor="text1"/>
          <w:lang w:val="zh-CN"/>
        </w:rPr>
        <w:t>）</w:t>
      </w:r>
      <w:r w:rsidR="00A67AEF" w:rsidRPr="00AE755A">
        <w:rPr>
          <w:rFonts w:ascii="宋体" w:eastAsia="宋体" w:hAnsi="宋体" w:cs="宋体" w:hint="eastAsia"/>
          <w:color w:val="000000" w:themeColor="text1"/>
          <w:lang w:val="zh-CN"/>
        </w:rPr>
        <w:t>，且在别的</w:t>
      </w:r>
      <w:r w:rsidR="005D69F7" w:rsidRPr="00AE755A">
        <w:rPr>
          <w:rFonts w:ascii="宋体" w:eastAsia="宋体" w:hAnsi="宋体" w:cs="宋体" w:hint="eastAsia"/>
          <w:color w:val="000000" w:themeColor="text1"/>
          <w:lang w:val="zh-CN"/>
        </w:rPr>
        <w:t>文档中</w:t>
      </w:r>
      <w:r w:rsidR="003E1F1F" w:rsidRPr="00AE755A">
        <w:rPr>
          <w:rFonts w:ascii="宋体" w:eastAsia="宋体" w:hAnsi="宋体" w:cs="宋体" w:hint="eastAsia"/>
          <w:color w:val="000000" w:themeColor="text1"/>
          <w:lang w:val="zh-CN"/>
        </w:rPr>
        <w:t>出现频率较低。</w:t>
      </w:r>
      <w:r w:rsidR="00DA0788" w:rsidRPr="00AE755A">
        <w:rPr>
          <w:rFonts w:ascii="宋体" w:eastAsia="宋体" w:hAnsi="宋体" w:cs="宋体"/>
          <w:color w:val="000000" w:themeColor="text1"/>
          <w:lang w:val="zh-CN"/>
        </w:rPr>
        <w:t>也就是说，</w:t>
      </w:r>
      <w:r w:rsidR="00DA0788" w:rsidRPr="00AE755A">
        <w:rPr>
          <w:rFonts w:ascii="宋体" w:eastAsia="宋体" w:hAnsi="宋体" w:cs="宋体" w:hint="eastAsia"/>
          <w:color w:val="000000" w:themeColor="text1"/>
          <w:lang w:val="zh-CN"/>
        </w:rPr>
        <w:t>满足</w:t>
      </w:r>
      <w:r w:rsidR="00DA0788" w:rsidRPr="00AE755A">
        <w:rPr>
          <w:rFonts w:ascii="宋体" w:eastAsia="宋体" w:hAnsi="宋体" w:cs="宋体"/>
          <w:color w:val="000000" w:themeColor="text1"/>
          <w:lang w:val="zh-CN"/>
        </w:rPr>
        <w:t>以上性质的词语</w:t>
      </w:r>
      <w:r w:rsidR="00DA0788" w:rsidRPr="00AE755A">
        <w:rPr>
          <w:rFonts w:ascii="宋体" w:eastAsia="宋体" w:hAnsi="宋体" w:cs="宋体" w:hint="eastAsia"/>
          <w:color w:val="000000" w:themeColor="text1"/>
          <w:lang w:val="zh-CN"/>
        </w:rPr>
        <w:t>有着</w:t>
      </w:r>
      <w:r w:rsidR="00DA0788" w:rsidRPr="00AE755A">
        <w:rPr>
          <w:rFonts w:ascii="宋体" w:eastAsia="宋体" w:hAnsi="宋体" w:cs="宋体"/>
          <w:color w:val="000000" w:themeColor="text1"/>
          <w:lang w:val="zh-CN"/>
        </w:rPr>
        <w:t>良好的类别区分能力。</w:t>
      </w:r>
      <w:r w:rsidR="00875EB3" w:rsidRPr="00AE755A">
        <w:rPr>
          <w:rFonts w:ascii="宋体" w:eastAsia="宋体" w:hAnsi="宋体" w:cs="宋体"/>
          <w:color w:val="000000" w:themeColor="text1"/>
          <w:lang w:val="zh-CN"/>
        </w:rPr>
        <w:t>在这种方法中，</w:t>
      </w:r>
      <w:r w:rsidR="00875EB3" w:rsidRPr="00AE755A">
        <w:rPr>
          <w:rFonts w:ascii="宋体" w:eastAsia="宋体" w:hAnsi="宋体" w:cs="宋体" w:hint="eastAsia"/>
          <w:color w:val="000000" w:themeColor="text1"/>
          <w:lang w:val="zh-CN"/>
        </w:rPr>
        <w:t>词语的重要程度</w:t>
      </w:r>
      <w:r w:rsidR="00277B12" w:rsidRPr="00AE755A">
        <w:rPr>
          <w:rFonts w:ascii="宋体" w:eastAsia="宋体" w:hAnsi="宋体" w:cs="宋体" w:hint="eastAsia"/>
          <w:color w:val="000000" w:themeColor="text1"/>
          <w:lang w:val="zh-CN"/>
        </w:rPr>
        <w:t>与它在文档集中的出现频率是反比下降的关系</w:t>
      </w:r>
      <w:r w:rsidR="00277B12" w:rsidRPr="00AE755A">
        <w:rPr>
          <w:rFonts w:ascii="宋体" w:eastAsia="宋体" w:hAnsi="宋体" w:cs="宋体"/>
          <w:color w:val="000000" w:themeColor="text1"/>
          <w:lang w:val="zh-CN"/>
        </w:rPr>
        <w:t>，</w:t>
      </w:r>
      <w:r w:rsidR="00277B12" w:rsidRPr="00AE755A">
        <w:rPr>
          <w:rFonts w:ascii="宋体" w:eastAsia="宋体" w:hAnsi="宋体" w:cs="宋体" w:hint="eastAsia"/>
          <w:color w:val="000000" w:themeColor="text1"/>
          <w:lang w:val="zh-CN"/>
        </w:rPr>
        <w:t>但</w:t>
      </w:r>
      <w:r w:rsidR="00277B12" w:rsidRPr="00AE755A">
        <w:rPr>
          <w:rFonts w:ascii="宋体" w:eastAsia="宋体" w:hAnsi="宋体" w:cs="宋体"/>
          <w:color w:val="000000" w:themeColor="text1"/>
          <w:lang w:val="zh-CN"/>
        </w:rPr>
        <w:t>同时也</w:t>
      </w:r>
      <w:r w:rsidR="00875EB3" w:rsidRPr="00AE755A">
        <w:rPr>
          <w:rFonts w:ascii="宋体" w:eastAsia="宋体" w:hAnsi="宋体" w:cs="宋体" w:hint="eastAsia"/>
          <w:color w:val="000000" w:themeColor="text1"/>
          <w:lang w:val="zh-CN"/>
        </w:rPr>
        <w:t>与它在文档中的出现频率是正比增长的关系。</w:t>
      </w:r>
    </w:p>
    <w:p w14:paraId="756788DA" w14:textId="065F53B9" w:rsidR="00605C8D" w:rsidRDefault="00875EB3" w:rsidP="00A815C7">
      <w:pPr>
        <w:pStyle w:val="aa"/>
        <w:spacing w:line="360" w:lineRule="auto"/>
        <w:jc w:val="both"/>
        <w:rPr>
          <w:rFonts w:ascii="宋体" w:eastAsia="宋体" w:hAnsi="宋体" w:cs="宋体"/>
          <w:color w:val="000000" w:themeColor="text1"/>
          <w:lang w:val="zh-CN"/>
        </w:rPr>
      </w:pPr>
      <w:r w:rsidRPr="00AE755A">
        <w:rPr>
          <w:rFonts w:ascii="宋体" w:eastAsia="宋体" w:hAnsi="宋体" w:cs="宋体" w:hint="eastAsia"/>
          <w:color w:val="000000" w:themeColor="text1"/>
          <w:lang w:val="zh-CN"/>
        </w:rPr>
        <w:t>一个词语在一篇文档中的</w:t>
      </w:r>
      <w:r w:rsidRPr="00435A40">
        <w:rPr>
          <w:rFonts w:ascii="Times New Roman" w:eastAsia="宋体" w:hAnsi="Times New Roman" w:cs="Times New Roman"/>
          <w:color w:val="000000" w:themeColor="text1"/>
          <w:lang w:val="zh-CN"/>
        </w:rPr>
        <w:t>TF-IDF</w:t>
      </w:r>
      <w:r w:rsidRPr="00AE755A">
        <w:rPr>
          <w:rFonts w:ascii="宋体" w:eastAsia="宋体" w:hAnsi="宋体" w:cs="宋体" w:hint="eastAsia"/>
          <w:color w:val="000000" w:themeColor="text1"/>
          <w:lang w:val="zh-CN"/>
        </w:rPr>
        <w:t>值是其</w:t>
      </w:r>
      <w:r w:rsidRPr="00435A40">
        <w:rPr>
          <w:rFonts w:ascii="Times New Roman" w:eastAsia="宋体" w:hAnsi="Times New Roman" w:cs="Times New Roman"/>
          <w:color w:val="000000" w:themeColor="text1"/>
          <w:lang w:val="zh-CN"/>
        </w:rPr>
        <w:t>TF</w:t>
      </w:r>
      <w:r w:rsidRPr="00AE755A">
        <w:rPr>
          <w:rFonts w:ascii="宋体" w:eastAsia="宋体" w:hAnsi="宋体" w:cs="宋体" w:hint="eastAsia"/>
          <w:color w:val="000000" w:themeColor="text1"/>
          <w:lang w:val="zh-CN"/>
        </w:rPr>
        <w:t>值与</w:t>
      </w:r>
      <w:r w:rsidRPr="00435A40">
        <w:rPr>
          <w:rFonts w:ascii="Times New Roman" w:eastAsia="宋体" w:hAnsi="Times New Roman" w:cs="Times New Roman"/>
          <w:color w:val="000000" w:themeColor="text1"/>
          <w:lang w:val="zh-CN"/>
        </w:rPr>
        <w:t>IDF</w:t>
      </w:r>
      <w:r w:rsidRPr="00AE755A">
        <w:rPr>
          <w:rFonts w:ascii="宋体" w:eastAsia="宋体" w:hAnsi="宋体" w:cs="宋体" w:hint="eastAsia"/>
          <w:color w:val="000000" w:themeColor="text1"/>
          <w:lang w:val="zh-CN"/>
        </w:rPr>
        <w:t>值的乘积，</w:t>
      </w:r>
      <w:r w:rsidRPr="00435A40">
        <w:rPr>
          <w:rFonts w:ascii="Times New Roman" w:eastAsia="宋体" w:hAnsi="Times New Roman" w:cs="Times New Roman"/>
          <w:color w:val="000000" w:themeColor="text1"/>
          <w:lang w:val="zh-CN"/>
        </w:rPr>
        <w:t>IDF</w:t>
      </w:r>
      <w:r w:rsidRPr="00AE755A">
        <w:rPr>
          <w:rFonts w:ascii="宋体" w:eastAsia="宋体" w:hAnsi="宋体" w:cs="宋体" w:hint="eastAsia"/>
          <w:color w:val="000000" w:themeColor="text1"/>
          <w:lang w:val="zh-CN"/>
        </w:rPr>
        <w:t>是逆向文件频率</w:t>
      </w: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Inverse Document Frequency</w:t>
      </w:r>
      <w:r w:rsidRPr="00435A40">
        <w:rPr>
          <w:rFonts w:ascii="Times New Roman" w:eastAsia="宋体" w:hAnsi="Times New Roman" w:cs="Times New Roman" w:hint="eastAsia"/>
          <w:color w:val="000000" w:themeColor="text1"/>
          <w:lang w:val="zh-CN"/>
        </w:rPr>
        <w:t>）</w:t>
      </w:r>
      <w:r w:rsidRPr="00AE755A">
        <w:rPr>
          <w:rFonts w:ascii="宋体" w:eastAsia="宋体" w:hAnsi="宋体" w:cs="宋体" w:hint="eastAsia"/>
          <w:color w:val="000000" w:themeColor="text1"/>
          <w:lang w:val="zh-CN"/>
        </w:rPr>
        <w:t>，</w:t>
      </w:r>
      <w:r w:rsidRPr="00B569DF">
        <w:rPr>
          <w:rFonts w:ascii="Times New Roman" w:eastAsia="宋体" w:hAnsi="Times New Roman" w:cs="Times New Roman"/>
          <w:color w:val="000000" w:themeColor="text1"/>
          <w:lang w:val="zh-CN"/>
        </w:rPr>
        <w:t>TF</w:t>
      </w:r>
      <w:r w:rsidRPr="00AE755A">
        <w:rPr>
          <w:rFonts w:ascii="宋体" w:eastAsia="宋体" w:hAnsi="宋体" w:cs="宋体" w:hint="eastAsia"/>
          <w:color w:val="000000" w:themeColor="text1"/>
          <w:lang w:val="zh-CN"/>
        </w:rPr>
        <w:t>是词频</w:t>
      </w: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Term Frequency</w:t>
      </w:r>
      <w:r w:rsidRPr="00435A40">
        <w:rPr>
          <w:rFonts w:ascii="Times New Roman" w:eastAsia="宋体" w:hAnsi="Times New Roman" w:cs="Times New Roman" w:hint="eastAsia"/>
          <w:color w:val="000000" w:themeColor="text1"/>
          <w:lang w:val="zh-CN"/>
        </w:rPr>
        <w:t>）</w:t>
      </w:r>
      <w:r w:rsidRPr="00AE755A">
        <w:rPr>
          <w:rFonts w:ascii="宋体" w:eastAsia="宋体" w:hAnsi="宋体" w:cs="宋体" w:hint="eastAsia"/>
          <w:color w:val="000000" w:themeColor="text1"/>
          <w:lang w:val="zh-CN"/>
        </w:rPr>
        <w:t>。</w:t>
      </w:r>
    </w:p>
    <w:p w14:paraId="1FF9FAD3" w14:textId="4CF19C3D" w:rsidR="00875EB3" w:rsidRPr="00AE755A" w:rsidRDefault="00875EB3" w:rsidP="00A815C7">
      <w:pPr>
        <w:pStyle w:val="aa"/>
        <w:spacing w:line="360" w:lineRule="auto"/>
        <w:jc w:val="both"/>
        <w:rPr>
          <w:rFonts w:ascii="宋体" w:eastAsia="宋体" w:hAnsi="宋体" w:cs="宋体"/>
          <w:color w:val="000000" w:themeColor="text1"/>
          <w:lang w:val="zh-CN"/>
        </w:rPr>
      </w:pPr>
      <w:r w:rsidRPr="00AE755A">
        <w:rPr>
          <w:rFonts w:ascii="宋体" w:eastAsia="宋体" w:hAnsi="宋体" w:cs="宋体"/>
          <w:color w:val="000000" w:themeColor="text1"/>
          <w:lang w:val="zh-CN"/>
        </w:rPr>
        <w:t>下面给出对于文档</w:t>
      </w:r>
      <m:oMath>
        <m:sSub>
          <m:sSubPr>
            <m:ctrlPr>
              <w:rPr>
                <w:rFonts w:eastAsia="宋体" w:cs="Times New Roman"/>
                <w:color w:val="000000" w:themeColor="text1"/>
                <w:lang w:val="zh-CN"/>
              </w:rPr>
            </m:ctrlPr>
          </m:sSubPr>
          <m:e>
            <m:r>
              <m:rPr>
                <m:sty m:val="p"/>
              </m:rPr>
              <w:rPr>
                <w:rFonts w:cs="Times New Roman"/>
                <w:color w:val="000000" w:themeColor="text1"/>
                <w:lang w:val="zh-CN"/>
              </w:rPr>
              <m:t>d</m:t>
            </m:r>
          </m:e>
          <m:sub>
            <m:r>
              <m:rPr>
                <m:sty m:val="p"/>
              </m:rPr>
              <w:rPr>
                <w:rFonts w:cs="Times New Roman"/>
                <w:color w:val="000000" w:themeColor="text1"/>
                <w:lang w:val="zh-CN"/>
              </w:rPr>
              <m:t>j</m:t>
            </m:r>
          </m:sub>
        </m:sSub>
      </m:oMath>
      <w:r w:rsidRPr="00B569DF">
        <w:rPr>
          <w:rFonts w:ascii="Times New Roman" w:eastAsia="宋体" w:hAnsi="Times New Roman" w:cs="Times New Roman"/>
          <w:color w:val="000000" w:themeColor="text1"/>
          <w:lang w:val="zh-CN"/>
        </w:rPr>
        <w:t>中某个词</w:t>
      </w:r>
      <m:oMath>
        <m:sSub>
          <m:sSubPr>
            <m:ctrlPr>
              <w:rPr>
                <w:rFonts w:eastAsia="宋体" w:cs="Times New Roman"/>
                <w:color w:val="000000" w:themeColor="text1"/>
                <w:lang w:val="zh-CN"/>
              </w:rPr>
            </m:ctrlPr>
          </m:sSubPr>
          <m:e>
            <m:r>
              <m:rPr>
                <m:sty m:val="p"/>
              </m:rPr>
              <w:rPr>
                <w:rFonts w:cs="Times New Roman"/>
                <w:color w:val="000000" w:themeColor="text1"/>
                <w:lang w:val="zh-CN"/>
              </w:rPr>
              <m:t>t</m:t>
            </m:r>
          </m:e>
          <m:sub>
            <m:r>
              <m:rPr>
                <m:sty m:val="p"/>
              </m:rPr>
              <w:rPr>
                <w:rFonts w:cs="Times New Roman"/>
                <w:color w:val="000000" w:themeColor="text1"/>
                <w:lang w:val="zh-CN"/>
              </w:rPr>
              <m:t>i</m:t>
            </m:r>
          </m:sub>
        </m:sSub>
      </m:oMath>
      <w:r w:rsidRPr="00AE755A">
        <w:rPr>
          <w:rFonts w:ascii="宋体" w:eastAsia="宋体" w:hAnsi="宋体" w:cs="宋体"/>
          <w:color w:val="000000" w:themeColor="text1"/>
          <w:lang w:val="zh-CN"/>
        </w:rPr>
        <w:t>的</w:t>
      </w:r>
      <w:r w:rsidR="009E537B" w:rsidRPr="00B569DF">
        <w:rPr>
          <w:rFonts w:ascii="Times New Roman" w:eastAsia="宋体" w:hAnsi="Times New Roman" w:cs="Times New Roman"/>
          <w:color w:val="000000" w:themeColor="text1"/>
          <w:lang w:val="zh-CN"/>
        </w:rPr>
        <w:t>TF-</w:t>
      </w:r>
      <w:r w:rsidRPr="00B569DF">
        <w:rPr>
          <w:rFonts w:ascii="Times New Roman" w:eastAsia="宋体" w:hAnsi="Times New Roman" w:cs="Times New Roman"/>
          <w:color w:val="000000" w:themeColor="text1"/>
          <w:lang w:val="zh-CN"/>
        </w:rPr>
        <w:t>IDF</w:t>
      </w:r>
      <w:r w:rsidR="009916E0" w:rsidRPr="00AE755A">
        <w:rPr>
          <w:rFonts w:ascii="宋体" w:eastAsia="宋体" w:hAnsi="宋体" w:cs="宋体"/>
          <w:color w:val="000000" w:themeColor="text1"/>
          <w:lang w:val="zh-CN"/>
        </w:rPr>
        <w:t>权重的计算</w:t>
      </w:r>
      <w:r w:rsidRPr="00AE755A">
        <w:rPr>
          <w:rFonts w:ascii="宋体" w:eastAsia="宋体" w:hAnsi="宋体" w:cs="宋体"/>
          <w:color w:val="000000" w:themeColor="text1"/>
          <w:lang w:val="zh-CN"/>
        </w:rPr>
        <w:t>步骤：</w:t>
      </w:r>
    </w:p>
    <w:p w14:paraId="54182C38" w14:textId="780416AE" w:rsidR="00875EB3" w:rsidRPr="00AE755A" w:rsidRDefault="00605C8D" w:rsidP="00435A40">
      <w:pPr>
        <w:pStyle w:val="aa"/>
        <w:spacing w:line="360" w:lineRule="auto"/>
        <w:ind w:left="482" w:firstLine="0"/>
        <w:jc w:val="both"/>
        <w:rPr>
          <w:rFonts w:ascii="宋体" w:eastAsia="宋体" w:hAnsi="宋体" w:cs="宋体"/>
          <w:color w:val="000000" w:themeColor="text1"/>
          <w:lang w:val="zh-CN"/>
        </w:rPr>
      </w:pP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1</w:t>
      </w:r>
      <w:r w:rsidRPr="00435A40">
        <w:rPr>
          <w:rFonts w:ascii="Times New Roman" w:eastAsia="宋体" w:hAnsi="Times New Roman" w:cs="Times New Roman" w:hint="eastAsia"/>
          <w:color w:val="000000" w:themeColor="text1"/>
          <w:lang w:val="zh-CN"/>
        </w:rPr>
        <w:t>）</w:t>
      </w:r>
      <w:r w:rsidR="00875EB3" w:rsidRPr="00AE755A">
        <w:rPr>
          <w:rFonts w:ascii="宋体" w:eastAsia="宋体" w:hAnsi="宋体" w:cs="宋体" w:hint="eastAsia"/>
          <w:color w:val="000000" w:themeColor="text1"/>
          <w:lang w:val="zh-CN"/>
        </w:rPr>
        <w:t>步骤</w:t>
      </w:r>
      <w:r w:rsidR="00875EB3" w:rsidRPr="00AE755A">
        <w:rPr>
          <w:rFonts w:ascii="宋体" w:eastAsia="宋体" w:hAnsi="宋体" w:cs="宋体"/>
          <w:color w:val="000000" w:themeColor="text1"/>
          <w:lang w:val="zh-CN"/>
        </w:rPr>
        <w:t>1</w:t>
      </w:r>
      <w:r w:rsidR="00875EB3" w:rsidRPr="00AE755A">
        <w:rPr>
          <w:rFonts w:ascii="宋体" w:eastAsia="宋体" w:hAnsi="宋体" w:cs="宋体" w:hint="eastAsia"/>
          <w:color w:val="000000" w:themeColor="text1"/>
          <w:lang w:val="zh-CN"/>
        </w:rPr>
        <w:t xml:space="preserve">：计算 </w:t>
      </w:r>
      <m:oMath>
        <m:sSub>
          <m:sSubPr>
            <m:ctrlPr>
              <w:rPr>
                <w:rFonts w:eastAsia="宋体" w:cs="Times New Roman"/>
                <w:color w:val="000000" w:themeColor="text1"/>
                <w:lang w:val="zh-CN"/>
              </w:rPr>
            </m:ctrlPr>
          </m:sSubPr>
          <m:e>
            <m:r>
              <m:rPr>
                <m:sty m:val="p"/>
              </m:rPr>
              <w:rPr>
                <w:rFonts w:cs="Times New Roman"/>
                <w:color w:val="000000" w:themeColor="text1"/>
                <w:lang w:val="zh-CN"/>
              </w:rPr>
              <m:t>tf</m:t>
            </m:r>
          </m:e>
          <m:sub>
            <m:r>
              <m:rPr>
                <m:sty m:val="p"/>
              </m:rPr>
              <w:rPr>
                <w:rFonts w:cs="Times New Roman"/>
                <w:color w:val="000000" w:themeColor="text1"/>
                <w:lang w:val="zh-CN"/>
              </w:rPr>
              <m:t>i,j</m:t>
            </m:r>
          </m:sub>
        </m:sSub>
      </m:oMath>
    </w:p>
    <w:p w14:paraId="3E6549B1" w14:textId="199C1284" w:rsidR="00875EB3" w:rsidRPr="00AE755A" w:rsidRDefault="00160714" w:rsidP="00435A40">
      <w:pPr>
        <w:pStyle w:val="aa"/>
        <w:spacing w:line="360" w:lineRule="auto"/>
        <w:ind w:firstLine="0"/>
        <w:jc w:val="right"/>
        <w:rPr>
          <w:rFonts w:ascii="宋体" w:eastAsia="宋体" w:hAnsi="宋体" w:cs="宋体"/>
          <w:color w:val="000000" w:themeColor="text1"/>
          <w:lang w:val="zh-CN"/>
        </w:rPr>
      </w:pPr>
      <w:r>
        <w:rPr>
          <w:rFonts w:ascii="宋体" w:eastAsia="宋体" w:hAnsi="宋体" w:cs="宋体"/>
          <w:color w:val="000000" w:themeColor="text1"/>
          <w:sz w:val="30"/>
          <w:szCs w:val="30"/>
          <w:lang w:val="zh-CN"/>
        </w:rPr>
        <w:t xml:space="preserve">  </w:t>
      </w:r>
      <w:r w:rsidR="00581749">
        <w:rPr>
          <w:rFonts w:ascii="宋体" w:eastAsia="宋体" w:hAnsi="宋体" w:cs="宋体"/>
          <w:color w:val="000000" w:themeColor="text1"/>
          <w:sz w:val="30"/>
          <w:szCs w:val="30"/>
          <w:lang w:val="zh-CN"/>
        </w:rPr>
        <w:t xml:space="preserve">             </w:t>
      </w:r>
      <w:r w:rsidR="000D6AB0">
        <w:rPr>
          <w:rFonts w:ascii="宋体" w:eastAsia="宋体" w:hAnsi="宋体" w:cs="宋体"/>
          <w:color w:val="000000" w:themeColor="text1"/>
          <w:sz w:val="30"/>
          <w:szCs w:val="30"/>
          <w:lang w:val="zh-CN"/>
        </w:rPr>
        <w:t xml:space="preserve">      </w:t>
      </w:r>
      <w:r>
        <w:rPr>
          <w:rFonts w:ascii="宋体" w:eastAsia="宋体" w:hAnsi="宋体" w:cs="宋体"/>
          <w:color w:val="000000" w:themeColor="text1"/>
          <w:sz w:val="30"/>
          <w:szCs w:val="30"/>
          <w:lang w:val="zh-CN"/>
        </w:rPr>
        <w:t xml:space="preserve"> </w:t>
      </w:r>
      <m:oMath>
        <m:sSub>
          <m:sSubPr>
            <m:ctrlPr>
              <w:rPr>
                <w:rFonts w:eastAsia="宋体" w:cs="Times New Roman"/>
                <w:color w:val="000000" w:themeColor="text1"/>
                <w:lang w:val="zh-CN"/>
              </w:rPr>
            </m:ctrlPr>
          </m:sSubPr>
          <m:e>
            <m:r>
              <m:rPr>
                <m:sty m:val="p"/>
              </m:rPr>
              <w:rPr>
                <w:rFonts w:cs="Times New Roman"/>
                <w:color w:val="000000" w:themeColor="text1"/>
                <w:lang w:val="zh-CN"/>
              </w:rPr>
              <m:t>tf</m:t>
            </m:r>
          </m:e>
          <m:sub>
            <m:r>
              <m:rPr>
                <m:sty m:val="p"/>
              </m:rPr>
              <w:rPr>
                <w:rFonts w:cs="Times New Roman"/>
                <w:color w:val="000000" w:themeColor="text1"/>
                <w:lang w:val="zh-CN"/>
              </w:rPr>
              <m:t>i,j</m:t>
            </m:r>
          </m:sub>
        </m:sSub>
        <m:r>
          <m:rPr>
            <m:sty m:val="p"/>
          </m:rPr>
          <w:rPr>
            <w:rFonts w:eastAsia="宋体" w:cs="Times New Roman" w:hint="eastAsia"/>
            <w:color w:val="000000" w:themeColor="text1"/>
            <w:lang w:val="zh-CN"/>
          </w:rPr>
          <m:t>=</m:t>
        </m:r>
        <m:f>
          <m:fPr>
            <m:ctrlPr>
              <w:rPr>
                <w:rFonts w:eastAsia="宋体" w:cs="Times New Roman"/>
                <w:color w:val="000000" w:themeColor="text1"/>
                <w:sz w:val="28"/>
                <w:lang w:val="zh-CN"/>
              </w:rPr>
            </m:ctrlPr>
          </m:fPr>
          <m:num>
            <m:sSub>
              <m:sSubPr>
                <m:ctrlPr>
                  <w:rPr>
                    <w:rFonts w:eastAsia="宋体" w:cs="Times New Roman"/>
                    <w:color w:val="000000" w:themeColor="text1"/>
                    <w:sz w:val="28"/>
                    <w:lang w:val="zh-CN"/>
                  </w:rPr>
                </m:ctrlPr>
              </m:sSubPr>
              <m:e>
                <m:r>
                  <m:rPr>
                    <m:sty m:val="p"/>
                  </m:rPr>
                  <w:rPr>
                    <w:rFonts w:eastAsia="宋体" w:cs="Times New Roman" w:hint="eastAsia"/>
                    <w:color w:val="000000" w:themeColor="text1"/>
                    <w:sz w:val="28"/>
                    <w:lang w:val="zh-CN"/>
                  </w:rPr>
                  <m:t>n</m:t>
                </m:r>
              </m:e>
              <m:sub>
                <m:r>
                  <m:rPr>
                    <m:sty m:val="p"/>
                  </m:rPr>
                  <w:rPr>
                    <w:rFonts w:eastAsia="宋体" w:cs="Times New Roman" w:hint="eastAsia"/>
                    <w:color w:val="000000" w:themeColor="text1"/>
                    <w:sz w:val="28"/>
                    <w:lang w:val="zh-CN"/>
                  </w:rPr>
                  <m:t>i,j</m:t>
                </m:r>
              </m:sub>
            </m:sSub>
          </m:num>
          <m:den>
            <m:nary>
              <m:naryPr>
                <m:chr m:val="∑"/>
                <m:limLoc m:val="subSup"/>
                <m:supHide m:val="1"/>
                <m:ctrlPr>
                  <w:rPr>
                    <w:rFonts w:eastAsia="宋体" w:cs="Times New Roman"/>
                    <w:color w:val="000000" w:themeColor="text1"/>
                    <w:sz w:val="28"/>
                    <w:lang w:val="zh-CN"/>
                  </w:rPr>
                </m:ctrlPr>
              </m:naryPr>
              <m:sub>
                <m:r>
                  <m:rPr>
                    <m:sty m:val="p"/>
                  </m:rPr>
                  <w:rPr>
                    <w:rFonts w:eastAsia="宋体" w:cs="Times New Roman" w:hint="eastAsia"/>
                    <w:color w:val="000000" w:themeColor="text1"/>
                    <w:sz w:val="28"/>
                    <w:lang w:val="zh-CN"/>
                  </w:rPr>
                  <m:t>k</m:t>
                </m:r>
              </m:sub>
              <m:sup/>
              <m:e>
                <m:sSub>
                  <m:sSubPr>
                    <m:ctrlPr>
                      <w:rPr>
                        <w:rFonts w:eastAsia="宋体" w:cs="Times New Roman"/>
                        <w:color w:val="000000" w:themeColor="text1"/>
                        <w:sz w:val="28"/>
                        <w:lang w:val="zh-CN"/>
                      </w:rPr>
                    </m:ctrlPr>
                  </m:sSubPr>
                  <m:e>
                    <m:r>
                      <m:rPr>
                        <m:sty m:val="p"/>
                      </m:rPr>
                      <w:rPr>
                        <w:rFonts w:eastAsia="宋体" w:cs="Times New Roman" w:hint="eastAsia"/>
                        <w:color w:val="000000" w:themeColor="text1"/>
                        <w:sz w:val="28"/>
                        <w:lang w:val="zh-CN"/>
                      </w:rPr>
                      <m:t>n</m:t>
                    </m:r>
                  </m:e>
                  <m:sub>
                    <m:r>
                      <m:rPr>
                        <m:sty m:val="p"/>
                      </m:rPr>
                      <w:rPr>
                        <w:rFonts w:eastAsia="宋体" w:cs="Times New Roman" w:hint="eastAsia"/>
                        <w:color w:val="000000" w:themeColor="text1"/>
                        <w:sz w:val="28"/>
                        <w:lang w:val="zh-CN"/>
                      </w:rPr>
                      <m:t>k,j</m:t>
                    </m:r>
                  </m:sub>
                </m:sSub>
              </m:e>
            </m:nary>
          </m:den>
        </m:f>
      </m:oMath>
      <w:r w:rsidR="00875EB3" w:rsidRPr="00435A40">
        <w:rPr>
          <w:rFonts w:ascii="宋体" w:eastAsia="宋体" w:hAnsi="宋体" w:cs="宋体"/>
          <w:color w:val="FF0000"/>
          <w:lang w:val="zh-CN"/>
        </w:rPr>
        <w:tab/>
      </w:r>
      <w:r w:rsidR="00875EB3" w:rsidRPr="00435A40">
        <w:rPr>
          <w:rFonts w:ascii="宋体" w:eastAsia="宋体" w:hAnsi="宋体" w:cs="宋体"/>
          <w:color w:val="FF0000"/>
          <w:lang w:val="zh-CN"/>
        </w:rPr>
        <w:tab/>
      </w:r>
      <w:r w:rsidR="00875EB3" w:rsidRPr="00AE755A">
        <w:rPr>
          <w:rFonts w:ascii="宋体" w:eastAsia="宋体" w:hAnsi="宋体" w:cs="宋体"/>
          <w:color w:val="000000" w:themeColor="text1"/>
          <w:lang w:val="zh-CN"/>
        </w:rPr>
        <w:tab/>
      </w:r>
      <w:r>
        <w:rPr>
          <w:rFonts w:ascii="宋体" w:eastAsia="宋体" w:hAnsi="宋体" w:cs="宋体"/>
          <w:color w:val="000000" w:themeColor="text1"/>
          <w:lang w:val="zh-CN"/>
        </w:rPr>
        <w:t xml:space="preserve"> </w:t>
      </w:r>
      <w:r w:rsidR="000D6AB0">
        <w:rPr>
          <w:rFonts w:ascii="宋体" w:eastAsia="宋体" w:hAnsi="宋体" w:cs="宋体"/>
          <w:color w:val="000000" w:themeColor="text1"/>
          <w:lang w:val="zh-CN"/>
        </w:rPr>
        <w:t xml:space="preserve">   </w:t>
      </w:r>
      <w:r>
        <w:rPr>
          <w:rFonts w:ascii="宋体" w:eastAsia="宋体" w:hAnsi="宋体" w:cs="宋体"/>
          <w:color w:val="000000" w:themeColor="text1"/>
          <w:lang w:val="zh-CN"/>
        </w:rPr>
        <w:t xml:space="preserve">    </w:t>
      </w:r>
      <w:r w:rsidR="00875EB3" w:rsidRPr="00AE755A">
        <w:rPr>
          <w:rFonts w:ascii="宋体" w:eastAsia="宋体" w:hAnsi="宋体" w:cs="宋体"/>
          <w:color w:val="000000" w:themeColor="text1"/>
          <w:lang w:val="zh-CN"/>
        </w:rPr>
        <w:tab/>
      </w:r>
      <w:r w:rsidR="00875EB3" w:rsidRPr="00AE755A">
        <w:rPr>
          <w:rFonts w:ascii="宋体" w:eastAsia="宋体" w:hAnsi="宋体" w:cs="宋体"/>
          <w:color w:val="000000" w:themeColor="text1"/>
          <w:lang w:val="zh-CN"/>
        </w:rPr>
        <w:tab/>
      </w:r>
      <w:r w:rsidR="00875EB3" w:rsidRPr="00435A40">
        <w:rPr>
          <w:rFonts w:ascii="Times New Roman" w:eastAsia="宋体" w:hAnsi="Times New Roman" w:cs="Times New Roman"/>
          <w:color w:val="000000" w:themeColor="text1"/>
          <w:lang w:val="zh-CN"/>
        </w:rPr>
        <w:t>(1)</w:t>
      </w:r>
    </w:p>
    <w:p w14:paraId="0E448E26" w14:textId="137F146B" w:rsidR="00875EB3" w:rsidRPr="00AE755A" w:rsidRDefault="00875EB3" w:rsidP="00435A40">
      <w:pPr>
        <w:pStyle w:val="aa"/>
        <w:spacing w:line="360" w:lineRule="auto"/>
        <w:rPr>
          <w:lang w:val="zh-TW" w:eastAsia="zh-TW"/>
        </w:rPr>
      </w:pPr>
      <w:r w:rsidRPr="00AE755A">
        <w:rPr>
          <w:rFonts w:ascii="宋体" w:eastAsia="宋体" w:hAnsi="宋体" w:cs="宋体"/>
          <w:color w:val="000000" w:themeColor="text1"/>
          <w:lang w:val="zh-CN"/>
        </w:rPr>
        <w:t> 上式中，分母是在文</w:t>
      </w:r>
      <w:r w:rsidR="003B3DA8" w:rsidRPr="00AE755A">
        <w:rPr>
          <w:rFonts w:ascii="宋体" w:eastAsia="宋体" w:hAnsi="宋体" w:cs="宋体" w:hint="eastAsia"/>
          <w:color w:val="000000" w:themeColor="text1"/>
          <w:lang w:val="zh-CN"/>
        </w:rPr>
        <w:t>档</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3975BA" w:rsidRPr="00AE755A">
        <w:rPr>
          <w:rFonts w:ascii="宋体" w:eastAsia="宋体" w:hAnsi="宋体" w:cs="宋体"/>
          <w:color w:val="000000" w:themeColor="text1"/>
          <w:lang w:val="zh-CN"/>
        </w:rPr>
        <w:t>中</w:t>
      </w:r>
      <w:r w:rsidR="003975BA" w:rsidRPr="00AE755A">
        <w:rPr>
          <w:rFonts w:ascii="宋体" w:eastAsia="宋体" w:hAnsi="宋体" w:cs="宋体" w:hint="eastAsia"/>
          <w:color w:val="000000" w:themeColor="text1"/>
          <w:lang w:val="zh-CN"/>
        </w:rPr>
        <w:t>全部</w:t>
      </w:r>
      <w:r w:rsidR="004D071A" w:rsidRPr="00AE755A">
        <w:rPr>
          <w:rFonts w:ascii="宋体" w:eastAsia="宋体" w:hAnsi="宋体" w:cs="宋体" w:hint="eastAsia"/>
          <w:color w:val="000000" w:themeColor="text1"/>
          <w:lang w:val="zh-CN"/>
        </w:rPr>
        <w:t>词</w:t>
      </w:r>
      <w:r w:rsidR="006B53FD" w:rsidRPr="00AE755A">
        <w:rPr>
          <w:rFonts w:ascii="宋体" w:eastAsia="宋体" w:hAnsi="宋体" w:cs="宋体"/>
          <w:color w:val="000000" w:themeColor="text1"/>
          <w:lang w:val="zh-CN"/>
        </w:rPr>
        <w:t>汇</w:t>
      </w:r>
      <w:r w:rsidR="00A537D7" w:rsidRPr="00AE755A">
        <w:rPr>
          <w:rFonts w:ascii="宋体" w:eastAsia="宋体" w:hAnsi="宋体" w:cs="宋体"/>
          <w:color w:val="000000" w:themeColor="text1"/>
          <w:lang w:val="zh-CN"/>
        </w:rPr>
        <w:t>的出现</w:t>
      </w:r>
      <w:r w:rsidR="00A537D7" w:rsidRPr="00AE755A">
        <w:rPr>
          <w:rFonts w:ascii="宋体" w:eastAsia="宋体" w:hAnsi="宋体" w:cs="宋体" w:hint="eastAsia"/>
          <w:color w:val="000000" w:themeColor="text1"/>
          <w:lang w:val="zh-CN"/>
        </w:rPr>
        <w:t>频数</w:t>
      </w:r>
      <w:r w:rsidR="00E951BB" w:rsidRPr="00AE755A">
        <w:rPr>
          <w:rFonts w:ascii="宋体" w:eastAsia="宋体" w:hAnsi="宋体" w:cs="宋体" w:hint="eastAsia"/>
          <w:color w:val="000000" w:themeColor="text1"/>
          <w:lang w:val="zh-CN"/>
        </w:rPr>
        <w:t>总</w:t>
      </w:r>
      <w:r w:rsidRPr="00AE755A">
        <w:rPr>
          <w:rFonts w:ascii="宋体" w:eastAsia="宋体" w:hAnsi="宋体" w:cs="宋体"/>
          <w:color w:val="000000" w:themeColor="text1"/>
          <w:lang w:val="zh-CN"/>
        </w:rPr>
        <w:t>和，</w:t>
      </w:r>
      <w:r w:rsidRPr="00AE755A">
        <w:rPr>
          <w:rFonts w:ascii="宋体" w:eastAsia="宋体" w:hAnsi="宋体" w:cs="宋体" w:hint="eastAsia"/>
          <w:color w:val="000000" w:themeColor="text1"/>
          <w:lang w:val="zh-CN"/>
        </w:rPr>
        <w:t>而</w:t>
      </w:r>
      <w:r w:rsidRPr="00AE755A">
        <w:rPr>
          <w:rFonts w:ascii="宋体" w:eastAsia="宋体" w:hAnsi="宋体" w:cs="宋体"/>
          <w:color w:val="000000" w:themeColor="text1"/>
          <w:lang w:val="zh-CN"/>
        </w:rPr>
        <w:t>分子</w:t>
      </w:r>
      <m:oMath>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oMath>
      <w:r w:rsidRPr="00AE755A">
        <w:rPr>
          <w:rFonts w:ascii="宋体" w:eastAsia="宋体" w:hAnsi="宋体" w:cs="宋体"/>
          <w:color w:val="000000" w:themeColor="text1"/>
          <w:lang w:val="zh-CN"/>
        </w:rPr>
        <w:t>则是该词在文件</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B01E25" w:rsidRPr="00AE755A">
        <w:rPr>
          <w:rFonts w:ascii="宋体" w:eastAsia="宋体" w:hAnsi="宋体" w:cs="宋体"/>
          <w:color w:val="000000" w:themeColor="text1"/>
          <w:lang w:val="zh-CN"/>
        </w:rPr>
        <w:t>中的出现</w:t>
      </w:r>
      <w:r w:rsidR="00B01E25" w:rsidRPr="00AE755A">
        <w:rPr>
          <w:rFonts w:ascii="宋体" w:eastAsia="宋体" w:hAnsi="宋体" w:cs="宋体" w:hint="eastAsia"/>
          <w:color w:val="000000" w:themeColor="text1"/>
          <w:lang w:val="zh-CN"/>
        </w:rPr>
        <w:t>频数</w:t>
      </w:r>
      <w:r w:rsidRPr="00AE755A">
        <w:rPr>
          <w:rFonts w:ascii="宋体" w:eastAsia="宋体" w:hAnsi="宋体" w:cs="宋体"/>
          <w:color w:val="000000" w:themeColor="text1"/>
          <w:lang w:val="zh-CN"/>
        </w:rPr>
        <w:t>。</w:t>
      </w:r>
    </w:p>
    <w:p w14:paraId="770DF07D" w14:textId="59C0AB4E" w:rsidR="00875EB3" w:rsidRPr="00605C8D" w:rsidRDefault="00605C8D" w:rsidP="00435A40">
      <w:pPr>
        <w:pStyle w:val="aa"/>
        <w:spacing w:line="360" w:lineRule="auto"/>
        <w:ind w:left="482" w:firstLine="0"/>
        <w:jc w:val="both"/>
        <w:rPr>
          <w:rFonts w:ascii="宋体" w:eastAsia="宋体" w:hAnsi="宋体" w:cs="宋体"/>
          <w:color w:val="000000" w:themeColor="text1"/>
          <w:lang w:val="zh-TW" w:eastAsia="zh-TW"/>
        </w:rPr>
      </w:pP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2</w:t>
      </w:r>
      <w:r w:rsidRPr="00435A40">
        <w:rPr>
          <w:rFonts w:ascii="Times New Roman" w:eastAsia="宋体" w:hAnsi="Times New Roman" w:cs="Times New Roman"/>
          <w:color w:val="000000" w:themeColor="text1"/>
          <w:lang w:val="zh-CN"/>
        </w:rPr>
        <w:t>）</w:t>
      </w:r>
      <w:r w:rsidR="00875EB3" w:rsidRPr="00435A40">
        <w:rPr>
          <w:rFonts w:ascii="宋体" w:eastAsia="宋体" w:hAnsi="宋体" w:cs="宋体" w:hint="eastAsia"/>
          <w:bCs/>
          <w:color w:val="000000" w:themeColor="text1"/>
          <w:lang w:val="zh-CN"/>
        </w:rPr>
        <w:t>步骤</w:t>
      </w:r>
      <w:r w:rsidR="00875EB3" w:rsidRPr="00435A40">
        <w:rPr>
          <w:rFonts w:ascii="宋体" w:eastAsia="宋体" w:hAnsi="宋体" w:cs="宋体"/>
          <w:bCs/>
          <w:color w:val="000000" w:themeColor="text1"/>
          <w:lang w:val="zh-CN"/>
        </w:rPr>
        <w:t xml:space="preserve">2: </w:t>
      </w:r>
      <w:r w:rsidR="00875EB3" w:rsidRPr="00435A40">
        <w:rPr>
          <w:rFonts w:ascii="宋体" w:eastAsia="宋体" w:hAnsi="宋体" w:cs="宋体" w:hint="eastAsia"/>
          <w:bCs/>
          <w:color w:val="000000" w:themeColor="text1"/>
          <w:lang w:val="zh-CN"/>
        </w:rPr>
        <w:t>计算</w:t>
      </w:r>
      <m:oMath>
        <m:sSub>
          <m:sSubPr>
            <m:ctrlPr>
              <w:rPr>
                <w:rFonts w:eastAsia="宋体" w:cs="Times New Roman"/>
                <w:color w:val="000000" w:themeColor="text1"/>
                <w:lang w:val="zh-CN"/>
              </w:rPr>
            </m:ctrlPr>
          </m:sSubPr>
          <m:e>
            <m:r>
              <m:rPr>
                <m:sty m:val="p"/>
              </m:rPr>
              <w:rPr>
                <w:rFonts w:cs="Times New Roman"/>
                <w:color w:val="000000" w:themeColor="text1"/>
                <w:lang w:val="zh-CN"/>
              </w:rPr>
              <m:t>idf</m:t>
            </m:r>
          </m:e>
          <m:sub>
            <m:r>
              <m:rPr>
                <m:sty m:val="p"/>
              </m:rPr>
              <w:rPr>
                <w:rFonts w:cs="Times New Roman"/>
                <w:color w:val="000000" w:themeColor="text1"/>
                <w:lang w:val="zh-CN"/>
              </w:rPr>
              <m:t>i</m:t>
            </m:r>
          </m:sub>
        </m:sSub>
      </m:oMath>
    </w:p>
    <w:p w14:paraId="6CCFDD73" w14:textId="0D3F04C5" w:rsidR="00875EB3" w:rsidRPr="00435A40" w:rsidRDefault="00581749" w:rsidP="00435A40">
      <w:pPr>
        <w:pStyle w:val="aa"/>
        <w:spacing w:line="360" w:lineRule="auto"/>
        <w:ind w:left="482" w:firstLine="0"/>
        <w:jc w:val="right"/>
        <w:rPr>
          <w:rFonts w:ascii="Times New Roman" w:eastAsia="宋体" w:hAnsi="Times New Roman" w:cs="Times New Roman"/>
          <w:color w:val="000000" w:themeColor="text1"/>
          <w:lang w:eastAsia="zh-TW"/>
        </w:rPr>
      </w:pPr>
      <w:r>
        <w:rPr>
          <w:rFonts w:ascii="宋体" w:eastAsia="宋体" w:hAnsi="宋体" w:cs="宋体"/>
          <w:color w:val="000000" w:themeColor="text1"/>
          <w:lang w:val="zh-CN" w:eastAsia="zh-TW"/>
        </w:rPr>
        <w:t xml:space="preserve">           </w:t>
      </w:r>
      <w:r>
        <w:rPr>
          <w:rFonts w:ascii="宋体" w:eastAsia="宋体" w:hAnsi="宋体" w:cs="宋体"/>
          <w:color w:val="000000" w:themeColor="text1"/>
          <w:lang w:val="zh-CN"/>
        </w:rPr>
        <w:t xml:space="preserve">       </w:t>
      </w:r>
      <w:r>
        <w:rPr>
          <w:rFonts w:ascii="宋体" w:eastAsia="宋体" w:hAnsi="宋体" w:cs="宋体"/>
          <w:color w:val="000000" w:themeColor="text1"/>
          <w:lang w:val="zh-CN" w:eastAsia="zh-TW"/>
        </w:rPr>
        <w:t xml:space="preserve"> </w:t>
      </w:r>
      <w:r w:rsidR="000D6AB0">
        <w:rPr>
          <w:rFonts w:ascii="宋体" w:eastAsia="宋体" w:hAnsi="宋体" w:cs="宋体"/>
          <w:color w:val="000000" w:themeColor="text1"/>
          <w:lang w:val="zh-CN"/>
        </w:rPr>
        <w:t xml:space="preserve">  </w:t>
      </w:r>
      <w:r>
        <w:rPr>
          <w:rFonts w:ascii="宋体" w:eastAsia="宋体" w:hAnsi="宋体" w:cs="宋体"/>
          <w:color w:val="000000" w:themeColor="text1"/>
          <w:lang w:val="zh-CN" w:eastAsia="zh-TW"/>
        </w:rPr>
        <w:t xml:space="preserve"> </w:t>
      </w:r>
      <m:oMath>
        <m:r>
          <m:rPr>
            <m:sty m:val="p"/>
          </m:rPr>
          <w:rPr>
            <w:rFonts w:eastAsia="宋体" w:cs="Times New Roman" w:hint="eastAsia"/>
            <w:color w:val="000000" w:themeColor="text1"/>
            <w:lang w:val="zh-CN" w:eastAsia="zh-TW"/>
          </w:rPr>
          <m:t>i</m:t>
        </m:r>
        <m:sSub>
          <m:sSubPr>
            <m:ctrlPr>
              <w:rPr>
                <w:rFonts w:eastAsia="宋体" w:cs="Times New Roman"/>
                <w:color w:val="000000" w:themeColor="text1"/>
                <w:lang w:val="zh-CN"/>
              </w:rPr>
            </m:ctrlPr>
          </m:sSubPr>
          <m:e>
            <m:r>
              <m:rPr>
                <m:sty m:val="p"/>
              </m:rPr>
              <w:rPr>
                <w:rFonts w:cs="Times New Roman"/>
                <w:color w:val="000000" w:themeColor="text1"/>
                <w:lang w:val="zh-CN" w:eastAsia="zh-TW"/>
              </w:rPr>
              <m:t>df</m:t>
            </m:r>
          </m:e>
          <m:sub>
            <m:r>
              <m:rPr>
                <m:sty m:val="p"/>
              </m:rPr>
              <w:rPr>
                <w:rFonts w:cs="Times New Roman"/>
                <w:color w:val="000000" w:themeColor="text1"/>
                <w:lang w:val="zh-CN" w:eastAsia="zh-TW"/>
              </w:rPr>
              <m:t>i</m:t>
            </m:r>
          </m:sub>
        </m:sSub>
        <m:r>
          <m:rPr>
            <m:sty m:val="p"/>
          </m:rPr>
          <w:rPr>
            <w:rFonts w:eastAsia="宋体" w:cs="Times New Roman" w:hint="eastAsia"/>
            <w:color w:val="000000" w:themeColor="text1"/>
            <w:lang w:val="zh-CN" w:eastAsia="zh-TW"/>
          </w:rPr>
          <m:t>＝</m:t>
        </m:r>
        <m:r>
          <m:rPr>
            <m:sty m:val="p"/>
          </m:rPr>
          <w:rPr>
            <w:rFonts w:eastAsia="宋体" w:cs="Times New Roman" w:hint="eastAsia"/>
            <w:color w:val="000000" w:themeColor="text1"/>
            <w:lang w:val="zh-CN" w:eastAsia="zh-TW"/>
          </w:rPr>
          <m:t>log</m:t>
        </m:r>
        <m:f>
          <m:fPr>
            <m:ctrlPr>
              <w:rPr>
                <w:rFonts w:eastAsia="宋体" w:cs="Times New Roman"/>
                <w:color w:val="000000" w:themeColor="text1"/>
                <w:lang w:val="zh-CN"/>
              </w:rPr>
            </m:ctrlPr>
          </m:fPr>
          <m:num>
            <m:d>
              <m:dPr>
                <m:begChr m:val="|"/>
                <m:endChr m:val="|"/>
                <m:ctrlPr>
                  <w:rPr>
                    <w:rFonts w:eastAsia="宋体" w:cs="Times New Roman"/>
                    <w:color w:val="000000" w:themeColor="text1"/>
                    <w:lang w:val="zh-CN"/>
                  </w:rPr>
                </m:ctrlPr>
              </m:dPr>
              <m:e>
                <m:r>
                  <m:rPr>
                    <m:sty m:val="p"/>
                  </m:rPr>
                  <w:rPr>
                    <w:rFonts w:eastAsia="宋体" w:cs="Times New Roman" w:hint="eastAsia"/>
                    <w:color w:val="000000" w:themeColor="text1"/>
                    <w:lang w:val="zh-CN" w:eastAsia="zh-TW"/>
                  </w:rPr>
                  <m:t>D</m:t>
                </m:r>
              </m:e>
            </m:d>
          </m:num>
          <m:den>
            <m:d>
              <m:dPr>
                <m:begChr m:val="|"/>
                <m:endChr m:val="|"/>
                <m:ctrlPr>
                  <w:rPr>
                    <w:rFonts w:eastAsia="宋体" w:cs="Times New Roman"/>
                    <w:color w:val="000000" w:themeColor="text1"/>
                    <w:lang w:val="zh-CN"/>
                  </w:rPr>
                </m:ctrlPr>
              </m:dPr>
              <m:e>
                <m:d>
                  <m:dPr>
                    <m:begChr m:val="{"/>
                    <m:endChr m:val="}"/>
                    <m:ctrlPr>
                      <w:rPr>
                        <w:rFonts w:eastAsia="宋体" w:cs="Times New Roman"/>
                        <w:color w:val="000000" w:themeColor="text1"/>
                        <w:lang w:val="zh-CN"/>
                      </w:rPr>
                    </m:ctrlPr>
                  </m:dPr>
                  <m:e>
                    <m:r>
                      <m:rPr>
                        <m:sty m:val="p"/>
                      </m:rPr>
                      <w:rPr>
                        <w:rFonts w:eastAsia="宋体" w:cs="Times New Roman" w:hint="eastAsia"/>
                        <w:color w:val="000000" w:themeColor="text1"/>
                        <w:lang w:val="zh-CN" w:eastAsia="zh-TW"/>
                      </w:rPr>
                      <m:t>j</m:t>
                    </m:r>
                    <m:r>
                      <m:rPr>
                        <m:sty m:val="p"/>
                      </m:rPr>
                      <w:rPr>
                        <w:rFonts w:eastAsia="宋体" w:cs="Times New Roman" w:hint="eastAsia"/>
                        <w:color w:val="000000" w:themeColor="text1"/>
                        <w:lang w:eastAsia="zh-TW"/>
                      </w:rPr>
                      <m:t>:</m:t>
                    </m:r>
                    <m:sSub>
                      <m:sSubPr>
                        <m:ctrlPr>
                          <w:rPr>
                            <w:rFonts w:eastAsia="宋体" w:cs="Times New Roman"/>
                            <w:color w:val="000000" w:themeColor="text1"/>
                          </w:rPr>
                        </m:ctrlPr>
                      </m:sSubPr>
                      <m:e>
                        <m:r>
                          <m:rPr>
                            <m:sty m:val="p"/>
                          </m:rPr>
                          <w:rPr>
                            <w:rFonts w:eastAsia="宋体" w:cs="Times New Roman" w:hint="eastAsia"/>
                            <w:color w:val="000000" w:themeColor="text1"/>
                            <w:lang w:eastAsia="zh-TW"/>
                          </w:rPr>
                          <m:t>t</m:t>
                        </m:r>
                      </m:e>
                      <m:sub>
                        <m:r>
                          <m:rPr>
                            <m:sty m:val="p"/>
                          </m:rPr>
                          <w:rPr>
                            <w:rFonts w:eastAsia="宋体" w:cs="Times New Roman" w:hint="eastAsia"/>
                            <w:color w:val="000000" w:themeColor="text1"/>
                            <w:lang w:eastAsia="zh-TW"/>
                          </w:rPr>
                          <m:t>i</m:t>
                        </m:r>
                      </m:sub>
                    </m:sSub>
                    <m:r>
                      <m:rPr>
                        <m:sty m:val="p"/>
                      </m:rPr>
                      <w:rPr>
                        <w:rFonts w:eastAsia="宋体" w:cs="Times New Roman" w:hint="eastAsia"/>
                        <w:color w:val="000000" w:themeColor="text1"/>
                        <w:lang w:eastAsia="zh-TW"/>
                      </w:rPr>
                      <m:t>∈</m:t>
                    </m:r>
                    <m:sSub>
                      <m:sSubPr>
                        <m:ctrlPr>
                          <w:rPr>
                            <w:rFonts w:eastAsia="宋体" w:cs="Times New Roman"/>
                            <w:color w:val="000000" w:themeColor="text1"/>
                            <w:lang w:val="zh-CN"/>
                          </w:rPr>
                        </m:ctrlPr>
                      </m:sSubPr>
                      <m:e>
                        <m:r>
                          <m:rPr>
                            <m:sty m:val="p"/>
                          </m:rPr>
                          <w:rPr>
                            <w:rFonts w:cs="Times New Roman"/>
                            <w:color w:val="000000" w:themeColor="text1"/>
                            <w:lang w:val="zh-CN" w:eastAsia="zh-TW"/>
                          </w:rPr>
                          <m:t>d</m:t>
                        </m:r>
                      </m:e>
                      <m:sub>
                        <m:r>
                          <m:rPr>
                            <m:sty m:val="p"/>
                          </m:rPr>
                          <w:rPr>
                            <w:rFonts w:cs="Times New Roman"/>
                            <w:color w:val="000000" w:themeColor="text1"/>
                            <w:lang w:val="zh-CN" w:eastAsia="zh-TW"/>
                          </w:rPr>
                          <m:t>j</m:t>
                        </m:r>
                      </m:sub>
                    </m:sSub>
                  </m:e>
                </m:d>
              </m:e>
            </m:d>
          </m:den>
        </m:f>
      </m:oMath>
      <w:r w:rsidR="00875EB3" w:rsidRPr="00AE755A">
        <w:rPr>
          <w:rFonts w:ascii="宋体" w:eastAsia="宋体" w:hAnsi="宋体" w:cs="宋体"/>
          <w:color w:val="000000" w:themeColor="text1"/>
          <w:lang w:eastAsia="zh-TW"/>
        </w:rPr>
        <w:t xml:space="preserve">           </w:t>
      </w:r>
      <w:r>
        <w:rPr>
          <w:rFonts w:ascii="宋体" w:eastAsia="宋体" w:hAnsi="宋体" w:cs="宋体"/>
          <w:color w:val="000000" w:themeColor="text1"/>
        </w:rPr>
        <w:t xml:space="preserve">      </w:t>
      </w:r>
      <w:r w:rsidR="00875EB3" w:rsidRPr="00AE755A">
        <w:rPr>
          <w:rFonts w:ascii="宋体" w:eastAsia="宋体" w:hAnsi="宋体" w:cs="宋体"/>
          <w:color w:val="000000" w:themeColor="text1"/>
          <w:lang w:eastAsia="zh-TW"/>
        </w:rPr>
        <w:t xml:space="preserve">  </w:t>
      </w:r>
      <w:r w:rsidR="00160714">
        <w:rPr>
          <w:rFonts w:ascii="宋体" w:eastAsia="宋体" w:hAnsi="宋体" w:cs="宋体"/>
          <w:color w:val="000000" w:themeColor="text1"/>
        </w:rPr>
        <w:t xml:space="preserve"> </w:t>
      </w:r>
      <w:r w:rsidR="00875EB3" w:rsidRPr="00435A40">
        <w:rPr>
          <w:rFonts w:ascii="Times New Roman" w:eastAsia="宋体" w:hAnsi="Times New Roman" w:cs="Times New Roman"/>
          <w:color w:val="000000" w:themeColor="text1"/>
          <w:lang w:eastAsia="zh-TW"/>
        </w:rPr>
        <w:t>(2)</w:t>
      </w:r>
    </w:p>
    <w:p w14:paraId="7D6F704C" w14:textId="3D99EFB6" w:rsidR="00875EB3" w:rsidRPr="00AE755A" w:rsidRDefault="00875EB3" w:rsidP="00435A40">
      <w:pPr>
        <w:pStyle w:val="aa"/>
        <w:spacing w:line="360" w:lineRule="auto"/>
        <w:rPr>
          <w:color w:val="000000" w:themeColor="text1"/>
          <w:sz w:val="20"/>
          <w:szCs w:val="20"/>
        </w:rPr>
      </w:pPr>
      <w:r w:rsidRPr="00AE755A">
        <w:rPr>
          <w:color w:val="000000" w:themeColor="text1"/>
        </w:rPr>
        <w:t>其中</w:t>
      </w:r>
      <w:r w:rsidRPr="00435A40">
        <w:rPr>
          <w:rFonts w:ascii="Times New Roman" w:hAnsi="Times New Roman" w:cs="Times New Roman"/>
          <w:color w:val="000000" w:themeColor="text1"/>
        </w:rPr>
        <w:t>|D|</w:t>
      </w:r>
      <w:r w:rsidR="00B747EA" w:rsidRPr="00AE755A">
        <w:rPr>
          <w:color w:val="000000" w:themeColor="text1"/>
          <w:lang w:val="zh-CN"/>
        </w:rPr>
        <w:t>表</w:t>
      </w:r>
      <w:r w:rsidR="00B747EA" w:rsidRPr="00AE755A">
        <w:rPr>
          <w:rFonts w:hint="eastAsia"/>
          <w:color w:val="000000" w:themeColor="text1"/>
          <w:lang w:val="zh-CN"/>
        </w:rPr>
        <w:t>示</w:t>
      </w:r>
      <w:r w:rsidR="005854F7" w:rsidRPr="00AE755A">
        <w:rPr>
          <w:color w:val="000000" w:themeColor="text1"/>
          <w:lang w:val="zh-CN"/>
        </w:rPr>
        <w:t>文</w:t>
      </w:r>
      <w:r w:rsidR="00CE4417" w:rsidRPr="00AE755A">
        <w:rPr>
          <w:rFonts w:hint="eastAsia"/>
          <w:color w:val="000000" w:themeColor="text1"/>
          <w:lang w:val="zh-CN"/>
        </w:rPr>
        <w:t>件</w:t>
      </w:r>
      <w:r w:rsidRPr="00AE755A">
        <w:rPr>
          <w:color w:val="000000" w:themeColor="text1"/>
          <w:lang w:val="zh-CN"/>
        </w:rPr>
        <w:t>集</w:t>
      </w:r>
      <w:r w:rsidR="0070612F" w:rsidRPr="00AE755A">
        <w:rPr>
          <w:color w:val="000000" w:themeColor="text1"/>
        </w:rPr>
        <w:t>的</w:t>
      </w:r>
      <w:r w:rsidR="0070612F" w:rsidRPr="00AE755A">
        <w:rPr>
          <w:rFonts w:hint="eastAsia"/>
          <w:color w:val="000000" w:themeColor="text1"/>
        </w:rPr>
        <w:t>总</w:t>
      </w:r>
      <w:r w:rsidR="0070612F" w:rsidRPr="00AE755A">
        <w:rPr>
          <w:color w:val="000000" w:themeColor="text1"/>
        </w:rPr>
        <w:t>文件数</w:t>
      </w:r>
      <w:r w:rsidR="00C91F5B">
        <w:rPr>
          <w:color w:val="000000" w:themeColor="text1"/>
          <w:lang w:val="zh-CN"/>
        </w:rPr>
        <w:t>，分</w:t>
      </w:r>
      <w:r w:rsidR="00C91F5B">
        <w:rPr>
          <w:rFonts w:hint="eastAsia"/>
          <w:color w:val="000000" w:themeColor="text1"/>
          <w:lang w:val="zh-CN"/>
        </w:rPr>
        <w:t>母</w:t>
      </w:r>
      <w:r w:rsidR="00D6744A" w:rsidRPr="00AE755A">
        <w:rPr>
          <w:color w:val="000000" w:themeColor="text1"/>
          <w:lang w:val="zh-CN"/>
        </w:rPr>
        <w:t>表示</w:t>
      </w:r>
      <w:r w:rsidRPr="00AE755A">
        <w:rPr>
          <w:color w:val="000000" w:themeColor="text1"/>
          <w:lang w:val="zh-CN"/>
        </w:rPr>
        <w:t>包含词</w:t>
      </w:r>
      <m:oMath>
        <m:sSub>
          <m:sSubPr>
            <m:ctrlPr>
              <w:rPr>
                <w:rFonts w:eastAsia="宋体" w:cs="Times New Roman"/>
                <w:color w:val="000000" w:themeColor="text1"/>
                <w:lang w:val="zh-CN"/>
              </w:rPr>
            </m:ctrlPr>
          </m:sSubPr>
          <m:e>
            <m:r>
              <m:rPr>
                <m:sty m:val="p"/>
              </m:rPr>
              <w:rPr>
                <w:rFonts w:cs="Times New Roman"/>
                <w:color w:val="000000" w:themeColor="text1"/>
                <w:lang w:val="zh-CN"/>
              </w:rPr>
              <m:t>t</m:t>
            </m:r>
          </m:e>
          <m:sub>
            <m:r>
              <m:rPr>
                <m:sty m:val="p"/>
              </m:rPr>
              <w:rPr>
                <w:rFonts w:cs="Times New Roman"/>
                <w:color w:val="000000" w:themeColor="text1"/>
                <w:lang w:val="zh-CN"/>
              </w:rPr>
              <m:t>i</m:t>
            </m:r>
          </m:sub>
        </m:sSub>
      </m:oMath>
      <w:r w:rsidR="008D5461" w:rsidRPr="00AE755A">
        <w:rPr>
          <w:rFonts w:hint="eastAsia"/>
          <w:color w:val="000000" w:themeColor="text1"/>
          <w:lang w:val="zh-CN"/>
        </w:rPr>
        <w:t>的</w:t>
      </w:r>
      <w:r w:rsidR="00D6744A" w:rsidRPr="00AE755A">
        <w:rPr>
          <w:color w:val="000000" w:themeColor="text1"/>
          <w:lang w:val="zh-CN"/>
        </w:rPr>
        <w:t>文档</w:t>
      </w:r>
      <w:r w:rsidR="008953BB" w:rsidRPr="00AE755A">
        <w:rPr>
          <w:rFonts w:hint="eastAsia"/>
          <w:color w:val="000000" w:themeColor="text1"/>
          <w:lang w:val="zh-CN"/>
        </w:rPr>
        <w:t>数</w:t>
      </w:r>
      <w:r w:rsidRPr="00AE755A">
        <w:rPr>
          <w:color w:val="000000" w:themeColor="text1"/>
          <w:sz w:val="20"/>
          <w:szCs w:val="20"/>
          <w:lang w:val="zh-CN"/>
        </w:rPr>
        <w:t>。</w:t>
      </w:r>
    </w:p>
    <w:p w14:paraId="373406A0" w14:textId="60990921" w:rsidR="00875EB3" w:rsidRPr="00435A40" w:rsidRDefault="00955C97" w:rsidP="00435A40">
      <w:pPr>
        <w:pStyle w:val="aa"/>
        <w:spacing w:line="360" w:lineRule="auto"/>
        <w:ind w:left="482" w:firstLine="0"/>
        <w:jc w:val="both"/>
        <w:rPr>
          <w:rFonts w:ascii="Times New Roman" w:eastAsia="宋体" w:hAnsi="Times New Roman" w:cs="Times New Roman"/>
          <w:color w:val="000000" w:themeColor="text1"/>
          <w:lang w:val="zh-TW" w:eastAsia="zh-TW"/>
        </w:rPr>
      </w:pPr>
      <w:r w:rsidRPr="00435A40">
        <w:rPr>
          <w:rFonts w:ascii="Times New Roman" w:eastAsia="宋体" w:hAnsi="Times New Roman" w:cs="Times New Roman" w:hint="eastAsia"/>
          <w:color w:val="000000" w:themeColor="text1"/>
          <w:lang w:val="zh-CN"/>
        </w:rPr>
        <w:t>（</w:t>
      </w:r>
      <w:r w:rsidRPr="00435A40">
        <w:rPr>
          <w:rFonts w:ascii="Times New Roman" w:eastAsia="宋体" w:hAnsi="Times New Roman" w:cs="Times New Roman"/>
          <w:color w:val="000000" w:themeColor="text1"/>
          <w:lang w:val="zh-CN"/>
        </w:rPr>
        <w:t>3</w:t>
      </w:r>
      <w:r w:rsidRPr="00435A40">
        <w:rPr>
          <w:rFonts w:ascii="Times New Roman" w:eastAsia="宋体" w:hAnsi="Times New Roman" w:cs="Times New Roman"/>
          <w:color w:val="000000" w:themeColor="text1"/>
          <w:lang w:val="zh-CN"/>
        </w:rPr>
        <w:t>）</w:t>
      </w:r>
      <w:r w:rsidR="00875EB3" w:rsidRPr="00435A40">
        <w:rPr>
          <w:rFonts w:ascii="宋体" w:eastAsia="宋体" w:hAnsi="宋体" w:cs="宋体"/>
          <w:bCs/>
          <w:color w:val="000000" w:themeColor="text1"/>
          <w:lang w:val="zh-CN"/>
        </w:rPr>
        <w:t>步骤3：将</w:t>
      </w:r>
      <w:r w:rsidR="00297489">
        <w:rPr>
          <w:rFonts w:ascii="宋体" w:eastAsia="宋体" w:hAnsi="宋体" w:cs="宋体"/>
          <w:bCs/>
          <w:color w:val="000000" w:themeColor="text1"/>
          <w:lang w:val="zh-CN"/>
        </w:rPr>
        <w:t>（</w:t>
      </w:r>
      <w:r w:rsidR="00297489" w:rsidRPr="00435A40">
        <w:rPr>
          <w:rFonts w:ascii="Times New Roman" w:eastAsia="宋体" w:hAnsi="Times New Roman" w:cs="Times New Roman"/>
          <w:color w:val="000000" w:themeColor="text1"/>
          <w:lang w:val="zh-CN"/>
        </w:rPr>
        <w:t>1</w:t>
      </w:r>
      <w:r w:rsidR="00297489" w:rsidRPr="00435A40">
        <w:rPr>
          <w:rFonts w:ascii="Times New Roman" w:eastAsia="宋体" w:hAnsi="Times New Roman" w:cs="Times New Roman"/>
          <w:color w:val="000000" w:themeColor="text1"/>
          <w:lang w:val="zh-CN"/>
        </w:rPr>
        <w:t>）（</w:t>
      </w:r>
      <w:r w:rsidR="00297489" w:rsidRPr="00435A40">
        <w:rPr>
          <w:rFonts w:ascii="Times New Roman" w:eastAsia="宋体" w:hAnsi="Times New Roman" w:cs="Times New Roman"/>
          <w:color w:val="000000" w:themeColor="text1"/>
          <w:lang w:val="zh-CN"/>
        </w:rPr>
        <w:t>2</w:t>
      </w:r>
      <w:r w:rsidR="00297489">
        <w:rPr>
          <w:rFonts w:ascii="宋体" w:eastAsia="宋体" w:hAnsi="宋体" w:cs="宋体"/>
          <w:bCs/>
          <w:color w:val="000000" w:themeColor="text1"/>
          <w:lang w:val="zh-CN"/>
        </w:rPr>
        <w:t>）</w:t>
      </w:r>
      <w:r w:rsidR="00875EB3" w:rsidRPr="00435A40">
        <w:rPr>
          <w:rFonts w:ascii="宋体" w:eastAsia="宋体" w:hAnsi="宋体" w:cs="宋体"/>
          <w:bCs/>
          <w:color w:val="000000" w:themeColor="text1"/>
          <w:lang w:val="zh-CN"/>
        </w:rPr>
        <w:t>两式计算出的结果相乘得到</w:t>
      </w:r>
      <m:oMath>
        <m:sSub>
          <m:sSubPr>
            <m:ctrlPr>
              <w:rPr>
                <w:rFonts w:eastAsia="宋体" w:cs="Times New Roman"/>
                <w:color w:val="000000" w:themeColor="text1"/>
                <w:lang w:val="zh-CN"/>
              </w:rPr>
            </m:ctrlPr>
          </m:sSubPr>
          <m:e>
            <m:r>
              <m:rPr>
                <m:sty m:val="p"/>
              </m:rPr>
              <w:rPr>
                <w:rFonts w:cs="Times New Roman"/>
                <w:color w:val="000000" w:themeColor="text1"/>
                <w:lang w:val="zh-CN"/>
              </w:rPr>
              <m:t>tfidf</m:t>
            </m:r>
          </m:e>
          <m:sub>
            <m:r>
              <m:rPr>
                <m:sty m:val="p"/>
              </m:rPr>
              <w:rPr>
                <w:rFonts w:cs="Times New Roman"/>
                <w:color w:val="000000" w:themeColor="text1"/>
                <w:lang w:val="zh-CN"/>
              </w:rPr>
              <m:t>i,j</m:t>
            </m:r>
          </m:sub>
        </m:sSub>
      </m:oMath>
    </w:p>
    <w:p w14:paraId="61EEFB12" w14:textId="1B53862C" w:rsidR="00875EB3" w:rsidRPr="00435A40" w:rsidRDefault="00581749" w:rsidP="00435A40">
      <w:pPr>
        <w:pStyle w:val="aa"/>
        <w:spacing w:line="360" w:lineRule="auto"/>
        <w:jc w:val="right"/>
        <w:rPr>
          <w:rFonts w:ascii="Times New Roman" w:eastAsia="宋体" w:hAnsi="Times New Roman" w:cs="Times New Roman"/>
          <w:color w:val="000000" w:themeColor="text1"/>
          <w:lang w:eastAsia="zh-TW"/>
        </w:rPr>
      </w:pPr>
      <w:r>
        <w:rPr>
          <w:rFonts w:ascii="Times New Roman" w:eastAsia="宋体" w:hAnsi="Times New Roman" w:cs="Times New Roman"/>
          <w:color w:val="000000" w:themeColor="text1"/>
          <w:lang w:val="zh-CN"/>
        </w:rPr>
        <w:t xml:space="preserve">                      </w:t>
      </w:r>
      <m:oMath>
        <m:sSub>
          <m:sSubPr>
            <m:ctrlPr>
              <w:rPr>
                <w:rFonts w:eastAsia="宋体" w:cs="Times New Roman"/>
                <w:color w:val="000000" w:themeColor="text1"/>
                <w:lang w:val="zh-CN"/>
              </w:rPr>
            </m:ctrlPr>
          </m:sSubPr>
          <m:e>
            <m:r>
              <m:rPr>
                <m:sty m:val="p"/>
              </m:rPr>
              <w:rPr>
                <w:rFonts w:cs="Times New Roman"/>
                <w:color w:val="000000" w:themeColor="text1"/>
                <w:lang w:val="zh-CN"/>
              </w:rPr>
              <m:t>tfidf</m:t>
            </m:r>
          </m:e>
          <m:sub>
            <m:r>
              <m:rPr>
                <m:sty m:val="p"/>
              </m:rPr>
              <w:rPr>
                <w:rFonts w:cs="Times New Roman"/>
                <w:color w:val="000000" w:themeColor="text1"/>
                <w:lang w:val="zh-CN"/>
              </w:rPr>
              <m:t>i,j</m:t>
            </m:r>
          </m:sub>
        </m:sSub>
        <m:r>
          <m:rPr>
            <m:sty m:val="p"/>
          </m:rPr>
          <w:rPr>
            <w:rFonts w:eastAsia="宋体" w:cs="Times New Roman"/>
            <w:color w:val="000000" w:themeColor="text1"/>
            <w:lang w:val="zh-CN"/>
          </w:rPr>
          <m:t xml:space="preserve">= </m:t>
        </m:r>
        <m:sSub>
          <m:sSubPr>
            <m:ctrlPr>
              <w:rPr>
                <w:rFonts w:eastAsia="宋体" w:cs="Times New Roman"/>
                <w:color w:val="000000" w:themeColor="text1"/>
                <w:lang w:val="zh-CN"/>
              </w:rPr>
            </m:ctrlPr>
          </m:sSubPr>
          <m:e>
            <m:r>
              <m:rPr>
                <m:sty m:val="p"/>
              </m:rPr>
              <w:rPr>
                <w:rFonts w:cs="Times New Roman"/>
                <w:color w:val="000000" w:themeColor="text1"/>
                <w:lang w:val="zh-CN"/>
              </w:rPr>
              <m:t>tf</m:t>
            </m:r>
          </m:e>
          <m:sub>
            <m:r>
              <m:rPr>
                <m:sty m:val="p"/>
              </m:rPr>
              <w:rPr>
                <w:rFonts w:cs="Times New Roman"/>
                <w:color w:val="000000" w:themeColor="text1"/>
                <w:lang w:val="zh-CN"/>
              </w:rPr>
              <m:t>i,j</m:t>
            </m:r>
          </m:sub>
        </m:sSub>
        <m:r>
          <m:rPr>
            <m:sty m:val="p"/>
          </m:rPr>
          <w:rPr>
            <w:rFonts w:eastAsia="宋体" w:cs="Times New Roman"/>
            <w:color w:val="000000" w:themeColor="text1"/>
            <w:lang w:val="zh-CN"/>
          </w:rPr>
          <m:t xml:space="preserve"> × </m:t>
        </m:r>
        <m:sSub>
          <m:sSubPr>
            <m:ctrlPr>
              <w:rPr>
                <w:rFonts w:eastAsia="宋体" w:cs="Times New Roman"/>
                <w:color w:val="000000" w:themeColor="text1"/>
                <w:lang w:val="zh-CN"/>
              </w:rPr>
            </m:ctrlPr>
          </m:sSubPr>
          <m:e>
            <m:r>
              <m:rPr>
                <m:sty m:val="p"/>
              </m:rPr>
              <w:rPr>
                <w:rFonts w:cs="Times New Roman"/>
                <w:color w:val="000000" w:themeColor="text1"/>
                <w:lang w:val="zh-CN"/>
              </w:rPr>
              <m:t>idf</m:t>
            </m:r>
          </m:e>
          <m:sub>
            <m:r>
              <m:rPr>
                <m:sty m:val="p"/>
              </m:rPr>
              <w:rPr>
                <w:rFonts w:cs="Times New Roman"/>
                <w:color w:val="000000" w:themeColor="text1"/>
                <w:lang w:val="zh-CN"/>
              </w:rPr>
              <m:t>i</m:t>
            </m:r>
          </m:sub>
        </m:sSub>
      </m:oMath>
      <w:r w:rsidR="00875EB3" w:rsidRPr="00AE755A">
        <w:rPr>
          <w:rFonts w:ascii="宋体" w:eastAsia="宋体" w:hAnsi="宋体" w:cs="宋体"/>
          <w:color w:val="000000" w:themeColor="text1"/>
        </w:rPr>
        <w:t xml:space="preserve">       </w:t>
      </w:r>
      <w:r>
        <w:rPr>
          <w:rFonts w:ascii="宋体" w:eastAsia="宋体" w:hAnsi="宋体" w:cs="宋体"/>
          <w:color w:val="000000" w:themeColor="text1"/>
        </w:rPr>
        <w:t xml:space="preserve"> </w:t>
      </w:r>
      <w:r w:rsidR="00875EB3" w:rsidRPr="00AE755A">
        <w:rPr>
          <w:rFonts w:ascii="宋体" w:eastAsia="宋体" w:hAnsi="宋体" w:cs="宋体"/>
          <w:color w:val="000000" w:themeColor="text1"/>
        </w:rPr>
        <w:t xml:space="preserve">  </w:t>
      </w:r>
      <w:r w:rsidR="00160714">
        <w:rPr>
          <w:rFonts w:ascii="宋体" w:eastAsia="宋体" w:hAnsi="宋体" w:cs="宋体"/>
          <w:color w:val="000000" w:themeColor="text1"/>
        </w:rPr>
        <w:t xml:space="preserve">   </w:t>
      </w:r>
      <w:r>
        <w:rPr>
          <w:rFonts w:ascii="宋体" w:eastAsia="宋体" w:hAnsi="宋体" w:cs="宋体"/>
          <w:color w:val="000000" w:themeColor="text1"/>
        </w:rPr>
        <w:t xml:space="preserve">      </w:t>
      </w:r>
      <w:r w:rsidR="00875EB3" w:rsidRPr="00435A40">
        <w:rPr>
          <w:rFonts w:ascii="Times New Roman" w:eastAsia="宋体" w:hAnsi="Times New Roman" w:cs="Times New Roman"/>
          <w:color w:val="000000" w:themeColor="text1"/>
        </w:rPr>
        <w:t>(3)</w:t>
      </w:r>
    </w:p>
    <w:p w14:paraId="2822BE4D" w14:textId="77777777" w:rsidR="00875EB3" w:rsidRPr="00AE755A" w:rsidRDefault="00875EB3" w:rsidP="00A815C7">
      <w:pPr>
        <w:pStyle w:val="aa"/>
        <w:spacing w:line="360" w:lineRule="auto"/>
        <w:ind w:left="189"/>
        <w:rPr>
          <w:rFonts w:ascii="宋体" w:eastAsia="宋体" w:hAnsi="宋体" w:cs="宋体"/>
          <w:color w:val="000000" w:themeColor="text1"/>
          <w:lang w:val="zh-CN"/>
        </w:rPr>
      </w:pPr>
      <w:r w:rsidRPr="00AE755A">
        <w:rPr>
          <w:rFonts w:ascii="宋体" w:eastAsia="宋体" w:hAnsi="宋体" w:cs="宋体"/>
          <w:color w:val="000000" w:themeColor="text1"/>
          <w:lang w:val="zh-CN"/>
        </w:rPr>
        <w:t>由以上公式及步骤可以看出，对于某个特定文档，若文档中的某个词在该文档中的出现</w:t>
      </w:r>
      <w:r w:rsidRPr="00AE755A">
        <w:rPr>
          <w:rFonts w:ascii="宋体" w:eastAsia="宋体" w:hAnsi="宋体" w:cs="宋体"/>
          <w:color w:val="000000" w:themeColor="text1"/>
          <w:lang w:val="zh-TW" w:eastAsia="zh-TW"/>
        </w:rPr>
        <w:t>频率</w:t>
      </w:r>
      <w:r w:rsidRPr="00AE755A">
        <w:rPr>
          <w:rFonts w:ascii="宋体" w:eastAsia="宋体" w:hAnsi="宋体" w:cs="宋体"/>
          <w:color w:val="000000" w:themeColor="text1"/>
          <w:lang w:val="zh-CN"/>
        </w:rPr>
        <w:t>高</w:t>
      </w:r>
      <w:r w:rsidRPr="00AE755A">
        <w:rPr>
          <w:rFonts w:ascii="宋体" w:eastAsia="宋体" w:hAnsi="宋体" w:cs="宋体"/>
          <w:color w:val="000000" w:themeColor="text1"/>
          <w:lang w:val="zh-TW" w:eastAsia="zh-TW"/>
        </w:rPr>
        <w:t>，</w:t>
      </w:r>
      <w:r w:rsidRPr="00AE755A">
        <w:rPr>
          <w:rFonts w:ascii="宋体" w:eastAsia="宋体" w:hAnsi="宋体" w:cs="宋体"/>
          <w:color w:val="000000" w:themeColor="text1"/>
          <w:lang w:val="zh-CN"/>
        </w:rPr>
        <w:t>且该词在整个文件集中的出现频率低，则可以得到较高的</w:t>
      </w:r>
      <w:r w:rsidRPr="00435A40">
        <w:rPr>
          <w:rFonts w:ascii="Times New Roman" w:eastAsia="宋体" w:hAnsi="Times New Roman" w:cs="Times New Roman"/>
          <w:color w:val="000000" w:themeColor="text1"/>
          <w:lang w:val="zh-CN"/>
        </w:rPr>
        <w:t>TF-IDF</w:t>
      </w:r>
      <w:r w:rsidRPr="00AE755A">
        <w:rPr>
          <w:rFonts w:ascii="宋体" w:eastAsia="宋体" w:hAnsi="宋体" w:cs="宋体"/>
          <w:color w:val="000000" w:themeColor="text1"/>
          <w:lang w:val="zh-CN"/>
        </w:rPr>
        <w:t>权重。由此可以看出，</w:t>
      </w:r>
      <w:r w:rsidRPr="00435A40">
        <w:rPr>
          <w:rFonts w:ascii="Times New Roman" w:eastAsia="SimSun" w:hAnsi="Times New Roman" w:cs="Times New Roman"/>
          <w:color w:val="000000" w:themeColor="text1"/>
          <w:lang w:val="zh-CN"/>
        </w:rPr>
        <w:t>TF-IDF</w:t>
      </w:r>
      <w:r w:rsidR="00976215" w:rsidRPr="00AE755A">
        <w:rPr>
          <w:rFonts w:ascii="宋体" w:eastAsia="宋体" w:hAnsi="宋体" w:cs="宋体" w:hint="eastAsia"/>
          <w:color w:val="000000" w:themeColor="text1"/>
          <w:lang w:val="zh-CN"/>
        </w:rPr>
        <w:t>偏</w:t>
      </w:r>
      <w:r w:rsidRPr="00AE755A">
        <w:rPr>
          <w:rFonts w:ascii="宋体" w:eastAsia="宋体" w:hAnsi="宋体" w:cs="宋体"/>
          <w:color w:val="000000" w:themeColor="text1"/>
          <w:lang w:val="zh-CN"/>
        </w:rPr>
        <w:t>向于过滤掉掉如“的”、“</w:t>
      </w:r>
      <w:r w:rsidRPr="00AE755A">
        <w:rPr>
          <w:rFonts w:ascii="宋体" w:eastAsia="宋体" w:hAnsi="宋体" w:cs="宋体" w:hint="eastAsia"/>
          <w:color w:val="000000" w:themeColor="text1"/>
          <w:lang w:val="zh-CN"/>
        </w:rPr>
        <w:t>怎么</w:t>
      </w:r>
      <w:r w:rsidRPr="00AE755A">
        <w:rPr>
          <w:rFonts w:ascii="宋体" w:eastAsia="宋体" w:hAnsi="宋体" w:cs="宋体"/>
          <w:color w:val="000000" w:themeColor="text1"/>
          <w:lang w:val="zh-CN"/>
        </w:rPr>
        <w:t>”</w:t>
      </w:r>
      <w:r w:rsidR="00BC2918" w:rsidRPr="00AE755A">
        <w:rPr>
          <w:rFonts w:ascii="宋体" w:eastAsia="宋体" w:hAnsi="宋体" w:cs="宋体"/>
          <w:color w:val="000000" w:themeColor="text1"/>
          <w:lang w:val="zh-CN"/>
        </w:rPr>
        <w:t>之类的常</w:t>
      </w:r>
      <w:r w:rsidR="00BC2918" w:rsidRPr="00AE755A">
        <w:rPr>
          <w:rFonts w:ascii="宋体" w:eastAsia="宋体" w:hAnsi="宋体" w:cs="宋体" w:hint="eastAsia"/>
          <w:color w:val="000000" w:themeColor="text1"/>
          <w:lang w:val="zh-CN"/>
        </w:rPr>
        <w:t>用</w:t>
      </w:r>
      <w:r w:rsidR="003F702A" w:rsidRPr="00AE755A">
        <w:rPr>
          <w:rFonts w:ascii="宋体" w:eastAsia="宋体" w:hAnsi="宋体" w:cs="宋体"/>
          <w:color w:val="000000" w:themeColor="text1"/>
          <w:lang w:val="zh-CN"/>
        </w:rPr>
        <w:t>词语，</w:t>
      </w:r>
      <w:r w:rsidR="003F702A" w:rsidRPr="00AE755A">
        <w:rPr>
          <w:rFonts w:ascii="宋体" w:eastAsia="宋体" w:hAnsi="宋体" w:cs="宋体" w:hint="eastAsia"/>
          <w:color w:val="000000" w:themeColor="text1"/>
          <w:lang w:val="zh-CN"/>
        </w:rPr>
        <w:t>留下</w:t>
      </w:r>
      <w:r w:rsidRPr="00AE755A">
        <w:rPr>
          <w:rFonts w:ascii="宋体" w:eastAsia="宋体" w:hAnsi="宋体" w:cs="宋体"/>
          <w:color w:val="000000" w:themeColor="text1"/>
          <w:lang w:val="zh-CN"/>
        </w:rPr>
        <w:t>真正重要的词语。</w:t>
      </w:r>
    </w:p>
    <w:p w14:paraId="57EB64DE" w14:textId="77777777" w:rsidR="00875EB3" w:rsidRPr="00435A40" w:rsidRDefault="00875EB3" w:rsidP="00435A40">
      <w:pPr>
        <w:pStyle w:val="2"/>
        <w:spacing w:after="120" w:line="360" w:lineRule="auto"/>
        <w:rPr>
          <w:b w:val="0"/>
        </w:rPr>
      </w:pPr>
      <w:bookmarkStart w:id="27" w:name="_Toc482744368"/>
      <w:bookmarkStart w:id="28" w:name="_Toc483399065"/>
      <w:r w:rsidRPr="00435A40">
        <w:rPr>
          <w:rFonts w:ascii="黑体" w:eastAsia="黑体" w:hAnsi="黑体"/>
          <w:b w:val="0"/>
        </w:rPr>
        <w:t>2.2 特征选择</w:t>
      </w:r>
      <w:bookmarkEnd w:id="27"/>
      <w:bookmarkEnd w:id="28"/>
    </w:p>
    <w:p w14:paraId="7C896AC4" w14:textId="77777777" w:rsidR="00875EB3" w:rsidRPr="00AE755A" w:rsidRDefault="00875EB3" w:rsidP="00435A40">
      <w:pPr>
        <w:pStyle w:val="aa"/>
        <w:spacing w:line="360" w:lineRule="auto"/>
        <w:jc w:val="both"/>
        <w:rPr>
          <w:rFonts w:ascii="宋体" w:eastAsia="宋体" w:hAnsi="宋体" w:cs="宋体"/>
          <w:color w:val="000000" w:themeColor="text1"/>
          <w:lang w:val="zh-CN"/>
        </w:rPr>
      </w:pPr>
      <w:r w:rsidRPr="00435A40">
        <w:rPr>
          <w:rFonts w:ascii="宋体" w:eastAsia="宋体" w:hAnsi="宋体" w:cs="宋体"/>
          <w:color w:val="000000" w:themeColor="text1"/>
          <w:lang w:val="zh-CN"/>
        </w:rPr>
        <w:tab/>
      </w:r>
      <w:r w:rsidRPr="00AE755A">
        <w:rPr>
          <w:rFonts w:ascii="宋体" w:eastAsia="宋体" w:hAnsi="宋体" w:cs="宋体"/>
          <w:color w:val="000000" w:themeColor="text1"/>
          <w:lang w:val="zh-CN"/>
        </w:rPr>
        <w:t>一篇中文文档中会出现成百上千甚至上万个词语，整个文档集的词语总数能高达数十万甚至百万，这导致了文本表示向量的稀疏性和文本特征空间的高维性，这是文本分类</w:t>
      </w:r>
      <w:r w:rsidR="003A0250" w:rsidRPr="00AE755A">
        <w:rPr>
          <w:rFonts w:ascii="宋体" w:eastAsia="宋体" w:hAnsi="宋体" w:cs="宋体"/>
          <w:color w:val="000000" w:themeColor="text1"/>
          <w:lang w:val="zh-CN"/>
        </w:rPr>
        <w:t>所需面</w:t>
      </w:r>
      <w:r w:rsidR="003A0250" w:rsidRPr="00AE755A">
        <w:rPr>
          <w:rFonts w:ascii="宋体" w:eastAsia="宋体" w:hAnsi="宋体" w:cs="宋体" w:hint="eastAsia"/>
          <w:color w:val="000000" w:themeColor="text1"/>
          <w:lang w:val="zh-CN"/>
        </w:rPr>
        <w:t>对</w:t>
      </w:r>
      <w:r w:rsidRPr="00AE755A">
        <w:rPr>
          <w:rFonts w:ascii="宋体" w:eastAsia="宋体" w:hAnsi="宋体" w:cs="宋体"/>
          <w:color w:val="000000" w:themeColor="text1"/>
          <w:lang w:val="zh-CN"/>
        </w:rPr>
        <w:t>的困难之一。常见的解决思路是通过某种方法衡量词语的重要性，从中挑选出具有代表性的</w:t>
      </w:r>
      <w:r w:rsidR="00955C97">
        <w:rPr>
          <w:rFonts w:ascii="宋体" w:eastAsia="宋体" w:hAnsi="宋体" w:cs="宋体" w:hint="eastAsia"/>
          <w:color w:val="000000" w:themeColor="text1"/>
          <w:lang w:val="zh-CN"/>
        </w:rPr>
        <w:t>词汇，</w:t>
      </w:r>
      <w:r w:rsidRPr="00AE755A">
        <w:rPr>
          <w:rFonts w:ascii="宋体" w:eastAsia="宋体" w:hAnsi="宋体" w:cs="宋体"/>
          <w:color w:val="000000" w:themeColor="text1"/>
          <w:lang w:val="zh-CN"/>
        </w:rPr>
        <w:t>并过滤掉其他词汇，从而达到降维的目的。</w:t>
      </w:r>
    </w:p>
    <w:p w14:paraId="15341F5C" w14:textId="688E7F33" w:rsidR="00875EB3" w:rsidRPr="00AE755A" w:rsidRDefault="00875EB3" w:rsidP="00435A40">
      <w:pPr>
        <w:pStyle w:val="aa"/>
        <w:spacing w:line="360" w:lineRule="auto"/>
        <w:jc w:val="both"/>
        <w:rPr>
          <w:lang w:val="zh-CN"/>
        </w:rPr>
      </w:pPr>
      <w:r w:rsidRPr="00AE755A">
        <w:rPr>
          <w:rFonts w:ascii="宋体" w:eastAsia="宋体" w:hAnsi="宋体" w:cs="宋体"/>
          <w:color w:val="000000" w:themeColor="text1"/>
          <w:lang w:val="zh-CN"/>
        </w:rPr>
        <w:lastRenderedPageBreak/>
        <w:t>采用一种有效且合适的特征选择方法，对提高分类的准确度和降低分类的时间成本具有重要意义。如何量</w:t>
      </w:r>
      <w:r w:rsidR="005C2E95" w:rsidRPr="00AE755A">
        <w:rPr>
          <w:rFonts w:ascii="宋体" w:eastAsia="宋体" w:hAnsi="宋体" w:cs="宋体"/>
          <w:color w:val="000000" w:themeColor="text1"/>
          <w:lang w:val="zh-CN"/>
        </w:rPr>
        <w:t>化特征的重要程度，是各种特征选择算法的核心内容，也是它们的主要</w:t>
      </w:r>
      <w:r w:rsidRPr="00AE755A">
        <w:rPr>
          <w:rFonts w:ascii="宋体" w:eastAsia="宋体" w:hAnsi="宋体" w:cs="宋体"/>
          <w:color w:val="000000" w:themeColor="text1"/>
          <w:lang w:val="zh-CN"/>
        </w:rPr>
        <w:t>区别。下文将介绍四种常见的特征选择方法。</w:t>
      </w:r>
    </w:p>
    <w:p w14:paraId="0BA3BB08" w14:textId="77777777" w:rsidR="00875EB3" w:rsidRPr="00AE755A" w:rsidRDefault="00875EB3" w:rsidP="00435A40">
      <w:pPr>
        <w:pStyle w:val="aa"/>
        <w:spacing w:line="360" w:lineRule="auto"/>
        <w:rPr>
          <w:color w:val="000000" w:themeColor="text1"/>
        </w:rPr>
      </w:pPr>
      <w:r w:rsidRPr="00AE755A">
        <w:rPr>
          <w:color w:val="000000" w:themeColor="text1"/>
          <w:lang w:val="zh-CN"/>
        </w:rPr>
        <w:t>（1）</w:t>
      </w:r>
      <w:r w:rsidRPr="00AE755A">
        <w:rPr>
          <w:color w:val="000000" w:themeColor="text1"/>
        </w:rPr>
        <w:t xml:space="preserve">文档频率 </w:t>
      </w:r>
    </w:p>
    <w:p w14:paraId="234AD4A3" w14:textId="5230EAE6" w:rsidR="000D7DCF" w:rsidRPr="00435A40" w:rsidRDefault="00875EB3" w:rsidP="00435A40">
      <w:pPr>
        <w:pStyle w:val="aa"/>
        <w:spacing w:line="360" w:lineRule="auto"/>
        <w:rPr>
          <w:rFonts w:eastAsiaTheme="minorEastAsia"/>
          <w:color w:val="000000" w:themeColor="text1"/>
        </w:rPr>
      </w:pPr>
      <w:r w:rsidRPr="00AE755A">
        <w:rPr>
          <w:rFonts w:eastAsiaTheme="minorEastAsia" w:cs="Times New Roman"/>
          <w:color w:val="000000" w:themeColor="text1"/>
          <w:kern w:val="0"/>
          <w:bdr w:val="none" w:sz="0" w:space="0" w:color="auto"/>
        </w:rPr>
        <w:t>一个词语</w:t>
      </w:r>
      <w:r w:rsidR="00962E02" w:rsidRPr="00AE755A">
        <w:rPr>
          <w:rFonts w:eastAsiaTheme="minorEastAsia" w:cs="Times New Roman"/>
          <w:color w:val="000000" w:themeColor="text1"/>
          <w:kern w:val="0"/>
          <w:bdr w:val="none" w:sz="0" w:space="0" w:color="auto"/>
        </w:rPr>
        <w:t>，</w:t>
      </w:r>
      <w:r w:rsidR="00AE3C22" w:rsidRPr="00AE755A">
        <w:rPr>
          <w:rFonts w:eastAsiaTheme="minorEastAsia" w:cs="Times New Roman" w:hint="eastAsia"/>
          <w:color w:val="000000" w:themeColor="text1"/>
          <w:kern w:val="0"/>
          <w:bdr w:val="none" w:sz="0" w:space="0" w:color="auto"/>
        </w:rPr>
        <w:t>它</w:t>
      </w:r>
      <w:r w:rsidRPr="00AE755A">
        <w:rPr>
          <w:rFonts w:eastAsiaTheme="minorEastAsia" w:cs="Times New Roman"/>
          <w:color w:val="000000" w:themeColor="text1"/>
          <w:kern w:val="0"/>
          <w:bdr w:val="none" w:sz="0" w:space="0" w:color="auto"/>
        </w:rPr>
        <w:t>的文档频率</w:t>
      </w:r>
      <w:r w:rsidRPr="00435A40">
        <w:rPr>
          <w:rFonts w:ascii="Times New Roman" w:eastAsiaTheme="minorEastAsia" w:hAnsi="Times New Roman" w:cs="Times New Roman" w:hint="eastAsia"/>
          <w:color w:val="000000" w:themeColor="text1"/>
          <w:kern w:val="0"/>
          <w:bdr w:val="none" w:sz="0" w:space="0" w:color="auto"/>
        </w:rPr>
        <w:t>（</w:t>
      </w:r>
      <w:r w:rsidRPr="00435A40">
        <w:rPr>
          <w:rFonts w:ascii="Times New Roman" w:eastAsiaTheme="minorEastAsia" w:hAnsi="Times New Roman" w:cs="Times New Roman" w:hint="eastAsia"/>
          <w:color w:val="000000" w:themeColor="text1"/>
          <w:kern w:val="0"/>
          <w:bdr w:val="none" w:sz="0" w:space="0" w:color="auto"/>
        </w:rPr>
        <w:t>Document Frequency</w:t>
      </w:r>
      <w:r w:rsidR="00106646" w:rsidRPr="00435A40">
        <w:rPr>
          <w:rFonts w:ascii="Times New Roman" w:eastAsiaTheme="minorEastAsia" w:hAnsi="Times New Roman" w:cs="Times New Roman" w:hint="eastAsia"/>
          <w:color w:val="000000" w:themeColor="text1"/>
          <w:kern w:val="0"/>
          <w:bdr w:val="none" w:sz="0" w:space="0" w:color="auto"/>
        </w:rPr>
        <w:t>）</w:t>
      </w:r>
      <w:r w:rsidR="00106646" w:rsidRPr="00AE755A">
        <w:rPr>
          <w:rFonts w:eastAsiaTheme="minorEastAsia" w:cs="Times New Roman" w:hint="eastAsia"/>
          <w:color w:val="000000" w:themeColor="text1"/>
          <w:kern w:val="0"/>
          <w:bdr w:val="none" w:sz="0" w:space="0" w:color="auto"/>
        </w:rPr>
        <w:t>表示</w:t>
      </w:r>
      <w:r w:rsidR="00A4521F" w:rsidRPr="00AE755A">
        <w:rPr>
          <w:rFonts w:eastAsiaTheme="minorEastAsia" w:cs="Times New Roman"/>
          <w:color w:val="000000" w:themeColor="text1"/>
          <w:kern w:val="0"/>
          <w:bdr w:val="none" w:sz="0" w:space="0" w:color="auto"/>
        </w:rPr>
        <w:t>的是训练文档集</w:t>
      </w:r>
      <w:r w:rsidR="00A70A6D" w:rsidRPr="00AE755A">
        <w:rPr>
          <w:rFonts w:eastAsiaTheme="minorEastAsia" w:cs="Times New Roman" w:hint="eastAsia"/>
          <w:color w:val="000000" w:themeColor="text1"/>
          <w:kern w:val="0"/>
          <w:bdr w:val="none" w:sz="0" w:space="0" w:color="auto"/>
        </w:rPr>
        <w:t>中</w:t>
      </w:r>
      <w:r w:rsidR="00A4521F" w:rsidRPr="00AE755A">
        <w:rPr>
          <w:rFonts w:eastAsiaTheme="minorEastAsia" w:cs="Times New Roman" w:hint="eastAsia"/>
          <w:color w:val="000000" w:themeColor="text1"/>
          <w:kern w:val="0"/>
          <w:bdr w:val="none" w:sz="0" w:space="0" w:color="auto"/>
        </w:rPr>
        <w:t>有</w:t>
      </w:r>
      <w:r w:rsidR="00A4521F" w:rsidRPr="00AE755A">
        <w:rPr>
          <w:rFonts w:eastAsiaTheme="minorEastAsia" w:cs="Times New Roman"/>
          <w:color w:val="000000" w:themeColor="text1"/>
          <w:kern w:val="0"/>
          <w:bdr w:val="none" w:sz="0" w:space="0" w:color="auto"/>
        </w:rPr>
        <w:t>多少文档包含该词语</w:t>
      </w:r>
      <w:r w:rsidRPr="00AE755A">
        <w:rPr>
          <w:rFonts w:eastAsiaTheme="minorEastAsia" w:cs="Times New Roman"/>
          <w:color w:val="000000" w:themeColor="text1"/>
          <w:kern w:val="0"/>
          <w:bdr w:val="none" w:sz="0" w:space="0" w:color="auto"/>
        </w:rPr>
        <w:t>。文档频率方法</w:t>
      </w:r>
      <w:r w:rsidRPr="00AE755A">
        <w:rPr>
          <w:rFonts w:eastAsiaTheme="minorEastAsia" w:cs="Times New Roman" w:hint="eastAsia"/>
          <w:color w:val="000000" w:themeColor="text1"/>
          <w:kern w:val="0"/>
          <w:bdr w:val="none" w:sz="0" w:space="0" w:color="auto"/>
        </w:rPr>
        <w:t>用于</w:t>
      </w:r>
      <w:r w:rsidRPr="00AE755A">
        <w:rPr>
          <w:rFonts w:eastAsiaTheme="minorEastAsia" w:cs="Times New Roman"/>
          <w:color w:val="000000" w:themeColor="text1"/>
          <w:kern w:val="0"/>
          <w:bdr w:val="none" w:sz="0" w:space="0" w:color="auto"/>
        </w:rPr>
        <w:t>提取在文档集中具有一定出现次数的词语，目的是</w:t>
      </w:r>
      <w:r w:rsidRPr="00AE755A">
        <w:rPr>
          <w:rFonts w:eastAsiaTheme="minorEastAsia" w:cs="Times New Roman" w:hint="eastAsia"/>
          <w:color w:val="000000" w:themeColor="text1"/>
          <w:kern w:val="0"/>
          <w:bdr w:val="none" w:sz="0" w:space="0" w:color="auto"/>
        </w:rPr>
        <w:t>剔除</w:t>
      </w:r>
      <w:r w:rsidRPr="00AE755A">
        <w:rPr>
          <w:rFonts w:eastAsiaTheme="minorEastAsia" w:cs="Times New Roman"/>
          <w:color w:val="000000" w:themeColor="text1"/>
          <w:kern w:val="0"/>
          <w:bdr w:val="none" w:sz="0" w:space="0" w:color="auto"/>
        </w:rPr>
        <w:t>出现次数过少的罕见词汇。文档频率是最简单的</w:t>
      </w:r>
      <w:r w:rsidRPr="00AE755A">
        <w:rPr>
          <w:rFonts w:eastAsiaTheme="minorEastAsia" w:cs="Times New Roman" w:hint="eastAsia"/>
          <w:color w:val="000000" w:themeColor="text1"/>
          <w:kern w:val="0"/>
          <w:bdr w:val="none" w:sz="0" w:space="0" w:color="auto"/>
        </w:rPr>
        <w:t>特征</w:t>
      </w:r>
      <w:r w:rsidRPr="00AE755A">
        <w:rPr>
          <w:rFonts w:eastAsiaTheme="minorEastAsia" w:cs="Times New Roman"/>
          <w:color w:val="000000" w:themeColor="text1"/>
          <w:kern w:val="0"/>
          <w:bdr w:val="none" w:sz="0" w:space="0" w:color="auto"/>
        </w:rPr>
        <w:t>选择方法</w:t>
      </w:r>
      <w:r w:rsidRPr="00AE755A">
        <w:rPr>
          <w:rFonts w:ascii="宋体" w:eastAsia="宋体" w:hAnsi="宋体" w:cs="宋体"/>
          <w:color w:val="000000" w:themeColor="text1"/>
          <w:vertAlign w:val="superscript"/>
          <w:lang w:val="zh-CN"/>
        </w:rPr>
        <w:t>[</w:t>
      </w:r>
      <w:r w:rsidR="00EB349B">
        <w:rPr>
          <w:rFonts w:ascii="宋体" w:eastAsia="宋体" w:hAnsi="宋体" w:cs="宋体"/>
          <w:color w:val="000000" w:themeColor="text1"/>
          <w:vertAlign w:val="superscript"/>
          <w:lang w:val="zh-CN"/>
        </w:rPr>
        <w:t>4</w:t>
      </w:r>
      <w:r w:rsidRPr="00AE755A">
        <w:rPr>
          <w:rFonts w:ascii="宋体" w:eastAsia="宋体" w:hAnsi="宋体" w:cs="宋体"/>
          <w:color w:val="000000" w:themeColor="text1"/>
          <w:vertAlign w:val="superscript"/>
          <w:lang w:val="zh-CN"/>
        </w:rPr>
        <w:t>]</w:t>
      </w:r>
      <w:r w:rsidRPr="00AE755A">
        <w:rPr>
          <w:color w:val="000000" w:themeColor="text1"/>
        </w:rPr>
        <w:t>。</w:t>
      </w:r>
    </w:p>
    <w:p w14:paraId="08CC2392" w14:textId="77777777" w:rsidR="000D7DCF" w:rsidRPr="00AE755A" w:rsidRDefault="000D7DCF" w:rsidP="00435A40">
      <w:pPr>
        <w:pStyle w:val="aa"/>
        <w:spacing w:line="360" w:lineRule="auto"/>
        <w:rPr>
          <w:color w:val="000000" w:themeColor="text1"/>
        </w:rPr>
      </w:pPr>
      <w:r w:rsidRPr="00AE755A">
        <w:rPr>
          <w:color w:val="000000" w:themeColor="text1"/>
          <w:lang w:val="zh-CN"/>
        </w:rPr>
        <w:t>（2）</w:t>
      </w:r>
      <w:r w:rsidRPr="00435A40">
        <w:rPr>
          <w:rFonts w:ascii="Times New Roman" w:eastAsiaTheme="minorEastAsia" w:hAnsi="Times New Roman" w:cs="Times New Roman"/>
          <w:color w:val="000000" w:themeColor="text1"/>
        </w:rPr>
        <w:t>CHI</w:t>
      </w:r>
      <w:r w:rsidRPr="00AE755A">
        <w:rPr>
          <w:color w:val="000000" w:themeColor="text1"/>
        </w:rPr>
        <w:t xml:space="preserve"> 统计</w:t>
      </w:r>
      <w:r w:rsidRPr="00AE755A">
        <w:rPr>
          <w:color w:val="000000" w:themeColor="text1"/>
          <w:lang w:val="zh-CN"/>
        </w:rPr>
        <w:t>，即卡方校验</w:t>
      </w:r>
    </w:p>
    <w:p w14:paraId="1A7D4DEA" w14:textId="3FCEF515" w:rsidR="000D7DCF" w:rsidRPr="00435A40" w:rsidRDefault="000D7DCF" w:rsidP="00435A40">
      <w:pPr>
        <w:pStyle w:val="aa"/>
        <w:spacing w:line="360" w:lineRule="auto"/>
        <w:rPr>
          <w:rFonts w:eastAsiaTheme="minorEastAsia"/>
          <w:color w:val="000000" w:themeColor="text1"/>
        </w:rPr>
      </w:pPr>
      <w:r w:rsidRPr="00435A40">
        <w:rPr>
          <w:rFonts w:ascii="Times New Roman" w:eastAsiaTheme="minorEastAsia" w:hAnsi="Times New Roman" w:cs="Times New Roman"/>
          <w:color w:val="000000" w:themeColor="text1"/>
          <w:kern w:val="0"/>
          <w:bdr w:val="none" w:sz="0" w:space="0" w:color="auto"/>
        </w:rPr>
        <w:t>CHI</w:t>
      </w:r>
      <w:r w:rsidRPr="00AE755A">
        <w:rPr>
          <w:rFonts w:ascii="Helvetica" w:eastAsiaTheme="minorEastAsia" w:hAnsi="Helvetica" w:cs="Helvetica"/>
          <w:color w:val="000000" w:themeColor="text1"/>
          <w:kern w:val="0"/>
          <w:bdr w:val="none" w:sz="0" w:space="0" w:color="auto"/>
        </w:rPr>
        <w:t>统计方法，又称卡方校验，用于度量</w:t>
      </w:r>
      <w:r w:rsidRPr="00AE755A">
        <w:rPr>
          <w:rFonts w:ascii="Helvetica" w:eastAsiaTheme="minorEastAsia" w:hAnsi="Helvetica" w:cs="Helvetica" w:hint="eastAsia"/>
          <w:color w:val="000000" w:themeColor="text1"/>
          <w:kern w:val="0"/>
          <w:bdr w:val="none" w:sz="0" w:space="0" w:color="auto"/>
        </w:rPr>
        <w:t>词</w:t>
      </w:r>
      <w:r w:rsidRPr="00AE755A">
        <w:rPr>
          <w:rFonts w:ascii="Helvetica" w:eastAsiaTheme="minorEastAsia" w:hAnsi="Helvetica" w:cs="Helvetica"/>
          <w:color w:val="000000" w:themeColor="text1"/>
          <w:kern w:val="0"/>
          <w:bdr w:val="none" w:sz="0" w:space="0" w:color="auto"/>
        </w:rPr>
        <w:t>与</w:t>
      </w:r>
      <w:r w:rsidRPr="00AE755A">
        <w:rPr>
          <w:rFonts w:ascii="Helvetica" w:eastAsiaTheme="minorEastAsia" w:hAnsi="Helvetica" w:cs="Helvetica" w:hint="eastAsia"/>
          <w:color w:val="000000" w:themeColor="text1"/>
          <w:kern w:val="0"/>
          <w:bdr w:val="none" w:sz="0" w:space="0" w:color="auto"/>
        </w:rPr>
        <w:t>类</w:t>
      </w:r>
      <w:r w:rsidRPr="00AE755A">
        <w:rPr>
          <w:rFonts w:ascii="Helvetica" w:eastAsiaTheme="minorEastAsia" w:hAnsi="Helvetica" w:cs="Helvetica"/>
          <w:color w:val="000000" w:themeColor="text1"/>
          <w:kern w:val="0"/>
          <w:bdr w:val="none" w:sz="0" w:space="0" w:color="auto"/>
        </w:rPr>
        <w:t>别的</w:t>
      </w:r>
      <w:r w:rsidRPr="00AE755A">
        <w:rPr>
          <w:rFonts w:ascii="Helvetica" w:eastAsiaTheme="minorEastAsia" w:hAnsi="Helvetica" w:cs="Helvetica" w:hint="eastAsia"/>
          <w:color w:val="000000" w:themeColor="text1"/>
          <w:kern w:val="0"/>
          <w:bdr w:val="none" w:sz="0" w:space="0" w:color="auto"/>
        </w:rPr>
        <w:t>相关性</w:t>
      </w:r>
      <w:r w:rsidRPr="00AE755A">
        <w:rPr>
          <w:rFonts w:ascii="Times New Roman" w:hAnsi="Times New Roman" w:cs="Times New Roman"/>
          <w:color w:val="000000" w:themeColor="text1"/>
          <w:vertAlign w:val="superscript"/>
          <w:lang w:val="zh-CN"/>
        </w:rPr>
        <w:t>[</w:t>
      </w:r>
      <w:r w:rsidR="00EB349B">
        <w:rPr>
          <w:rFonts w:ascii="Times New Roman" w:hAnsi="Times New Roman" w:cs="Times New Roman"/>
          <w:color w:val="000000" w:themeColor="text1"/>
          <w:vertAlign w:val="superscript"/>
          <w:lang w:val="zh-CN"/>
        </w:rPr>
        <w:t>4</w:t>
      </w:r>
      <w:r w:rsidRPr="00AE755A">
        <w:rPr>
          <w:rFonts w:ascii="Times New Roman" w:hAnsi="Times New Roman" w:cs="Times New Roman"/>
          <w:color w:val="000000" w:themeColor="text1"/>
          <w:vertAlign w:val="superscript"/>
          <w:lang w:val="zh-CN"/>
        </w:rPr>
        <w:t>]</w:t>
      </w:r>
      <w:r w:rsidRPr="00AE755A">
        <w:rPr>
          <w:rFonts w:ascii="Helvetica" w:eastAsiaTheme="minorEastAsia" w:hAnsi="Helvetica" w:cs="Helvetica"/>
          <w:color w:val="000000" w:themeColor="text1"/>
          <w:kern w:val="0"/>
          <w:bdr w:val="none" w:sz="0" w:space="0" w:color="auto"/>
        </w:rPr>
        <w:t>。一个词对于某个特定类别的</w:t>
      </w:r>
      <w:r w:rsidRPr="00435A40">
        <w:rPr>
          <w:rFonts w:eastAsiaTheme="minorEastAsia" w:cs="Helvetica"/>
          <w:color w:val="000000" w:themeColor="text1"/>
          <w:kern w:val="0"/>
          <w:bdr w:val="none" w:sz="0" w:space="0" w:color="auto"/>
        </w:rPr>
        <w:t>CHI</w:t>
      </w:r>
      <w:r w:rsidRPr="00AE755A">
        <w:rPr>
          <w:rFonts w:ascii="Helvetica" w:eastAsiaTheme="minorEastAsia" w:hAnsi="Helvetica" w:cs="Helvetica"/>
          <w:color w:val="000000" w:themeColor="text1"/>
          <w:kern w:val="0"/>
          <w:bdr w:val="none" w:sz="0" w:space="0" w:color="auto"/>
        </w:rPr>
        <w:t>值计算方式如下</w:t>
      </w:r>
      <w:r w:rsidRPr="00AE755A">
        <w:rPr>
          <w:color w:val="000000" w:themeColor="text1"/>
        </w:rPr>
        <w:t xml:space="preserve">: </w:t>
      </w:r>
    </w:p>
    <w:p w14:paraId="239C8AD8" w14:textId="019D07D1" w:rsidR="004A5D7F" w:rsidRPr="00435A40" w:rsidRDefault="000D7DCF" w:rsidP="00435A40">
      <w:pPr>
        <w:pStyle w:val="aa"/>
        <w:spacing w:line="360" w:lineRule="auto"/>
        <w:jc w:val="right"/>
        <w:rPr>
          <w:rFonts w:ascii="Times New Roman" w:eastAsia="宋体" w:hAnsi="Times New Roman" w:cs="Times New Roman"/>
          <w:color w:val="000000" w:themeColor="text1"/>
        </w:rPr>
      </w:pP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m:oMath>
        <m:sSup>
          <m:sSupPr>
            <m:ctrlPr>
              <w:rPr>
                <w:rFonts w:cs="Times New Roman"/>
                <w:color w:val="000000" w:themeColor="text1"/>
              </w:rPr>
            </m:ctrlPr>
          </m:sSupPr>
          <m:e>
            <m:r>
              <m:rPr>
                <m:sty m:val="p"/>
              </m:rPr>
              <w:rPr>
                <w:rFonts w:cs="Times New Roman"/>
                <w:color w:val="000000" w:themeColor="text1"/>
              </w:rPr>
              <m:t>χ</m:t>
            </m:r>
          </m:e>
          <m:sup>
            <m:r>
              <m:rPr>
                <m:sty m:val="p"/>
              </m:rPr>
              <w:rPr>
                <w:rFonts w:cs="Times New Roman"/>
                <w:color w:val="000000" w:themeColor="text1"/>
              </w:rPr>
              <m:t>2</m:t>
            </m:r>
          </m:sup>
        </m:sSup>
        <m:d>
          <m:dPr>
            <m:ctrlPr>
              <w:rPr>
                <w:rFonts w:cs="Times New Roman"/>
                <w:color w:val="000000" w:themeColor="text1"/>
              </w:rPr>
            </m:ctrlPr>
          </m:dPr>
          <m:e>
            <m:r>
              <m:rPr>
                <m:sty m:val="p"/>
              </m:rPr>
              <w:rPr>
                <w:rFonts w:cs="Times New Roman"/>
                <w:color w:val="000000" w:themeColor="text1"/>
              </w:rPr>
              <m:t>t,c</m:t>
            </m:r>
          </m:e>
        </m:d>
        <m:r>
          <m:rPr>
            <m:sty m:val="p"/>
          </m:rPr>
          <w:rPr>
            <w:rFonts w:cs="Times New Roman"/>
            <w:color w:val="000000" w:themeColor="text1"/>
          </w:rPr>
          <m:t>=</m:t>
        </m:r>
        <m:f>
          <m:fPr>
            <m:ctrlPr>
              <w:rPr>
                <w:rFonts w:cs="Times New Roman"/>
                <w:color w:val="000000" w:themeColor="text1"/>
                <w:sz w:val="32"/>
              </w:rPr>
            </m:ctrlPr>
          </m:fPr>
          <m:num>
            <m:sSup>
              <m:sSupPr>
                <m:ctrlPr>
                  <w:rPr>
                    <w:rFonts w:cs="Times New Roman"/>
                    <w:color w:val="000000" w:themeColor="text1"/>
                    <w:sz w:val="32"/>
                  </w:rPr>
                </m:ctrlPr>
              </m:sSupPr>
              <m:e>
                <m:r>
                  <m:rPr>
                    <m:sty m:val="p"/>
                  </m:rPr>
                  <w:rPr>
                    <w:rFonts w:cs="Times New Roman"/>
                    <w:color w:val="000000" w:themeColor="text1"/>
                    <w:sz w:val="32"/>
                  </w:rPr>
                  <m:t>N×(AD-CB)</m:t>
                </m:r>
              </m:e>
              <m:sup>
                <m:r>
                  <m:rPr>
                    <m:sty m:val="p"/>
                  </m:rPr>
                  <w:rPr>
                    <w:rFonts w:cs="Times New Roman"/>
                    <w:color w:val="000000" w:themeColor="text1"/>
                    <w:sz w:val="32"/>
                  </w:rPr>
                  <m:t>2</m:t>
                </m:r>
              </m:sup>
            </m:sSup>
          </m:num>
          <m:den>
            <m:r>
              <m:rPr>
                <m:sty m:val="p"/>
              </m:rPr>
              <w:rPr>
                <w:rFonts w:cs="Times New Roman"/>
                <w:color w:val="000000" w:themeColor="text1"/>
                <w:sz w:val="32"/>
              </w:rPr>
              <m:t>(A+C)(B+D)(A+B)(C+D)</m:t>
            </m:r>
          </m:den>
        </m:f>
      </m:oMath>
      <w:r w:rsidRPr="00AE755A">
        <w:rPr>
          <w:color w:val="000000" w:themeColor="text1"/>
          <w:sz w:val="28"/>
        </w:rPr>
        <w:tab/>
      </w: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435A40">
        <w:rPr>
          <w:rFonts w:ascii="Times New Roman" w:eastAsia="宋体" w:hAnsi="Times New Roman" w:cs="Times New Roman"/>
          <w:color w:val="000000" w:themeColor="text1"/>
        </w:rPr>
        <w:t>(</w:t>
      </w:r>
      <w:r w:rsidR="00C65BE5" w:rsidRPr="00435A40">
        <w:rPr>
          <w:rFonts w:ascii="Times New Roman" w:eastAsia="宋体" w:hAnsi="Times New Roman" w:cs="Times New Roman"/>
          <w:color w:val="000000" w:themeColor="text1"/>
        </w:rPr>
        <w:t>4</w:t>
      </w:r>
      <w:r w:rsidRPr="00435A40">
        <w:rPr>
          <w:rFonts w:ascii="Times New Roman" w:eastAsia="宋体" w:hAnsi="Times New Roman" w:cs="Times New Roman"/>
          <w:color w:val="000000" w:themeColor="text1"/>
        </w:rPr>
        <w:t>)</w:t>
      </w:r>
    </w:p>
    <w:p w14:paraId="573E8804" w14:textId="77777777" w:rsidR="00875EB3" w:rsidRPr="00AE755A" w:rsidRDefault="000D7DCF" w:rsidP="00435A40">
      <w:pPr>
        <w:pStyle w:val="aa"/>
        <w:spacing w:line="360" w:lineRule="auto"/>
        <w:ind w:firstLine="420"/>
        <w:rPr>
          <w:color w:val="000000" w:themeColor="text1"/>
        </w:rPr>
      </w:pPr>
      <w:r w:rsidRPr="00AE755A">
        <w:rPr>
          <w:color w:val="000000" w:themeColor="text1"/>
          <w:lang w:val="zh-CN"/>
        </w:rPr>
        <w:t>其中，</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为某一特定的类别，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表示某个特征词，</w:t>
      </w:r>
      <w:r w:rsidRPr="00435A40">
        <w:rPr>
          <w:rFonts w:ascii="Times New Roman" w:eastAsiaTheme="minorEastAsia" w:hAnsi="Times New Roman" w:cs="Times New Roman" w:hint="eastAsia"/>
          <w:color w:val="000000" w:themeColor="text1"/>
          <w:kern w:val="0"/>
          <w:bdr w:val="none" w:sz="0" w:space="0" w:color="auto"/>
        </w:rPr>
        <w:t xml:space="preserve"> N</w:t>
      </w:r>
      <w:r w:rsidRPr="00435A40">
        <w:rPr>
          <w:rFonts w:ascii="Times New Roman" w:eastAsiaTheme="minorEastAsia" w:hAnsi="Times New Roman" w:cs="Times New Roman" w:hint="eastAsia"/>
          <w:color w:val="000000" w:themeColor="text1"/>
          <w:kern w:val="0"/>
          <w:bdr w:val="none" w:sz="0" w:space="0" w:color="auto"/>
        </w:rPr>
        <w:t>表示训练文档集中的文档总数，</w:t>
      </w:r>
      <w:r w:rsidRPr="00435A40">
        <w:rPr>
          <w:rFonts w:ascii="Times New Roman" w:eastAsiaTheme="minorEastAsia" w:hAnsi="Times New Roman" w:cs="Times New Roman" w:hint="eastAsia"/>
          <w:color w:val="000000" w:themeColor="text1"/>
          <w:kern w:val="0"/>
          <w:bdr w:val="none" w:sz="0" w:space="0" w:color="auto"/>
        </w:rPr>
        <w:t>A</w:t>
      </w:r>
      <w:r w:rsidRPr="00435A40">
        <w:rPr>
          <w:rFonts w:ascii="Times New Roman" w:eastAsiaTheme="minorEastAsia" w:hAnsi="Times New Roman" w:cs="Times New Roman" w:hint="eastAsia"/>
          <w:color w:val="000000" w:themeColor="text1"/>
          <w:kern w:val="0"/>
          <w:bdr w:val="none" w:sz="0" w:space="0" w:color="auto"/>
        </w:rPr>
        <w:t>表示包含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的</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类文档数目，</w:t>
      </w:r>
      <w:r w:rsidRPr="00435A40">
        <w:rPr>
          <w:rFonts w:ascii="Times New Roman" w:eastAsiaTheme="minorEastAsia" w:hAnsi="Times New Roman" w:cs="Times New Roman" w:hint="eastAsia"/>
          <w:color w:val="000000" w:themeColor="text1"/>
          <w:kern w:val="0"/>
          <w:bdr w:val="none" w:sz="0" w:space="0" w:color="auto"/>
        </w:rPr>
        <w:t>B</w:t>
      </w:r>
      <w:r w:rsidRPr="00435A40">
        <w:rPr>
          <w:rFonts w:ascii="Times New Roman" w:eastAsiaTheme="minorEastAsia" w:hAnsi="Times New Roman" w:cs="Times New Roman" w:hint="eastAsia"/>
          <w:color w:val="000000" w:themeColor="text1"/>
          <w:kern w:val="0"/>
          <w:bdr w:val="none" w:sz="0" w:space="0" w:color="auto"/>
        </w:rPr>
        <w:t>表示包含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但不属于</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类的文档数目，</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表示不包含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但属于</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类的文档数目，</w:t>
      </w:r>
      <w:r w:rsidRPr="00435A40">
        <w:rPr>
          <w:rFonts w:ascii="Times New Roman" w:eastAsiaTheme="minorEastAsia" w:hAnsi="Times New Roman" w:cs="Times New Roman" w:hint="eastAsia"/>
          <w:color w:val="000000" w:themeColor="text1"/>
          <w:kern w:val="0"/>
          <w:bdr w:val="none" w:sz="0" w:space="0" w:color="auto"/>
        </w:rPr>
        <w:t>D</w:t>
      </w:r>
      <w:r w:rsidRPr="00435A40">
        <w:rPr>
          <w:rFonts w:ascii="Times New Roman" w:eastAsiaTheme="minorEastAsia" w:hAnsi="Times New Roman" w:cs="Times New Roman" w:hint="eastAsia"/>
          <w:color w:val="000000" w:themeColor="text1"/>
          <w:kern w:val="0"/>
          <w:bdr w:val="none" w:sz="0" w:space="0" w:color="auto"/>
        </w:rPr>
        <w:t>表示不包含</w:t>
      </w:r>
      <w:r w:rsidRPr="00435A40">
        <w:rPr>
          <w:rFonts w:ascii="Times New Roman" w:eastAsiaTheme="minorEastAsia" w:hAnsi="Times New Roman" w:cs="Times New Roman" w:hint="eastAsia"/>
          <w:color w:val="000000" w:themeColor="text1"/>
          <w:kern w:val="0"/>
          <w:bdr w:val="none" w:sz="0" w:space="0" w:color="auto"/>
        </w:rPr>
        <w:t>t</w:t>
      </w:r>
      <w:r w:rsidRPr="00435A40">
        <w:rPr>
          <w:rFonts w:ascii="Times New Roman" w:eastAsiaTheme="minorEastAsia" w:hAnsi="Times New Roman" w:cs="Times New Roman" w:hint="eastAsia"/>
          <w:color w:val="000000" w:themeColor="text1"/>
          <w:kern w:val="0"/>
          <w:bdr w:val="none" w:sz="0" w:space="0" w:color="auto"/>
        </w:rPr>
        <w:t>也不属于</w:t>
      </w:r>
      <w:r w:rsidRPr="00435A40">
        <w:rPr>
          <w:rFonts w:ascii="Times New Roman" w:eastAsiaTheme="minorEastAsia" w:hAnsi="Times New Roman" w:cs="Times New Roman" w:hint="eastAsia"/>
          <w:color w:val="000000" w:themeColor="text1"/>
          <w:kern w:val="0"/>
          <w:bdr w:val="none" w:sz="0" w:space="0" w:color="auto"/>
        </w:rPr>
        <w:t>c</w:t>
      </w:r>
      <w:r w:rsidRPr="00435A40">
        <w:rPr>
          <w:rFonts w:ascii="Times New Roman" w:eastAsiaTheme="minorEastAsia" w:hAnsi="Times New Roman" w:cs="Times New Roman" w:hint="eastAsia"/>
          <w:color w:val="000000" w:themeColor="text1"/>
          <w:kern w:val="0"/>
          <w:bdr w:val="none" w:sz="0" w:space="0" w:color="auto"/>
        </w:rPr>
        <w:t>类的文档数目</w:t>
      </w:r>
      <w:r w:rsidRPr="00AE755A">
        <w:rPr>
          <w:rFonts w:eastAsiaTheme="minorEastAsia" w:cs="Times New Roman"/>
          <w:color w:val="000000" w:themeColor="text1"/>
          <w:kern w:val="0"/>
          <w:bdr w:val="none" w:sz="0" w:space="0" w:color="auto"/>
        </w:rPr>
        <w:t>。</w:t>
      </w:r>
    </w:p>
    <w:p w14:paraId="14F4DBAB"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Cambria Math" w:eastAsia="Cambria Math" w:hAnsi="Cambria Math" w:cs="Cambria Math"/>
          <w:color w:val="000000" w:themeColor="text1"/>
          <w:sz w:val="24"/>
          <w:szCs w:val="24"/>
        </w:rPr>
      </w:pPr>
      <w:r w:rsidRPr="00AE755A">
        <w:rPr>
          <w:rFonts w:ascii="Cambria Math" w:eastAsia="Cambria Math" w:hAnsi="Cambria Math" w:cs="Cambria Math"/>
          <w:color w:val="000000" w:themeColor="text1"/>
          <w:sz w:val="24"/>
          <w:szCs w:val="24"/>
        </w:rPr>
        <w:t>（</w:t>
      </w:r>
      <w:r w:rsidR="00DD2806" w:rsidRPr="00AE755A">
        <w:rPr>
          <w:rFonts w:ascii="Cambria Math" w:eastAsia="Cambria Math" w:hAnsi="Cambria Math" w:cs="Cambria Math"/>
          <w:color w:val="000000" w:themeColor="text1"/>
          <w:sz w:val="24"/>
          <w:szCs w:val="24"/>
        </w:rPr>
        <w:t>3</w:t>
      </w:r>
      <w:r w:rsidRPr="00AE755A">
        <w:rPr>
          <w:rFonts w:ascii="Cambria Math" w:eastAsia="Cambria Math" w:hAnsi="Cambria Math" w:cs="Cambria Math"/>
          <w:color w:val="000000" w:themeColor="text1"/>
          <w:sz w:val="24"/>
          <w:szCs w:val="24"/>
        </w:rPr>
        <w:t>）互信息</w:t>
      </w:r>
    </w:p>
    <w:p w14:paraId="109BFD46" w14:textId="77777777" w:rsidR="00875EB3" w:rsidRPr="00AE755A" w:rsidRDefault="0051647E"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Helvetica" w:eastAsiaTheme="minorEastAsia" w:hAnsi="Helvetica" w:cs="Helvetica"/>
          <w:color w:val="000000" w:themeColor="text1"/>
          <w:kern w:val="0"/>
          <w:sz w:val="22"/>
          <w:szCs w:val="22"/>
          <w:bdr w:val="none" w:sz="0" w:space="0" w:color="auto"/>
        </w:rPr>
      </w:pPr>
      <w:r w:rsidRPr="00AE755A">
        <w:rPr>
          <w:rFonts w:ascii="Helvetica" w:eastAsiaTheme="minorEastAsia" w:hAnsi="Helvetica" w:cs="Helvetica"/>
          <w:color w:val="000000" w:themeColor="text1"/>
          <w:kern w:val="0"/>
          <w:sz w:val="22"/>
          <w:szCs w:val="22"/>
          <w:bdr w:val="none" w:sz="0" w:space="0" w:color="auto"/>
        </w:rPr>
        <w:tab/>
      </w:r>
      <w:r w:rsidRPr="00435A40">
        <w:rPr>
          <w:rFonts w:asciiTheme="minorEastAsia" w:eastAsiaTheme="minorEastAsia" w:hAnsiTheme="minorEastAsia" w:cs="Cambria Math"/>
          <w:color w:val="000000" w:themeColor="text1"/>
          <w:sz w:val="24"/>
          <w:szCs w:val="24"/>
        </w:rPr>
        <w:t>为了衡量一个特征对于某类别</w:t>
      </w:r>
      <w:r w:rsidR="004B19C3" w:rsidRPr="00435A40">
        <w:rPr>
          <w:rFonts w:asciiTheme="minorEastAsia" w:eastAsiaTheme="minorEastAsia" w:hAnsiTheme="minorEastAsia" w:cs="Cambria Math"/>
          <w:color w:val="000000" w:themeColor="text1"/>
          <w:sz w:val="24"/>
          <w:szCs w:val="24"/>
        </w:rPr>
        <w:t>所含有的信息量，我们常用互信息法。互信</w:t>
      </w:r>
      <w:r w:rsidR="004B19C3" w:rsidRPr="00AE755A">
        <w:rPr>
          <w:rFonts w:ascii="Cambria Math" w:eastAsia="Cambria Math" w:hAnsi="Cambria Math" w:cs="Cambria Math"/>
          <w:color w:val="000000" w:themeColor="text1"/>
          <w:sz w:val="24"/>
          <w:szCs w:val="24"/>
        </w:rPr>
        <w:t>息值（</w:t>
      </w:r>
      <w:r w:rsidRPr="00435A40">
        <w:rPr>
          <w:rFonts w:asciiTheme="minorEastAsia" w:eastAsiaTheme="minorEastAsia" w:hAnsiTheme="minorEastAsia" w:cs="Times New Roman"/>
          <w:color w:val="000000" w:themeColor="text1"/>
          <w:sz w:val="24"/>
          <w:szCs w:val="24"/>
        </w:rPr>
        <w:t>词</w:t>
      </w:r>
      <w:r w:rsidRPr="00435A40">
        <w:rPr>
          <w:rFonts w:eastAsia="Cambria Math" w:cs="Times New Roman"/>
          <w:color w:val="000000" w:themeColor="text1"/>
          <w:sz w:val="24"/>
          <w:szCs w:val="24"/>
        </w:rPr>
        <w:t>t</w:t>
      </w:r>
      <w:r w:rsidR="004B19C3" w:rsidRPr="00435A40">
        <w:rPr>
          <w:rFonts w:eastAsia="Cambria Math" w:cs="Times New Roman"/>
          <w:color w:val="000000" w:themeColor="text1"/>
          <w:sz w:val="24"/>
          <w:szCs w:val="24"/>
        </w:rPr>
        <w:t>与</w:t>
      </w:r>
      <w:r w:rsidR="004B19C3" w:rsidRPr="00435A40">
        <w:rPr>
          <w:rFonts w:asciiTheme="minorEastAsia" w:eastAsiaTheme="minorEastAsia" w:hAnsiTheme="minorEastAsia" w:cs="Times New Roman"/>
          <w:color w:val="000000" w:themeColor="text1"/>
          <w:sz w:val="24"/>
          <w:szCs w:val="24"/>
        </w:rPr>
        <w:t>类别</w:t>
      </w:r>
      <w:r w:rsidR="004B19C3" w:rsidRPr="00435A40">
        <w:rPr>
          <w:rFonts w:eastAsia="Cambria Math" w:cs="Times New Roman"/>
          <w:color w:val="000000" w:themeColor="text1"/>
          <w:sz w:val="24"/>
          <w:szCs w:val="24"/>
        </w:rPr>
        <w:t>c</w:t>
      </w:r>
      <w:r w:rsidRPr="00AE755A">
        <w:rPr>
          <w:rFonts w:ascii="Cambria Math" w:eastAsia="Cambria Math" w:hAnsi="Cambria Math" w:cs="Cambria Math"/>
          <w:color w:val="000000" w:themeColor="text1"/>
          <w:sz w:val="24"/>
          <w:szCs w:val="24"/>
        </w:rPr>
        <w:t>）</w:t>
      </w:r>
      <w:r w:rsidRPr="00435A40">
        <w:rPr>
          <w:rFonts w:asciiTheme="minorEastAsia" w:eastAsiaTheme="minorEastAsia" w:hAnsiTheme="minorEastAsia" w:cs="Cambria Math"/>
          <w:color w:val="000000" w:themeColor="text1"/>
          <w:sz w:val="24"/>
          <w:szCs w:val="24"/>
        </w:rPr>
        <w:t>计算方法如</w:t>
      </w:r>
      <w:r w:rsidRPr="00AE755A">
        <w:rPr>
          <w:rFonts w:ascii="Cambria Math" w:eastAsia="Cambria Math" w:hAnsi="Cambria Math" w:cs="Cambria Math"/>
          <w:color w:val="000000" w:themeColor="text1"/>
          <w:sz w:val="24"/>
          <w:szCs w:val="24"/>
        </w:rPr>
        <w:t>下：</w:t>
      </w:r>
      <w:r w:rsidR="00875EB3" w:rsidRPr="00AE755A">
        <w:rPr>
          <w:rFonts w:ascii="Cambria Math" w:eastAsia="Cambria Math" w:hAnsi="Cambria Math" w:cs="Cambria Math"/>
          <w:color w:val="000000" w:themeColor="text1"/>
          <w:sz w:val="24"/>
          <w:szCs w:val="24"/>
        </w:rPr>
        <w:tab/>
      </w:r>
    </w:p>
    <w:p w14:paraId="4B502B37" w14:textId="00418099" w:rsidR="00875EB3" w:rsidRPr="00435A40"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right"/>
        <w:rPr>
          <w:rFonts w:eastAsia="宋体" w:cs="Times New Roman"/>
          <w:color w:val="000000" w:themeColor="text1"/>
          <w:sz w:val="24"/>
          <w:szCs w:val="24"/>
        </w:rPr>
      </w:pPr>
      <w:r w:rsidRPr="00AE755A">
        <w:rPr>
          <w:rFonts w:ascii="Cambria Math" w:eastAsia="Cambria Math" w:hAnsi="Cambria Math" w:cs="Cambria Math"/>
          <w:color w:val="000000" w:themeColor="text1"/>
          <w:sz w:val="24"/>
          <w:szCs w:val="24"/>
        </w:rPr>
        <w:tab/>
      </w:r>
      <w:r w:rsidRPr="00AE755A">
        <w:rPr>
          <w:rFonts w:ascii="Cambria Math" w:eastAsia="Cambria Math" w:hAnsi="Cambria Math" w:cs="Cambria Math"/>
          <w:color w:val="000000" w:themeColor="text1"/>
          <w:sz w:val="24"/>
          <w:szCs w:val="24"/>
        </w:rPr>
        <w:tab/>
      </w:r>
      <w:r w:rsidRPr="00AE755A">
        <w:rPr>
          <w:rFonts w:ascii="Cambria Math" w:eastAsia="Cambria Math" w:hAnsi="Cambria Math" w:cs="Cambria Math"/>
          <w:color w:val="000000" w:themeColor="text1"/>
          <w:sz w:val="24"/>
          <w:szCs w:val="24"/>
        </w:rPr>
        <w:tab/>
      </w:r>
      <m:oMath>
        <m:r>
          <m:rPr>
            <m:sty m:val="p"/>
          </m:rPr>
          <w:rPr>
            <w:rFonts w:ascii="Cambria Math" w:eastAsia="Cambria Math" w:hAnsi="Cambria Math" w:cs="Times New Roman"/>
            <w:color w:val="000000" w:themeColor="text1"/>
            <w:sz w:val="24"/>
            <w:szCs w:val="24"/>
          </w:rPr>
          <m:t>MI</m:t>
        </m:r>
        <m:d>
          <m:dPr>
            <m:ctrlPr>
              <w:rPr>
                <w:rFonts w:ascii="Cambria Math" w:eastAsia="Cambria Math" w:hAnsi="Cambria Math" w:cs="Times New Roman"/>
                <w:color w:val="000000" w:themeColor="text1"/>
                <w:sz w:val="24"/>
                <w:szCs w:val="24"/>
              </w:rPr>
            </m:ctrlPr>
          </m:dPr>
          <m:e>
            <m:r>
              <m:rPr>
                <m:sty m:val="p"/>
              </m:rPr>
              <w:rPr>
                <w:rFonts w:ascii="Cambria Math" w:eastAsia="Cambria Math" w:hAnsi="Cambria Math" w:cs="Times New Roman"/>
                <w:color w:val="000000" w:themeColor="text1"/>
                <w:sz w:val="24"/>
                <w:szCs w:val="24"/>
              </w:rPr>
              <m:t>t,c</m:t>
            </m:r>
          </m:e>
        </m:d>
        <m:r>
          <m:rPr>
            <m:sty m:val="p"/>
          </m:rPr>
          <w:rPr>
            <w:rFonts w:ascii="Cambria Math" w:eastAsia="Cambria Math" w:hAnsi="Cambria Math" w:cs="Times New Roman"/>
            <w:color w:val="000000" w:themeColor="text1"/>
            <w:sz w:val="24"/>
            <w:szCs w:val="24"/>
          </w:rPr>
          <m:t>=log</m:t>
        </m:r>
        <m:f>
          <m:fPr>
            <m:ctrlPr>
              <w:rPr>
                <w:rFonts w:ascii="Cambria Math" w:eastAsia="Cambria Math" w:hAnsi="Cambria Math" w:cs="Times New Roman"/>
                <w:color w:val="000000" w:themeColor="text1"/>
                <w:sz w:val="28"/>
                <w:szCs w:val="24"/>
              </w:rPr>
            </m:ctrlPr>
          </m:fPr>
          <m:num>
            <m:r>
              <m:rPr>
                <m:sty m:val="p"/>
              </m:rPr>
              <w:rPr>
                <w:rFonts w:ascii="Cambria Math" w:eastAsia="Cambria Math" w:hAnsi="Cambria Math" w:cs="Times New Roman"/>
                <w:color w:val="000000" w:themeColor="text1"/>
                <w:sz w:val="28"/>
                <w:szCs w:val="24"/>
              </w:rPr>
              <m:t>P</m:t>
            </m:r>
            <m:d>
              <m:dPr>
                <m:ctrlPr>
                  <w:rPr>
                    <w:rFonts w:ascii="Cambria Math" w:eastAsia="Cambria Math" w:hAnsi="Cambria Math" w:cs="Times New Roman"/>
                    <w:color w:val="000000" w:themeColor="text1"/>
                    <w:sz w:val="24"/>
                    <w:szCs w:val="24"/>
                  </w:rPr>
                </m:ctrlPr>
              </m:dPr>
              <m:e>
                <m:r>
                  <m:rPr>
                    <m:sty m:val="p"/>
                  </m:rPr>
                  <w:rPr>
                    <w:rFonts w:ascii="Cambria Math" w:eastAsia="Cambria Math" w:hAnsi="Cambria Math" w:cs="Times New Roman"/>
                    <w:color w:val="000000" w:themeColor="text1"/>
                    <w:sz w:val="24"/>
                    <w:szCs w:val="24"/>
                  </w:rPr>
                  <m:t>c</m:t>
                </m:r>
              </m:e>
              <m:e>
                <m:r>
                  <m:rPr>
                    <m:sty m:val="p"/>
                  </m:rPr>
                  <w:rPr>
                    <w:rFonts w:ascii="Cambria Math" w:eastAsia="Cambria Math" w:hAnsi="Cambria Math" w:cs="Times New Roman"/>
                    <w:color w:val="000000" w:themeColor="text1"/>
                    <w:sz w:val="24"/>
                    <w:szCs w:val="24"/>
                  </w:rPr>
                  <m:t>t</m:t>
                </m:r>
              </m:e>
            </m:d>
          </m:num>
          <m:den>
            <m:r>
              <m:rPr>
                <m:sty m:val="p"/>
              </m:rPr>
              <w:rPr>
                <w:rFonts w:ascii="Cambria Math" w:eastAsia="Cambria Math" w:hAnsi="Cambria Math" w:cs="Times New Roman"/>
                <w:color w:val="000000" w:themeColor="text1"/>
                <w:sz w:val="28"/>
                <w:szCs w:val="24"/>
              </w:rPr>
              <m:t>P</m:t>
            </m:r>
            <m:d>
              <m:dPr>
                <m:ctrlPr>
                  <w:rPr>
                    <w:rFonts w:ascii="Cambria Math" w:eastAsia="Cambria Math" w:hAnsi="Cambria Math" w:cs="Times New Roman"/>
                    <w:color w:val="000000" w:themeColor="text1"/>
                    <w:sz w:val="28"/>
                    <w:szCs w:val="24"/>
                  </w:rPr>
                </m:ctrlPr>
              </m:dPr>
              <m:e>
                <m:r>
                  <m:rPr>
                    <m:sty m:val="p"/>
                  </m:rPr>
                  <w:rPr>
                    <w:rFonts w:ascii="Cambria Math" w:eastAsia="Cambria Math" w:hAnsi="Cambria Math" w:cs="Times New Roman"/>
                    <w:color w:val="000000" w:themeColor="text1"/>
                    <w:sz w:val="28"/>
                    <w:szCs w:val="24"/>
                  </w:rPr>
                  <m:t>t</m:t>
                </m:r>
              </m:e>
            </m:d>
          </m:den>
        </m:f>
        <m:r>
          <m:rPr>
            <m:sty m:val="p"/>
          </m:rPr>
          <w:rPr>
            <w:rFonts w:ascii="Cambria Math" w:eastAsia="Cambria Math" w:hAnsi="Cambria Math" w:cs="Times New Roman"/>
            <w:color w:val="000000" w:themeColor="text1"/>
            <w:sz w:val="24"/>
            <w:szCs w:val="24"/>
          </w:rPr>
          <m:t>=logP</m:t>
        </m:r>
        <m:d>
          <m:dPr>
            <m:ctrlPr>
              <w:rPr>
                <w:rFonts w:ascii="Cambria Math" w:eastAsia="Cambria Math" w:hAnsi="Cambria Math" w:cs="Times New Roman"/>
                <w:color w:val="000000" w:themeColor="text1"/>
                <w:sz w:val="24"/>
                <w:szCs w:val="24"/>
              </w:rPr>
            </m:ctrlPr>
          </m:dPr>
          <m:e>
            <m:r>
              <m:rPr>
                <m:sty m:val="p"/>
              </m:rPr>
              <w:rPr>
                <w:rFonts w:ascii="Cambria Math" w:eastAsia="Cambria Math" w:hAnsi="Cambria Math" w:cs="Times New Roman"/>
                <w:color w:val="000000" w:themeColor="text1"/>
                <w:sz w:val="24"/>
                <w:szCs w:val="24"/>
              </w:rPr>
              <m:t>c</m:t>
            </m:r>
          </m:e>
          <m:e>
            <m:r>
              <m:rPr>
                <m:sty m:val="p"/>
              </m:rPr>
              <w:rPr>
                <w:rFonts w:ascii="Cambria Math" w:eastAsia="Cambria Math" w:hAnsi="Cambria Math" w:cs="Times New Roman"/>
                <w:color w:val="000000" w:themeColor="text1"/>
                <w:sz w:val="24"/>
                <w:szCs w:val="24"/>
              </w:rPr>
              <m:t>t</m:t>
            </m:r>
          </m:e>
        </m:d>
        <m:r>
          <m:rPr>
            <m:sty m:val="p"/>
          </m:rPr>
          <w:rPr>
            <w:rFonts w:ascii="Cambria Math" w:eastAsia="Cambria Math" w:hAnsi="Cambria Math" w:cs="Times New Roman"/>
            <w:color w:val="000000" w:themeColor="text1"/>
            <w:sz w:val="24"/>
            <w:szCs w:val="24"/>
          </w:rPr>
          <m:t>-logP(t)</m:t>
        </m:r>
      </m:oMath>
      <w:r w:rsidR="00D55D94" w:rsidRPr="00435A40">
        <w:rPr>
          <w:rFonts w:eastAsia="Cambria Math" w:cs="Times New Roman"/>
          <w:color w:val="000000" w:themeColor="text1"/>
          <w:sz w:val="24"/>
          <w:szCs w:val="24"/>
        </w:rPr>
        <w:t xml:space="preserve"> </w:t>
      </w:r>
      <w:r w:rsidR="00D55D94">
        <w:rPr>
          <w:rFonts w:ascii="Cambria Math" w:eastAsia="Cambria Math" w:hAnsi="Cambria Math" w:cs="Cambria Math"/>
          <w:color w:val="000000" w:themeColor="text1"/>
          <w:sz w:val="24"/>
          <w:szCs w:val="24"/>
        </w:rPr>
        <w:t xml:space="preserve">          </w:t>
      </w:r>
      <w:r w:rsidR="00DA1348">
        <w:rPr>
          <w:rFonts w:ascii="Cambria Math" w:eastAsia="Cambria Math" w:hAnsi="Cambria Math" w:cs="Cambria Math"/>
          <w:color w:val="000000" w:themeColor="text1"/>
          <w:sz w:val="24"/>
          <w:szCs w:val="24"/>
        </w:rPr>
        <w:t xml:space="preserve">     </w:t>
      </w:r>
      <w:r w:rsidRPr="00435A40">
        <w:rPr>
          <w:rFonts w:eastAsia="宋体" w:cs="Times New Roman"/>
          <w:color w:val="000000" w:themeColor="text1"/>
          <w:sz w:val="24"/>
          <w:szCs w:val="24"/>
        </w:rPr>
        <w:t>(</w:t>
      </w:r>
      <w:r w:rsidR="00C65BE5" w:rsidRPr="00435A40">
        <w:rPr>
          <w:rFonts w:eastAsia="宋体" w:cs="Times New Roman"/>
          <w:color w:val="000000" w:themeColor="text1"/>
          <w:sz w:val="24"/>
          <w:szCs w:val="24"/>
        </w:rPr>
        <w:t>5</w:t>
      </w:r>
      <w:r w:rsidRPr="00435A40">
        <w:rPr>
          <w:rFonts w:eastAsia="宋体" w:cs="Times New Roman"/>
          <w:color w:val="000000" w:themeColor="text1"/>
          <w:sz w:val="24"/>
          <w:szCs w:val="24"/>
        </w:rPr>
        <w:t>)</w:t>
      </w:r>
    </w:p>
    <w:p w14:paraId="5D96AD14" w14:textId="60819479" w:rsidR="00875EB3" w:rsidRPr="00435A40" w:rsidRDefault="00875EB3" w:rsidP="00435A40">
      <w:pPr>
        <w:pStyle w:val="aa"/>
        <w:spacing w:line="360" w:lineRule="auto"/>
        <w:rPr>
          <w:rFonts w:ascii="Times New Roman" w:hAnsi="Times New Roman" w:cs="Times New Roman"/>
          <w:color w:val="000000" w:themeColor="text1"/>
        </w:rPr>
      </w:pPr>
      <w:r w:rsidRPr="00AE755A">
        <w:rPr>
          <w:color w:val="000000" w:themeColor="text1"/>
        </w:rPr>
        <w:t>其中，</w:t>
      </w:r>
      <w:r w:rsidR="00744B5B" w:rsidRPr="00435A40">
        <w:rPr>
          <w:rFonts w:ascii="Times New Roman" w:hAnsi="Times New Roman" w:cs="Times New Roman"/>
          <w:color w:val="000000" w:themeColor="text1"/>
        </w:rPr>
        <w:t>P(c|t)</w:t>
      </w:r>
      <w:r w:rsidRPr="00435A40">
        <w:rPr>
          <w:rFonts w:asciiTheme="minorEastAsia" w:eastAsiaTheme="minorEastAsia" w:hAnsiTheme="minorEastAsia" w:cs="Times New Roman"/>
          <w:color w:val="000000" w:themeColor="text1"/>
        </w:rPr>
        <w:t>表示包含词</w:t>
      </w:r>
      <w:r w:rsidR="00744B5B" w:rsidRPr="00744B5B">
        <w:rPr>
          <w:rFonts w:ascii="Times New Roman" w:hAnsi="Times New Roman" w:cs="Times New Roman"/>
          <w:color w:val="000000" w:themeColor="text1"/>
        </w:rPr>
        <w:t>t</w:t>
      </w:r>
      <w:r w:rsidRPr="00744B5B">
        <w:rPr>
          <w:rFonts w:ascii="Times New Roman" w:hAnsi="Times New Roman" w:cs="Times New Roman"/>
          <w:color w:val="000000" w:themeColor="text1"/>
        </w:rPr>
        <w:t>的文档有多大可能属于</w:t>
      </w:r>
      <w:r w:rsidRPr="00744B5B">
        <w:rPr>
          <w:rFonts w:ascii="Times New Roman" w:hAnsi="Times New Roman" w:cs="Times New Roman"/>
          <w:color w:val="000000" w:themeColor="text1"/>
        </w:rPr>
        <w:t>c</w:t>
      </w:r>
      <w:r w:rsidRPr="00744B5B">
        <w:rPr>
          <w:rFonts w:ascii="Times New Roman" w:hAnsi="Times New Roman" w:cs="Times New Roman"/>
          <w:color w:val="000000" w:themeColor="text1"/>
        </w:rPr>
        <w:t>类，</w:t>
      </w:r>
      <w:r w:rsidR="00744B5B">
        <w:rPr>
          <w:rFonts w:ascii="Times New Roman" w:hAnsi="Times New Roman" w:cs="Times New Roman"/>
          <w:color w:val="000000" w:themeColor="text1"/>
        </w:rPr>
        <w:t>P(t)</w:t>
      </w:r>
      <w:r w:rsidRPr="00435A40">
        <w:rPr>
          <w:rFonts w:ascii="Times New Roman" w:hAnsi="Times New Roman" w:cs="Times New Roman"/>
          <w:color w:val="000000" w:themeColor="text1"/>
        </w:rPr>
        <w:t>表示训练文档集中的某篇文档包含</w:t>
      </w:r>
      <w:r w:rsidR="00744B5B" w:rsidRPr="00435A40">
        <w:rPr>
          <w:rFonts w:asciiTheme="minorEastAsia" w:eastAsiaTheme="minorEastAsia" w:hAnsiTheme="minorEastAsia" w:cs="Times New Roman" w:hint="eastAsia"/>
          <w:color w:val="000000" w:themeColor="text1"/>
        </w:rPr>
        <w:t>词</w:t>
      </w:r>
      <w:r w:rsidR="00744B5B">
        <w:rPr>
          <w:rFonts w:ascii="Times New Roman" w:hAnsi="Times New Roman" w:cs="Times New Roman"/>
          <w:color w:val="000000" w:themeColor="text1"/>
        </w:rPr>
        <w:t>t</w:t>
      </w:r>
      <w:r w:rsidRPr="00435A40">
        <w:rPr>
          <w:rFonts w:ascii="Times New Roman" w:hAnsi="Times New Roman" w:cs="Times New Roman"/>
          <w:color w:val="000000" w:themeColor="text1"/>
        </w:rPr>
        <w:t>的概率。</w:t>
      </w:r>
    </w:p>
    <w:p w14:paraId="787AB8C5" w14:textId="77777777" w:rsidR="00875EB3" w:rsidRPr="00AE755A" w:rsidRDefault="00875EB3" w:rsidP="00435A40">
      <w:pPr>
        <w:pStyle w:val="aa"/>
        <w:spacing w:line="360" w:lineRule="auto"/>
        <w:rPr>
          <w:color w:val="000000" w:themeColor="text1"/>
        </w:rPr>
      </w:pPr>
      <w:r w:rsidRPr="00AE755A">
        <w:rPr>
          <w:color w:val="000000" w:themeColor="text1"/>
          <w:lang w:val="zh-CN"/>
        </w:rPr>
        <w:t>（</w:t>
      </w:r>
      <w:r w:rsidR="0055517D" w:rsidRPr="00AE755A">
        <w:rPr>
          <w:color w:val="000000" w:themeColor="text1"/>
          <w:lang w:val="zh-CN"/>
        </w:rPr>
        <w:t>4</w:t>
      </w:r>
      <w:r w:rsidRPr="00AE755A">
        <w:rPr>
          <w:color w:val="000000" w:themeColor="text1"/>
          <w:lang w:val="zh-CN"/>
        </w:rPr>
        <w:t>）</w:t>
      </w:r>
      <w:r w:rsidRPr="00AE755A">
        <w:rPr>
          <w:color w:val="000000" w:themeColor="text1"/>
        </w:rPr>
        <w:t>信息增益</w:t>
      </w:r>
    </w:p>
    <w:p w14:paraId="170F5BF9" w14:textId="6629C69D" w:rsidR="00875EB3" w:rsidRPr="00AE755A" w:rsidRDefault="00875EB3" w:rsidP="00435A40">
      <w:pPr>
        <w:pStyle w:val="aa"/>
        <w:spacing w:line="360" w:lineRule="auto"/>
        <w:rPr>
          <w:color w:val="000000" w:themeColor="text1"/>
          <w:lang w:val="zh-CN"/>
        </w:rPr>
      </w:pPr>
      <w:r w:rsidRPr="00AE755A">
        <w:rPr>
          <w:color w:val="000000" w:themeColor="text1"/>
          <w:lang w:val="zh-CN"/>
        </w:rPr>
        <w:t xml:space="preserve"> 信息增益度量一个</w:t>
      </w:r>
      <w:r w:rsidRPr="00AE755A">
        <w:rPr>
          <w:color w:val="000000" w:themeColor="text1"/>
        </w:rPr>
        <w:t>特征</w:t>
      </w:r>
      <w:r w:rsidRPr="00AE755A">
        <w:rPr>
          <w:color w:val="000000" w:themeColor="text1"/>
          <w:lang w:val="zh-CN"/>
        </w:rPr>
        <w:t>为分类系统带来的信息量</w:t>
      </w:r>
      <w:r w:rsidR="008C5FF7" w:rsidRPr="00AE755A">
        <w:rPr>
          <w:rFonts w:ascii="Times New Roman" w:hAnsi="Times New Roman" w:cs="Times New Roman"/>
          <w:color w:val="000000" w:themeColor="text1"/>
          <w:vertAlign w:val="superscript"/>
          <w:lang w:val="zh-CN"/>
        </w:rPr>
        <w:t>[</w:t>
      </w:r>
      <w:r w:rsidR="00B63E55">
        <w:rPr>
          <w:rFonts w:ascii="Times New Roman" w:hAnsi="Times New Roman" w:cs="Times New Roman"/>
          <w:color w:val="000000" w:themeColor="text1"/>
          <w:vertAlign w:val="superscript"/>
          <w:lang w:val="zh-CN"/>
        </w:rPr>
        <w:t>5</w:t>
      </w:r>
      <w:r w:rsidR="008C5FF7" w:rsidRPr="00AE755A">
        <w:rPr>
          <w:rFonts w:ascii="Times New Roman" w:hAnsi="Times New Roman" w:cs="Times New Roman"/>
          <w:color w:val="000000" w:themeColor="text1"/>
          <w:vertAlign w:val="superscript"/>
          <w:lang w:val="zh-CN"/>
        </w:rPr>
        <w:t>]</w:t>
      </w:r>
      <w:r w:rsidRPr="00AE755A">
        <w:rPr>
          <w:color w:val="000000" w:themeColor="text1"/>
          <w:lang w:val="zh-CN"/>
        </w:rPr>
        <w:t>。</w:t>
      </w:r>
      <w:r w:rsidRPr="00AE755A">
        <w:rPr>
          <w:color w:val="000000" w:themeColor="text1"/>
        </w:rPr>
        <w:t>词t的信息增益</w:t>
      </w:r>
      <w:r w:rsidRPr="00AE755A">
        <w:rPr>
          <w:color w:val="000000" w:themeColor="text1"/>
          <w:lang w:val="zh-CN"/>
        </w:rPr>
        <w:t>值计算方式如下：</w:t>
      </w:r>
    </w:p>
    <w:p w14:paraId="4348236B" w14:textId="58EB2F8E" w:rsidR="00875EB3" w:rsidRPr="00435A40" w:rsidRDefault="00F047DB" w:rsidP="00435A40">
      <w:pPr>
        <w:pStyle w:val="aa"/>
        <w:spacing w:line="360" w:lineRule="auto"/>
        <w:rPr>
          <w:rFonts w:ascii="Times New Roman" w:hAnsi="Times New Roman" w:cs="Times New Roman"/>
          <w:color w:val="000000" w:themeColor="text1"/>
        </w:rPr>
      </w:pPr>
      <m:oMathPara>
        <m:oMathParaPr>
          <m:jc m:val="center"/>
        </m:oMathParaPr>
        <m:oMath>
          <m:r>
            <m:rPr>
              <m:sty m:val="p"/>
            </m:rPr>
            <w:rPr>
              <w:rFonts w:eastAsia="宋体" w:cs="Times New Roman" w:hint="eastAsia"/>
              <w:color w:val="000000" w:themeColor="text1"/>
            </w:rPr>
            <m:t>IG</m:t>
          </m:r>
          <m:d>
            <m:dPr>
              <m:ctrlPr>
                <w:rPr>
                  <w:rFonts w:eastAsia="宋体" w:cs="Times New Roman"/>
                  <w:color w:val="000000" w:themeColor="text1"/>
                </w:rPr>
              </m:ctrlPr>
            </m:dPr>
            <m:e>
              <m:r>
                <m:rPr>
                  <m:sty m:val="p"/>
                </m:rPr>
                <w:rPr>
                  <w:rFonts w:eastAsia="宋体" w:cs="Times New Roman" w:hint="eastAsia"/>
                  <w:color w:val="000000" w:themeColor="text1"/>
                </w:rPr>
                <m:t>t</m:t>
              </m:r>
            </m:e>
          </m:d>
          <m:r>
            <m:rPr>
              <m:sty m:val="p"/>
            </m:rPr>
            <w:rPr>
              <w:rFonts w:eastAsia="宋体" w:cs="Times New Roman"/>
              <w:color w:val="000000" w:themeColor="text1"/>
            </w:rPr>
            <m:t>=-</m:t>
          </m:r>
          <m:nary>
            <m:naryPr>
              <m:chr m:val="∑"/>
              <m:limLoc m:val="undOvr"/>
              <m:ctrlPr>
                <w:rPr>
                  <w:rFonts w:eastAsia="宋体" w:cs="Times New Roman"/>
                  <w:color w:val="000000" w:themeColor="text1"/>
                </w:rPr>
              </m:ctrlPr>
            </m:naryPr>
            <m:sub>
              <m:r>
                <m:rPr>
                  <m:sty m:val="p"/>
                </m:rPr>
                <w:rPr>
                  <w:rFonts w:eastAsia="宋体" w:cs="Times New Roman" w:hint="eastAsia"/>
                  <w:color w:val="000000" w:themeColor="text1"/>
                </w:rPr>
                <m:t>i=1</m:t>
              </m:r>
            </m:sub>
            <m:sup>
              <m:r>
                <m:rPr>
                  <m:sty m:val="p"/>
                </m:rPr>
                <w:rPr>
                  <w:rFonts w:eastAsia="宋体" w:cs="Times New Roman" w:hint="eastAsia"/>
                  <w:color w:val="000000" w:themeColor="text1"/>
                </w:rPr>
                <m:t>m</m:t>
              </m:r>
            </m:sup>
            <m:e>
              <m:r>
                <m:rPr>
                  <m:sty m:val="p"/>
                </m:rPr>
                <w:rPr>
                  <w:rFonts w:eastAsia="宋体" w:cs="Times New Roman" w:hint="eastAsia"/>
                  <w:color w:val="000000" w:themeColor="text1"/>
                </w:rPr>
                <m:t>P</m:t>
              </m:r>
              <m:d>
                <m:dPr>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e>
              </m:d>
              <m:r>
                <m:rPr>
                  <m:sty m:val="p"/>
                </m:rPr>
                <w:rPr>
                  <w:rFonts w:eastAsia="宋体" w:cs="Times New Roman" w:hint="eastAsia"/>
                  <w:color w:val="000000" w:themeColor="text1"/>
                </w:rPr>
                <m:t>logP(</m:t>
              </m:r>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m:t>
              </m:r>
            </m:e>
          </m:nary>
          <m:r>
            <m:rPr>
              <m:sty m:val="p"/>
            </m:rPr>
            <w:rPr>
              <w:rFonts w:eastAsia="宋体" w:cs="Times New Roman" w:hint="eastAsia"/>
              <w:color w:val="000000" w:themeColor="text1"/>
            </w:rPr>
            <m:t>+P(t)</m:t>
          </m:r>
          <m:nary>
            <m:naryPr>
              <m:chr m:val="∑"/>
              <m:limLoc m:val="undOvr"/>
              <m:ctrlPr>
                <w:rPr>
                  <w:rFonts w:eastAsia="宋体" w:cs="Times New Roman"/>
                  <w:color w:val="000000" w:themeColor="text1"/>
                </w:rPr>
              </m:ctrlPr>
            </m:naryPr>
            <m:sub>
              <m:r>
                <m:rPr>
                  <m:sty m:val="p"/>
                </m:rPr>
                <w:rPr>
                  <w:rFonts w:eastAsia="宋体" w:cs="Times New Roman" w:hint="eastAsia"/>
                  <w:color w:val="000000" w:themeColor="text1"/>
                </w:rPr>
                <m:t>i=1</m:t>
              </m:r>
            </m:sub>
            <m:sup>
              <m:r>
                <m:rPr>
                  <m:sty m:val="p"/>
                </m:rPr>
                <w:rPr>
                  <w:rFonts w:eastAsia="宋体" w:cs="Times New Roman" w:hint="eastAsia"/>
                  <w:color w:val="000000" w:themeColor="text1"/>
                </w:rPr>
                <m:t>m</m:t>
              </m:r>
            </m:sup>
            <m:e>
              <m:r>
                <m:rPr>
                  <m:sty m:val="p"/>
                </m:rPr>
                <w:rPr>
                  <w:rFonts w:eastAsia="宋体" w:cs="Times New Roman" w:hint="eastAsia"/>
                  <w:color w:val="000000" w:themeColor="text1"/>
                </w:rPr>
                <m:t>P</m:t>
              </m:r>
              <m:d>
                <m:dPr>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|t</m:t>
                  </m:r>
                </m:e>
              </m:d>
              <m:r>
                <m:rPr>
                  <m:sty m:val="p"/>
                </m:rPr>
                <w:rPr>
                  <w:rFonts w:eastAsia="宋体" w:cs="Times New Roman"/>
                  <w:color w:val="000000" w:themeColor="text1"/>
                </w:rPr>
                <m:t>log⁡(</m:t>
              </m:r>
            </m:e>
          </m:nary>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|t)+P(</m:t>
          </m:r>
          <m:acc>
            <m:accPr>
              <m:chr m:val="̅"/>
              <m:ctrlPr>
                <w:rPr>
                  <w:rFonts w:eastAsia="宋体" w:cs="Times New Roman"/>
                  <w:color w:val="000000" w:themeColor="text1"/>
                </w:rPr>
              </m:ctrlPr>
            </m:accPr>
            <m:e>
              <m:r>
                <m:rPr>
                  <m:sty m:val="p"/>
                </m:rPr>
                <w:rPr>
                  <w:rFonts w:eastAsia="宋体" w:cs="Times New Roman" w:hint="eastAsia"/>
                  <w:color w:val="000000" w:themeColor="text1"/>
                </w:rPr>
                <m:t>t</m:t>
              </m:r>
            </m:e>
          </m:acc>
          <m:r>
            <m:rPr>
              <m:sty m:val="p"/>
            </m:rPr>
            <w:rPr>
              <w:rFonts w:eastAsia="宋体" w:cs="Times New Roman" w:hint="eastAsia"/>
              <w:color w:val="000000" w:themeColor="text1"/>
            </w:rPr>
            <m:t>)</m:t>
          </m:r>
          <m:nary>
            <m:naryPr>
              <m:chr m:val="∑"/>
              <m:limLoc m:val="undOvr"/>
              <m:ctrlPr>
                <w:rPr>
                  <w:rFonts w:eastAsia="宋体" w:cs="Times New Roman"/>
                  <w:color w:val="000000" w:themeColor="text1"/>
                </w:rPr>
              </m:ctrlPr>
            </m:naryPr>
            <m:sub>
              <m:r>
                <m:rPr>
                  <m:sty m:val="p"/>
                </m:rPr>
                <w:rPr>
                  <w:rFonts w:eastAsia="宋体" w:cs="Times New Roman" w:hint="eastAsia"/>
                  <w:color w:val="000000" w:themeColor="text1"/>
                </w:rPr>
                <m:t>i=1</m:t>
              </m:r>
            </m:sub>
            <m:sup>
              <m:r>
                <m:rPr>
                  <m:sty m:val="p"/>
                </m:rPr>
                <w:rPr>
                  <w:rFonts w:eastAsia="宋体" w:cs="Times New Roman" w:hint="eastAsia"/>
                  <w:color w:val="000000" w:themeColor="text1"/>
                </w:rPr>
                <m:t>m</m:t>
              </m:r>
            </m:sup>
            <m:e>
              <m:r>
                <m:rPr>
                  <m:sty m:val="p"/>
                </m:rPr>
                <w:rPr>
                  <w:rFonts w:eastAsia="宋体" w:cs="Times New Roman" w:hint="eastAsia"/>
                  <w:color w:val="000000" w:themeColor="text1"/>
                </w:rPr>
                <m:t>P</m:t>
              </m:r>
              <m:d>
                <m:dPr>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m:t>
                  </m:r>
                  <m:acc>
                    <m:accPr>
                      <m:chr m:val="̅"/>
                      <m:ctrlPr>
                        <w:rPr>
                          <w:rFonts w:eastAsia="宋体" w:cs="Times New Roman"/>
                          <w:color w:val="000000" w:themeColor="text1"/>
                        </w:rPr>
                      </m:ctrlPr>
                    </m:accPr>
                    <m:e>
                      <m:r>
                        <m:rPr>
                          <m:sty m:val="p"/>
                        </m:rPr>
                        <w:rPr>
                          <w:rFonts w:eastAsia="宋体" w:cs="Times New Roman" w:hint="eastAsia"/>
                          <w:color w:val="000000" w:themeColor="text1"/>
                        </w:rPr>
                        <m:t>t</m:t>
                      </m:r>
                    </m:e>
                  </m:acc>
                </m:e>
              </m:d>
              <m:r>
                <m:rPr>
                  <m:sty m:val="p"/>
                </m:rPr>
                <w:rPr>
                  <w:rFonts w:eastAsia="宋体" w:cs="Times New Roman"/>
                  <w:color w:val="000000" w:themeColor="text1"/>
                </w:rPr>
                <m:t>log⁡(</m:t>
              </m:r>
            </m:e>
          </m:nary>
          <m:sSub>
            <m:sSubPr>
              <m:ctrlPr>
                <w:rPr>
                  <w:rFonts w:eastAsia="宋体" w:cs="Times New Roman"/>
                  <w:color w:val="000000" w:themeColor="text1"/>
                </w:rPr>
              </m:ctrlPr>
            </m:sSubPr>
            <m:e>
              <m:r>
                <m:rPr>
                  <m:sty m:val="p"/>
                </m:rPr>
                <w:rPr>
                  <w:rFonts w:eastAsia="宋体" w:cs="Times New Roman" w:hint="eastAsia"/>
                  <w:color w:val="000000" w:themeColor="text1"/>
                </w:rPr>
                <m:t>c</m:t>
              </m:r>
            </m:e>
            <m:sub>
              <m:r>
                <m:rPr>
                  <m:sty m:val="p"/>
                </m:rPr>
                <w:rPr>
                  <w:rFonts w:eastAsia="宋体" w:cs="Times New Roman" w:hint="eastAsia"/>
                  <w:color w:val="000000" w:themeColor="text1"/>
                </w:rPr>
                <m:t>i</m:t>
              </m:r>
            </m:sub>
          </m:sSub>
          <m:r>
            <m:rPr>
              <m:sty m:val="p"/>
            </m:rPr>
            <w:rPr>
              <w:rFonts w:eastAsia="宋体" w:cs="Times New Roman" w:hint="eastAsia"/>
              <w:color w:val="000000" w:themeColor="text1"/>
            </w:rPr>
            <m:t>|</m:t>
          </m:r>
          <m:acc>
            <m:accPr>
              <m:chr m:val="̅"/>
              <m:ctrlPr>
                <w:rPr>
                  <w:rFonts w:eastAsia="宋体" w:cs="Times New Roman"/>
                  <w:color w:val="000000" w:themeColor="text1"/>
                </w:rPr>
              </m:ctrlPr>
            </m:accPr>
            <m:e>
              <m:r>
                <m:rPr>
                  <m:sty m:val="p"/>
                </m:rPr>
                <w:rPr>
                  <w:rFonts w:eastAsia="宋体" w:cs="Times New Roman" w:hint="eastAsia"/>
                  <w:color w:val="000000" w:themeColor="text1"/>
                </w:rPr>
                <m:t>t</m:t>
              </m:r>
            </m:e>
          </m:acc>
          <m:r>
            <m:rPr>
              <m:sty m:val="p"/>
            </m:rPr>
            <w:rPr>
              <w:rFonts w:eastAsia="宋体" w:cs="Times New Roman" w:hint="eastAsia"/>
              <w:color w:val="000000" w:themeColor="text1"/>
            </w:rPr>
            <m:t>)</m:t>
          </m:r>
        </m:oMath>
      </m:oMathPara>
    </w:p>
    <w:p w14:paraId="4183900B" w14:textId="6BB55B03" w:rsidR="00875EB3" w:rsidRPr="00435A40" w:rsidRDefault="00875EB3" w:rsidP="00435A40">
      <w:pPr>
        <w:pStyle w:val="aa"/>
        <w:spacing w:line="360" w:lineRule="auto"/>
        <w:rPr>
          <w:rFonts w:ascii="Times New Roman" w:eastAsia="宋体" w:hAnsi="Times New Roman" w:cs="Times New Roman"/>
          <w:color w:val="000000" w:themeColor="text1"/>
        </w:rPr>
      </w:pP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Pr="00AE755A">
        <w:rPr>
          <w:rFonts w:hint="eastAsia"/>
          <w:color w:val="000000" w:themeColor="text1"/>
          <w:sz w:val="21"/>
          <w:szCs w:val="21"/>
        </w:rPr>
        <w:tab/>
      </w:r>
      <w:r w:rsidR="00635ADC">
        <w:rPr>
          <w:color w:val="000000" w:themeColor="text1"/>
          <w:sz w:val="21"/>
          <w:szCs w:val="21"/>
        </w:rPr>
        <w:t xml:space="preserve">   </w:t>
      </w:r>
      <w:r w:rsidRPr="00435A40">
        <w:rPr>
          <w:rFonts w:ascii="Times New Roman" w:eastAsia="宋体" w:hAnsi="Times New Roman" w:cs="Times New Roman"/>
          <w:color w:val="000000" w:themeColor="text1"/>
        </w:rPr>
        <w:t>(</w:t>
      </w:r>
      <w:r w:rsidR="00C65BE5" w:rsidRPr="00435A40">
        <w:rPr>
          <w:rFonts w:ascii="Times New Roman" w:eastAsia="宋体" w:hAnsi="Times New Roman" w:cs="Times New Roman"/>
          <w:color w:val="000000" w:themeColor="text1"/>
        </w:rPr>
        <w:t>6</w:t>
      </w:r>
      <w:r w:rsidRPr="00435A40">
        <w:rPr>
          <w:rFonts w:ascii="Times New Roman" w:eastAsia="宋体" w:hAnsi="Times New Roman" w:cs="Times New Roman"/>
          <w:color w:val="000000" w:themeColor="text1"/>
        </w:rPr>
        <w:t>)</w:t>
      </w:r>
    </w:p>
    <w:p w14:paraId="6F39DD78" w14:textId="27716419" w:rsidR="006C4BF4" w:rsidRPr="00AE755A" w:rsidRDefault="006D6A62" w:rsidP="00435A40">
      <w:pPr>
        <w:pStyle w:val="aa"/>
        <w:spacing w:line="360" w:lineRule="auto"/>
        <w:rPr>
          <w:color w:val="000000" w:themeColor="text1"/>
        </w:rPr>
      </w:pPr>
      <w:r w:rsidRPr="00AE755A">
        <w:rPr>
          <w:rFonts w:hint="eastAsia"/>
          <w:color w:val="000000" w:themeColor="text1"/>
          <w:lang w:val="zh-CN"/>
        </w:rPr>
        <w:t>可以</w:t>
      </w:r>
      <w:r w:rsidRPr="00AE755A">
        <w:rPr>
          <w:color w:val="000000" w:themeColor="text1"/>
          <w:lang w:val="zh-CN"/>
        </w:rPr>
        <w:t>看出，信息增益</w:t>
      </w:r>
      <w:r w:rsidR="00005AAA" w:rsidRPr="00AE755A">
        <w:rPr>
          <w:rFonts w:hint="eastAsia"/>
          <w:color w:val="000000" w:themeColor="text1"/>
          <w:lang w:val="zh-CN"/>
        </w:rPr>
        <w:t>实际</w:t>
      </w:r>
      <w:r w:rsidR="00005AAA" w:rsidRPr="00AE755A">
        <w:rPr>
          <w:color w:val="000000" w:themeColor="text1"/>
          <w:lang w:val="zh-CN"/>
        </w:rPr>
        <w:t>上在</w:t>
      </w:r>
      <w:r w:rsidRPr="00AE755A">
        <w:rPr>
          <w:color w:val="000000" w:themeColor="text1"/>
          <w:lang w:val="zh-CN"/>
        </w:rPr>
        <w:t>求解这个词存在和不存在时系统的信息量差值。</w:t>
      </w:r>
      <w:r w:rsidR="00875EB3" w:rsidRPr="00AE755A">
        <w:rPr>
          <w:color w:val="000000" w:themeColor="text1"/>
          <w:lang w:val="zh-CN"/>
        </w:rPr>
        <w:t>其中，</w:t>
      </w:r>
      <m:oMath>
        <m:r>
          <m:rPr>
            <m:sty m:val="p"/>
          </m:rPr>
          <w:rPr>
            <w:rFonts w:eastAsia="宋体" w:cs="Times New Roman"/>
            <w:color w:val="000000" w:themeColor="text1"/>
            <w:sz w:val="21"/>
            <w:szCs w:val="21"/>
          </w:rPr>
          <m:t>P</m:t>
        </m:r>
        <m:d>
          <m:dPr>
            <m:ctrlPr>
              <w:rPr>
                <w:rFonts w:eastAsia="宋体" w:cs="Times New Roman"/>
                <w:color w:val="000000" w:themeColor="text1"/>
                <w:sz w:val="21"/>
                <w:szCs w:val="21"/>
              </w:rPr>
            </m:ctrlPr>
          </m:dPr>
          <m:e>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e>
        </m:d>
      </m:oMath>
      <w:r w:rsidR="00875EB3" w:rsidRPr="00AE755A">
        <w:rPr>
          <w:color w:val="000000" w:themeColor="text1"/>
        </w:rPr>
        <w:t>表示</w:t>
      </w:r>
      <m:oMath>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oMath>
      <w:r w:rsidR="00875EB3" w:rsidRPr="00AE755A">
        <w:rPr>
          <w:color w:val="000000" w:themeColor="text1"/>
        </w:rPr>
        <w:t>类文档在</w:t>
      </w:r>
      <w:r w:rsidR="00875EB3" w:rsidRPr="00AE755A">
        <w:rPr>
          <w:rFonts w:hint="eastAsia"/>
          <w:color w:val="000000" w:themeColor="text1"/>
        </w:rPr>
        <w:t>训练</w:t>
      </w:r>
      <w:r w:rsidR="00875EB3" w:rsidRPr="00AE755A">
        <w:rPr>
          <w:color w:val="000000" w:themeColor="text1"/>
        </w:rPr>
        <w:t>文档集中出现的可能性大小，</w:t>
      </w:r>
      <m:oMath>
        <m:r>
          <m:rPr>
            <m:sty m:val="p"/>
          </m:rPr>
          <w:rPr>
            <w:rFonts w:eastAsia="宋体" w:cs="Times New Roman"/>
            <w:color w:val="000000" w:themeColor="text1"/>
            <w:sz w:val="21"/>
            <w:szCs w:val="21"/>
          </w:rPr>
          <m:t>P</m:t>
        </m:r>
        <m:d>
          <m:dPr>
            <m:ctrlPr>
              <w:rPr>
                <w:rFonts w:eastAsia="宋体" w:cs="Times New Roman"/>
                <w:color w:val="000000" w:themeColor="text1"/>
                <w:sz w:val="21"/>
                <w:szCs w:val="21"/>
              </w:rPr>
            </m:ctrlPr>
          </m:dPr>
          <m:e>
            <m:r>
              <m:rPr>
                <m:sty m:val="p"/>
              </m:rPr>
              <w:rPr>
                <w:rFonts w:eastAsia="宋体" w:cs="Times New Roman"/>
                <w:color w:val="000000" w:themeColor="text1"/>
                <w:sz w:val="21"/>
                <w:szCs w:val="21"/>
              </w:rPr>
              <m:t>t</m:t>
            </m:r>
          </m:e>
        </m:d>
      </m:oMath>
      <w:r w:rsidR="00875EB3" w:rsidRPr="00AE755A">
        <w:rPr>
          <w:color w:val="000000" w:themeColor="text1"/>
        </w:rPr>
        <w:t>表示</w:t>
      </w:r>
      <w:r w:rsidR="00875EB3" w:rsidRPr="00AE755A">
        <w:rPr>
          <w:rFonts w:hint="eastAsia"/>
          <w:color w:val="000000" w:themeColor="text1"/>
        </w:rPr>
        <w:t>文档</w:t>
      </w:r>
      <w:r w:rsidR="00875EB3" w:rsidRPr="00AE755A">
        <w:rPr>
          <w:color w:val="000000" w:themeColor="text1"/>
        </w:rPr>
        <w:t>集</w:t>
      </w:r>
      <w:r w:rsidR="00875EB3" w:rsidRPr="00AE755A">
        <w:rPr>
          <w:color w:val="000000" w:themeColor="text1"/>
        </w:rPr>
        <w:lastRenderedPageBreak/>
        <w:t>的一篇文档中有多大可能包含词</w:t>
      </w:r>
      <m:oMath>
        <m:r>
          <m:rPr>
            <m:sty m:val="p"/>
          </m:rPr>
          <w:rPr>
            <w:rFonts w:eastAsiaTheme="minorEastAsia" w:cs="Times New Roman"/>
            <w:color w:val="000000" w:themeColor="text1"/>
          </w:rPr>
          <m:t>t</m:t>
        </m:r>
        <m:r>
          <m:rPr>
            <m:sty m:val="p"/>
          </m:rPr>
          <w:rPr>
            <w:rFonts w:eastAsiaTheme="minorEastAsia" w:cs="Times New Roman" w:hint="eastAsia"/>
            <w:color w:val="000000" w:themeColor="text1"/>
          </w:rPr>
          <m:t>，</m:t>
        </m:r>
        <m:r>
          <m:rPr>
            <m:sty m:val="p"/>
          </m:rPr>
          <w:rPr>
            <w:rFonts w:eastAsia="宋体" w:cs="Times New Roman"/>
            <w:color w:val="000000" w:themeColor="text1"/>
            <w:sz w:val="21"/>
            <w:szCs w:val="21"/>
          </w:rPr>
          <m:t>P</m:t>
        </m:r>
        <m:d>
          <m:dPr>
            <m:ctrlPr>
              <w:rPr>
                <w:rFonts w:eastAsia="宋体" w:cs="Times New Roman"/>
                <w:color w:val="000000" w:themeColor="text1"/>
                <w:sz w:val="21"/>
                <w:szCs w:val="21"/>
              </w:rPr>
            </m:ctrlPr>
          </m:dPr>
          <m:e>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r>
              <m:rPr>
                <m:sty m:val="p"/>
              </m:rPr>
              <w:rPr>
                <w:rFonts w:eastAsia="宋体" w:cs="Times New Roman"/>
                <w:color w:val="000000" w:themeColor="text1"/>
                <w:sz w:val="21"/>
                <w:szCs w:val="21"/>
              </w:rPr>
              <m:t>|t</m:t>
            </m:r>
          </m:e>
        </m:d>
      </m:oMath>
      <w:r w:rsidR="00875EB3" w:rsidRPr="00AE755A">
        <w:rPr>
          <w:color w:val="000000" w:themeColor="text1"/>
        </w:rPr>
        <w:t>表示包含词</w:t>
      </w:r>
      <m:oMath>
        <m:r>
          <m:rPr>
            <m:sty m:val="p"/>
          </m:rPr>
          <w:rPr>
            <w:rFonts w:cs="Times New Roman"/>
            <w:color w:val="000000" w:themeColor="text1"/>
          </w:rPr>
          <m:t>t</m:t>
        </m:r>
      </m:oMath>
      <w:r w:rsidR="00875EB3" w:rsidRPr="00AE755A">
        <w:rPr>
          <w:color w:val="000000" w:themeColor="text1"/>
        </w:rPr>
        <w:t>的文档属于</w:t>
      </w:r>
      <m:oMath>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oMath>
      <w:r w:rsidR="00875EB3" w:rsidRPr="00AE755A">
        <w:rPr>
          <w:color w:val="000000" w:themeColor="text1"/>
        </w:rPr>
        <w:t>类的概率，</w:t>
      </w:r>
      <m:oMath>
        <m:r>
          <m:rPr>
            <m:sty m:val="p"/>
          </m:rPr>
          <w:rPr>
            <w:rFonts w:eastAsia="宋体" w:cs="Times New Roman"/>
            <w:color w:val="000000" w:themeColor="text1"/>
            <w:sz w:val="21"/>
            <w:szCs w:val="21"/>
          </w:rPr>
          <m:t>P(</m:t>
        </m:r>
        <m:acc>
          <m:accPr>
            <m:chr m:val="̅"/>
            <m:ctrlPr>
              <w:rPr>
                <w:rFonts w:eastAsia="宋体" w:cs="Times New Roman"/>
                <w:color w:val="000000" w:themeColor="text1"/>
                <w:sz w:val="21"/>
                <w:szCs w:val="21"/>
              </w:rPr>
            </m:ctrlPr>
          </m:accPr>
          <m:e>
            <m:r>
              <m:rPr>
                <m:sty m:val="p"/>
              </m:rPr>
              <w:rPr>
                <w:rFonts w:eastAsia="宋体" w:cs="Times New Roman"/>
                <w:color w:val="000000" w:themeColor="text1"/>
                <w:sz w:val="21"/>
                <w:szCs w:val="21"/>
              </w:rPr>
              <m:t>t</m:t>
            </m:r>
          </m:e>
        </m:acc>
        <m:r>
          <m:rPr>
            <m:sty m:val="p"/>
          </m:rPr>
          <w:rPr>
            <w:rFonts w:eastAsia="宋体" w:cs="Times New Roman"/>
            <w:color w:val="000000" w:themeColor="text1"/>
            <w:sz w:val="21"/>
            <w:szCs w:val="21"/>
          </w:rPr>
          <m:t>)</m:t>
        </m:r>
      </m:oMath>
      <w:r w:rsidR="00875EB3" w:rsidRPr="00435A40">
        <w:rPr>
          <w:rFonts w:ascii="SimSun" w:eastAsia="SimSun" w:hAnsi="SimSun" w:cs="Times New Roman" w:hint="eastAsia"/>
          <w:color w:val="000000" w:themeColor="text1"/>
        </w:rPr>
        <w:t>表示不包含词</w:t>
      </w:r>
      <m:oMath>
        <m:r>
          <m:rPr>
            <m:sty m:val="p"/>
          </m:rPr>
          <w:rPr>
            <w:rFonts w:eastAsia="SimSun" w:cs="Times New Roman"/>
            <w:color w:val="000000" w:themeColor="text1"/>
          </w:rPr>
          <m:t>t</m:t>
        </m:r>
      </m:oMath>
      <w:r w:rsidR="00875EB3" w:rsidRPr="00435A40">
        <w:rPr>
          <w:rFonts w:ascii="SimSun" w:eastAsia="SimSun" w:hAnsi="SimSun" w:cs="Times New Roman"/>
          <w:color w:val="000000" w:themeColor="text1"/>
        </w:rPr>
        <w:t>的文档属于</w:t>
      </w:r>
      <m:oMath>
        <m:sSub>
          <m:sSubPr>
            <m:ctrlPr>
              <w:rPr>
                <w:rFonts w:eastAsia="宋体" w:cs="Times New Roman"/>
                <w:color w:val="000000" w:themeColor="text1"/>
                <w:sz w:val="21"/>
                <w:szCs w:val="21"/>
              </w:rPr>
            </m:ctrlPr>
          </m:sSubPr>
          <m:e>
            <m:r>
              <m:rPr>
                <m:sty m:val="p"/>
              </m:rPr>
              <w:rPr>
                <w:rFonts w:eastAsia="宋体" w:cs="Times New Roman"/>
                <w:color w:val="000000" w:themeColor="text1"/>
                <w:sz w:val="21"/>
                <w:szCs w:val="21"/>
              </w:rPr>
              <m:t>c</m:t>
            </m:r>
          </m:e>
          <m:sub>
            <m:r>
              <m:rPr>
                <m:sty m:val="p"/>
              </m:rPr>
              <w:rPr>
                <w:rFonts w:eastAsia="宋体" w:cs="Times New Roman"/>
                <w:color w:val="000000" w:themeColor="text1"/>
                <w:sz w:val="21"/>
                <w:szCs w:val="21"/>
              </w:rPr>
              <m:t>i</m:t>
            </m:r>
          </m:sub>
        </m:sSub>
      </m:oMath>
      <w:r w:rsidR="00875EB3" w:rsidRPr="00435A40">
        <w:rPr>
          <w:rFonts w:asciiTheme="minorEastAsia" w:eastAsiaTheme="minorEastAsia" w:hAnsiTheme="minorEastAsia" w:cs="Times New Roman"/>
          <w:color w:val="000000" w:themeColor="text1"/>
        </w:rPr>
        <w:t>类的条件概率</w:t>
      </w:r>
      <w:r w:rsidR="00875EB3" w:rsidRPr="00435A40">
        <w:rPr>
          <w:rFonts w:ascii="Times New Roman" w:hAnsi="Times New Roman" w:cs="Times New Roman"/>
          <w:color w:val="000000" w:themeColor="text1"/>
        </w:rPr>
        <w:t>，</w:t>
      </w:r>
      <m:oMath>
        <m:r>
          <m:rPr>
            <m:sty m:val="p"/>
          </m:rPr>
          <w:rPr>
            <w:rFonts w:eastAsia="宋体" w:cs="Times New Roman"/>
            <w:color w:val="000000" w:themeColor="text1"/>
            <w:sz w:val="21"/>
            <w:szCs w:val="21"/>
          </w:rPr>
          <m:t>m</m:t>
        </m:r>
      </m:oMath>
      <w:r w:rsidR="00EA7ECF" w:rsidRPr="00435A40">
        <w:rPr>
          <w:rFonts w:asciiTheme="minorEastAsia" w:eastAsiaTheme="minorEastAsia" w:hAnsiTheme="minorEastAsia" w:cs="Times New Roman"/>
          <w:color w:val="000000" w:themeColor="text1"/>
        </w:rPr>
        <w:t>表示类别数</w:t>
      </w:r>
      <w:r w:rsidR="006C4BF4" w:rsidRPr="00AE755A">
        <w:rPr>
          <w:rFonts w:ascii="Helvetica" w:eastAsiaTheme="minorEastAsia" w:hAnsi="Helvetica" w:cs="Helvetica"/>
          <w:color w:val="000000" w:themeColor="text1"/>
          <w:kern w:val="0"/>
          <w:sz w:val="22"/>
          <w:szCs w:val="22"/>
          <w:bdr w:val="none" w:sz="0" w:space="0" w:color="auto"/>
        </w:rPr>
        <w:t>。</w:t>
      </w:r>
    </w:p>
    <w:p w14:paraId="19F23EE1" w14:textId="77777777" w:rsidR="00875EB3" w:rsidRPr="00435A40" w:rsidRDefault="00875EB3" w:rsidP="00435A40">
      <w:pPr>
        <w:pStyle w:val="2"/>
        <w:spacing w:after="120" w:line="360" w:lineRule="auto"/>
        <w:rPr>
          <w:b w:val="0"/>
        </w:rPr>
      </w:pPr>
      <w:bookmarkStart w:id="29" w:name="_Toc482744369"/>
      <w:bookmarkStart w:id="30" w:name="_Toc483399066"/>
      <w:r w:rsidRPr="00435A40">
        <w:rPr>
          <w:rFonts w:ascii="黑体" w:eastAsia="黑体" w:hAnsi="黑体"/>
          <w:b w:val="0"/>
        </w:rPr>
        <w:t>2.3 分类算法</w:t>
      </w:r>
      <w:bookmarkEnd w:id="29"/>
      <w:bookmarkEnd w:id="30"/>
    </w:p>
    <w:p w14:paraId="7D6301FF" w14:textId="77777777" w:rsidR="00875EB3" w:rsidRPr="00AE755A" w:rsidRDefault="00875EB3" w:rsidP="00435A40">
      <w:pPr>
        <w:pStyle w:val="aa"/>
        <w:spacing w:line="360" w:lineRule="auto"/>
        <w:rPr>
          <w:rFonts w:ascii="宋体" w:eastAsia="宋体" w:hAnsi="宋体" w:cs="宋体"/>
          <w:color w:val="000000" w:themeColor="text1"/>
          <w:lang w:val="zh-CN"/>
        </w:rPr>
      </w:pPr>
      <w:r w:rsidRPr="00AE755A">
        <w:rPr>
          <w:rFonts w:ascii="宋体" w:eastAsia="宋体" w:hAnsi="宋体" w:cs="宋体"/>
          <w:color w:val="000000" w:themeColor="text1"/>
          <w:lang w:val="zh-CN"/>
        </w:rPr>
        <w:t>本文根据用户历史搜索关键词组成的文本，对用户属性标签进行判断，也就是根据用户搜索文本对用户进行分类。因此，本文所要解决的问题，属于文本分类的范畴。</w:t>
      </w:r>
      <w:r w:rsidR="002C7939" w:rsidRPr="00AE755A">
        <w:rPr>
          <w:rFonts w:ascii="宋体" w:eastAsia="宋体" w:hAnsi="宋体" w:cs="宋体" w:hint="eastAsia"/>
          <w:color w:val="000000" w:themeColor="text1"/>
          <w:lang w:val="zh-CN"/>
        </w:rPr>
        <w:t>下面</w:t>
      </w:r>
      <w:r w:rsidR="0003623E" w:rsidRPr="00AE755A">
        <w:rPr>
          <w:rFonts w:ascii="宋体" w:eastAsia="宋体" w:hAnsi="宋体" w:cs="宋体" w:hint="eastAsia"/>
          <w:color w:val="000000" w:themeColor="text1"/>
          <w:lang w:val="zh-CN"/>
        </w:rPr>
        <w:t>介绍</w:t>
      </w:r>
      <w:r w:rsidR="00D737BD" w:rsidRPr="00AE755A">
        <w:rPr>
          <w:rFonts w:ascii="宋体" w:eastAsia="宋体" w:hAnsi="宋体" w:cs="宋体" w:hint="eastAsia"/>
          <w:color w:val="000000" w:themeColor="text1"/>
          <w:lang w:val="zh-CN"/>
        </w:rPr>
        <w:t>一些经典的</w:t>
      </w:r>
      <w:r w:rsidR="00BF1E3D" w:rsidRPr="00AE755A">
        <w:rPr>
          <w:rFonts w:ascii="宋体" w:eastAsia="宋体" w:hAnsi="宋体" w:cs="宋体" w:hint="eastAsia"/>
          <w:color w:val="000000" w:themeColor="text1"/>
          <w:lang w:val="zh-CN"/>
        </w:rPr>
        <w:t>文本分类</w:t>
      </w:r>
      <w:r w:rsidR="00D737BD" w:rsidRPr="00AE755A">
        <w:rPr>
          <w:rFonts w:ascii="宋体" w:eastAsia="宋体" w:hAnsi="宋体" w:cs="宋体" w:hint="eastAsia"/>
          <w:color w:val="000000" w:themeColor="text1"/>
          <w:lang w:val="zh-CN"/>
        </w:rPr>
        <w:t>和</w:t>
      </w:r>
      <w:r w:rsidR="00D737BD" w:rsidRPr="00AE755A">
        <w:rPr>
          <w:rFonts w:ascii="宋体" w:eastAsia="宋体" w:hAnsi="宋体" w:cs="宋体"/>
          <w:color w:val="000000" w:themeColor="text1"/>
          <w:lang w:val="zh-CN"/>
        </w:rPr>
        <w:t>挖掘</w:t>
      </w:r>
      <w:r w:rsidR="00BF1E3D" w:rsidRPr="00AE755A">
        <w:rPr>
          <w:rFonts w:ascii="宋体" w:eastAsia="宋体" w:hAnsi="宋体" w:cs="宋体" w:hint="eastAsia"/>
          <w:color w:val="000000" w:themeColor="text1"/>
          <w:lang w:val="zh-CN"/>
        </w:rPr>
        <w:t>算法</w:t>
      </w:r>
      <w:r w:rsidRPr="00AE755A">
        <w:rPr>
          <w:rFonts w:ascii="宋体" w:eastAsia="宋体" w:hAnsi="宋体" w:cs="宋体"/>
          <w:color w:val="000000" w:themeColor="text1"/>
          <w:lang w:val="zh-CN"/>
        </w:rPr>
        <w:t>。</w:t>
      </w:r>
    </w:p>
    <w:p w14:paraId="5A507FAF" w14:textId="77777777" w:rsidR="00875EB3" w:rsidRPr="00435A40" w:rsidRDefault="00875EB3" w:rsidP="00435A40">
      <w:pPr>
        <w:pStyle w:val="3"/>
        <w:spacing w:after="0" w:line="360" w:lineRule="auto"/>
        <w:rPr>
          <w:b w:val="0"/>
          <w:lang w:val="zh-CN"/>
        </w:rPr>
      </w:pPr>
      <w:bookmarkStart w:id="31" w:name="_Toc482744370"/>
      <w:bookmarkStart w:id="32" w:name="_Toc483399067"/>
      <w:r w:rsidRPr="00435A40">
        <w:rPr>
          <w:rFonts w:ascii="黑体" w:eastAsia="黑体" w:hAnsi="黑体"/>
          <w:b w:val="0"/>
          <w:sz w:val="28"/>
          <w:lang w:val="zh-CN"/>
        </w:rPr>
        <w:t>2.3.1 基于贝叶斯决策理论的分类算法</w:t>
      </w:r>
      <w:bookmarkEnd w:id="31"/>
      <w:bookmarkEnd w:id="32"/>
    </w:p>
    <w:p w14:paraId="5D3F33B7" w14:textId="77777777" w:rsidR="00875EB3" w:rsidRPr="00AE755A" w:rsidRDefault="00875EB3" w:rsidP="00435A40">
      <w:pPr>
        <w:pStyle w:val="aa"/>
        <w:spacing w:line="360" w:lineRule="auto"/>
        <w:rPr>
          <w:color w:val="000000" w:themeColor="text1"/>
        </w:rPr>
      </w:pPr>
      <w:r w:rsidRPr="00AE755A">
        <w:rPr>
          <w:rFonts w:hint="eastAsia"/>
          <w:color w:val="000000" w:themeColor="text1"/>
          <w:lang w:val="zh-CN"/>
        </w:rPr>
        <w:t>将</w:t>
      </w:r>
      <w:r w:rsidRPr="00AE755A">
        <w:rPr>
          <w:color w:val="000000" w:themeColor="text1"/>
          <w:lang w:val="zh-CN"/>
        </w:rPr>
        <w:t>概率统计知识应用到分类任务中的算法有很多种，其中使用范围最广的是基于贝叶斯决策理论的分类算法，包括贝叶斯网络、</w:t>
      </w:r>
      <w:r w:rsidRPr="00AE755A">
        <w:rPr>
          <w:rFonts w:hint="eastAsia"/>
          <w:color w:val="000000" w:themeColor="text1"/>
          <w:lang w:val="zh-CN"/>
        </w:rPr>
        <w:t>朴素</w:t>
      </w:r>
      <w:r w:rsidRPr="00AE755A">
        <w:rPr>
          <w:color w:val="000000" w:themeColor="text1"/>
          <w:lang w:val="zh-CN"/>
        </w:rPr>
        <w:t>贝叶斯等。由于在</w:t>
      </w:r>
      <w:r w:rsidR="00791635" w:rsidRPr="00AE755A">
        <w:rPr>
          <w:rFonts w:hint="eastAsia"/>
          <w:color w:val="000000" w:themeColor="text1"/>
          <w:lang w:val="zh-CN"/>
        </w:rPr>
        <w:t>由于</w:t>
      </w:r>
      <w:r w:rsidR="005C4035" w:rsidRPr="00AE755A">
        <w:rPr>
          <w:color w:val="000000" w:themeColor="text1"/>
          <w:lang w:val="zh-CN"/>
        </w:rPr>
        <w:t>基于</w:t>
      </w:r>
      <w:r w:rsidR="00A92587" w:rsidRPr="00AE755A">
        <w:rPr>
          <w:color w:val="000000" w:themeColor="text1"/>
          <w:lang w:val="zh-CN"/>
        </w:rPr>
        <w:t>朴素贝叶斯</w:t>
      </w:r>
      <w:r w:rsidR="005C4035" w:rsidRPr="00AE755A">
        <w:rPr>
          <w:rFonts w:hint="eastAsia"/>
          <w:color w:val="000000" w:themeColor="text1"/>
          <w:lang w:val="zh-CN"/>
        </w:rPr>
        <w:t>的</w:t>
      </w:r>
      <w:r w:rsidR="005C4035" w:rsidRPr="00AE755A">
        <w:rPr>
          <w:color w:val="000000" w:themeColor="text1"/>
          <w:lang w:val="zh-CN"/>
        </w:rPr>
        <w:t>分类模型</w:t>
      </w:r>
      <w:r w:rsidRPr="00AE755A">
        <w:rPr>
          <w:color w:val="000000" w:themeColor="text1"/>
          <w:lang w:val="zh-CN"/>
        </w:rPr>
        <w:t>构建</w:t>
      </w:r>
      <w:r w:rsidR="005C4035" w:rsidRPr="00AE755A">
        <w:rPr>
          <w:color w:val="000000" w:themeColor="text1"/>
          <w:lang w:val="zh-CN"/>
        </w:rPr>
        <w:t>是本文的重要研究内容</w:t>
      </w:r>
      <w:r w:rsidRPr="00AE755A">
        <w:rPr>
          <w:color w:val="000000" w:themeColor="text1"/>
          <w:lang w:val="zh-CN"/>
        </w:rPr>
        <w:t>，本节</w:t>
      </w:r>
      <w:r w:rsidR="00D732A3" w:rsidRPr="00AE755A">
        <w:rPr>
          <w:color w:val="000000" w:themeColor="text1"/>
          <w:lang w:val="zh-CN"/>
        </w:rPr>
        <w:t>将</w:t>
      </w:r>
      <w:r w:rsidRPr="00AE755A">
        <w:rPr>
          <w:color w:val="000000" w:themeColor="text1"/>
          <w:lang w:val="zh-CN"/>
        </w:rPr>
        <w:t>着重</w:t>
      </w:r>
      <w:r w:rsidR="005F6BCA" w:rsidRPr="00AE755A">
        <w:rPr>
          <w:color w:val="000000" w:themeColor="text1"/>
          <w:lang w:val="zh-CN"/>
        </w:rPr>
        <w:t>介绍</w:t>
      </w:r>
      <w:r w:rsidR="005F6BCA" w:rsidRPr="00AE755A">
        <w:rPr>
          <w:rFonts w:hint="eastAsia"/>
          <w:color w:val="000000" w:themeColor="text1"/>
          <w:lang w:val="zh-CN"/>
        </w:rPr>
        <w:t>该</w:t>
      </w:r>
      <w:r w:rsidR="00626678" w:rsidRPr="00AE755A">
        <w:rPr>
          <w:color w:val="000000" w:themeColor="text1"/>
          <w:lang w:val="zh-CN"/>
        </w:rPr>
        <w:t>算法</w:t>
      </w:r>
      <w:r w:rsidRPr="00AE755A">
        <w:rPr>
          <w:color w:val="000000" w:themeColor="text1"/>
          <w:lang w:val="zh-CN"/>
        </w:rPr>
        <w:t>。</w:t>
      </w:r>
    </w:p>
    <w:p w14:paraId="5CAFD6D5" w14:textId="77777777" w:rsidR="00875EB3" w:rsidRPr="00AE755A" w:rsidRDefault="00324188" w:rsidP="00435A40">
      <w:pPr>
        <w:pStyle w:val="aa"/>
        <w:spacing w:line="360" w:lineRule="auto"/>
        <w:rPr>
          <w:color w:val="000000" w:themeColor="text1"/>
          <w:lang w:val="zh-CN"/>
        </w:rPr>
      </w:pPr>
      <w:r w:rsidRPr="00AE755A">
        <w:rPr>
          <w:color w:val="000000" w:themeColor="text1"/>
          <w:lang w:val="zh-CN"/>
        </w:rPr>
        <w:t>贝叶斯定理是</w:t>
      </w:r>
      <w:r w:rsidR="00A614E9" w:rsidRPr="00AE755A">
        <w:rPr>
          <w:color w:val="000000" w:themeColor="text1"/>
          <w:lang w:val="zh-CN"/>
        </w:rPr>
        <w:t>朴素贝叶斯算法的</w:t>
      </w:r>
      <w:r w:rsidR="00A614E9" w:rsidRPr="00AE755A">
        <w:rPr>
          <w:rFonts w:hint="eastAsia"/>
          <w:color w:val="000000" w:themeColor="text1"/>
          <w:lang w:val="zh-CN"/>
        </w:rPr>
        <w:t>理论</w:t>
      </w:r>
      <w:r w:rsidR="00875EB3" w:rsidRPr="00AE755A">
        <w:rPr>
          <w:color w:val="000000" w:themeColor="text1"/>
          <w:lang w:val="zh-CN"/>
        </w:rPr>
        <w:t>基石。下面直接给出贝叶斯定理：</w:t>
      </w:r>
    </w:p>
    <w:p w14:paraId="658ED45E" w14:textId="54101689" w:rsidR="00875EB3" w:rsidRPr="00435A40" w:rsidRDefault="002223DE" w:rsidP="00435A40">
      <w:pPr>
        <w:pStyle w:val="aa"/>
        <w:spacing w:line="360" w:lineRule="auto"/>
        <w:jc w:val="right"/>
        <w:rPr>
          <w:rFonts w:ascii="Times New Roman" w:hAnsi="Times New Roman" w:cs="Times New Roman"/>
          <w:color w:val="000000" w:themeColor="text1"/>
        </w:rPr>
      </w:pPr>
      <m:oMath>
        <m:r>
          <m:rPr>
            <m:sty m:val="p"/>
          </m:rPr>
          <w:rPr>
            <w:rFonts w:cs="Times New Roman"/>
            <w:color w:val="000000" w:themeColor="text1"/>
          </w:rPr>
          <m:t>P</m:t>
        </m:r>
        <m:d>
          <m:dPr>
            <m:ctrlPr>
              <w:rPr>
                <w:rFonts w:cs="Times New Roman"/>
                <w:color w:val="000000" w:themeColor="text1"/>
              </w:rPr>
            </m:ctrlPr>
          </m:dPr>
          <m:e>
            <m:r>
              <m:rPr>
                <m:sty m:val="p"/>
              </m:rPr>
              <w:rPr>
                <w:rFonts w:cs="Times New Roman"/>
                <w:color w:val="000000" w:themeColor="text1"/>
              </w:rPr>
              <m:t>B</m:t>
            </m:r>
          </m:e>
          <m:e>
            <m:r>
              <m:rPr>
                <m:sty m:val="p"/>
              </m:rPr>
              <w:rPr>
                <w:rFonts w:cs="Times New Roman"/>
                <w:color w:val="000000" w:themeColor="text1"/>
              </w:rPr>
              <m:t>A</m:t>
            </m:r>
          </m:e>
        </m:d>
        <m:r>
          <m:rPr>
            <m:sty m:val="p"/>
          </m:rPr>
          <w:rPr>
            <w:rFonts w:cs="Times New Roman"/>
            <w:color w:val="000000" w:themeColor="text1"/>
          </w:rPr>
          <m:t>=</m:t>
        </m:r>
        <m:f>
          <m:fPr>
            <m:ctrlPr>
              <w:rPr>
                <w:rFonts w:cs="Times New Roman"/>
                <w:color w:val="000000" w:themeColor="text1"/>
                <w:sz w:val="32"/>
              </w:rPr>
            </m:ctrlPr>
          </m:fPr>
          <m:num>
            <m:r>
              <m:rPr>
                <m:sty m:val="p"/>
              </m:rPr>
              <w:rPr>
                <w:rFonts w:cs="Times New Roman"/>
                <w:color w:val="000000" w:themeColor="text1"/>
                <w:sz w:val="32"/>
              </w:rPr>
              <m:t>P(A|B)P(B)</m:t>
            </m:r>
          </m:num>
          <m:den>
            <m:r>
              <m:rPr>
                <m:sty m:val="p"/>
              </m:rPr>
              <w:rPr>
                <w:rFonts w:cs="Times New Roman"/>
                <w:color w:val="000000" w:themeColor="text1"/>
                <w:sz w:val="32"/>
              </w:rPr>
              <m:t>P(A)</m:t>
            </m:r>
          </m:den>
        </m:f>
      </m:oMath>
      <w:r w:rsidR="00875EB3" w:rsidRPr="00AE755A">
        <w:rPr>
          <w:color w:val="000000" w:themeColor="text1"/>
        </w:rPr>
        <w:tab/>
      </w:r>
      <w:r w:rsidR="00875EB3" w:rsidRPr="00AE755A">
        <w:rPr>
          <w:color w:val="000000" w:themeColor="text1"/>
        </w:rPr>
        <w:tab/>
      </w:r>
      <w:r w:rsidR="000414D6">
        <w:rPr>
          <w:color w:val="000000" w:themeColor="text1"/>
        </w:rPr>
        <w:t xml:space="preserve">   </w:t>
      </w:r>
      <w:r w:rsidR="00875EB3" w:rsidRPr="00AE755A">
        <w:rPr>
          <w:color w:val="000000" w:themeColor="text1"/>
        </w:rPr>
        <w:tab/>
      </w:r>
      <w:r w:rsidR="00875EB3" w:rsidRPr="00AE755A">
        <w:rPr>
          <w:color w:val="000000" w:themeColor="text1"/>
        </w:rPr>
        <w:tab/>
      </w:r>
      <w:r w:rsidR="00875EB3" w:rsidRPr="00AE755A">
        <w:rPr>
          <w:color w:val="000000" w:themeColor="text1"/>
        </w:rPr>
        <w:tab/>
      </w:r>
      <w:r w:rsidR="000414D6">
        <w:rPr>
          <w:color w:val="000000" w:themeColor="text1"/>
        </w:rPr>
        <w:t xml:space="preserve">      </w:t>
      </w:r>
      <w:r w:rsidR="00875EB3" w:rsidRPr="00435A40">
        <w:rPr>
          <w:rFonts w:ascii="Times New Roman" w:eastAsia="宋体" w:hAnsi="Times New Roman" w:cs="Times New Roman"/>
          <w:color w:val="000000" w:themeColor="text1"/>
        </w:rPr>
        <w:t>(7)</w:t>
      </w:r>
    </w:p>
    <w:p w14:paraId="337617F4" w14:textId="2B5D7461" w:rsidR="00875EB3" w:rsidRPr="00AE755A" w:rsidRDefault="00875EB3" w:rsidP="00435A40">
      <w:pPr>
        <w:pStyle w:val="aa"/>
        <w:spacing w:line="360" w:lineRule="auto"/>
        <w:rPr>
          <w:color w:val="000000" w:themeColor="text1"/>
        </w:rPr>
      </w:pPr>
      <w:r w:rsidRPr="00AE755A">
        <w:rPr>
          <w:color w:val="000000" w:themeColor="text1"/>
        </w:rPr>
        <w:t> </w:t>
      </w:r>
      <w:r w:rsidRPr="00AE755A">
        <w:rPr>
          <w:color w:val="000000" w:themeColor="text1"/>
          <w:lang w:val="zh-CN"/>
        </w:rPr>
        <w:t>其中，</w:t>
      </w:r>
      <m:oMath>
        <m:r>
          <m:rPr>
            <m:sty m:val="p"/>
          </m:rPr>
          <w:rPr>
            <w:rFonts w:cs="Times New Roman"/>
            <w:color w:val="000000" w:themeColor="text1"/>
          </w:rPr>
          <m:t>P(A)</m:t>
        </m:r>
      </m:oMath>
      <w:r w:rsidR="00A505C8" w:rsidRPr="00AE755A">
        <w:rPr>
          <w:rFonts w:ascii="宋体" w:eastAsia="宋体" w:hAnsi="宋体" w:cs="宋体"/>
          <w:color w:val="000000" w:themeColor="text1"/>
          <w:lang w:val="zh-CN"/>
        </w:rPr>
        <w:t>、</w:t>
      </w:r>
      <m:oMath>
        <m:r>
          <m:rPr>
            <m:sty m:val="p"/>
          </m:rPr>
          <w:rPr>
            <w:rFonts w:cs="Times New Roman"/>
            <w:color w:val="000000" w:themeColor="text1"/>
          </w:rPr>
          <m:t>P(B)</m:t>
        </m:r>
      </m:oMath>
      <w:r w:rsidR="00A505C8" w:rsidRPr="00AE755A">
        <w:rPr>
          <w:color w:val="000000" w:themeColor="text1"/>
          <w:lang w:val="zh-CN"/>
        </w:rPr>
        <w:t>分别表示事件</w:t>
      </w:r>
      <w:r w:rsidR="00A505C8" w:rsidRPr="00435A40">
        <w:rPr>
          <w:rFonts w:ascii="Times New Roman" w:hAnsi="Times New Roman" w:cs="Times New Roman"/>
          <w:color w:val="000000" w:themeColor="text1"/>
          <w:lang w:val="zh-CN"/>
        </w:rPr>
        <w:t>A</w:t>
      </w:r>
      <w:r w:rsidR="00A505C8" w:rsidRPr="00435A40">
        <w:rPr>
          <w:rFonts w:ascii="Times New Roman" w:hAnsi="Times New Roman" w:cs="Times New Roman"/>
          <w:color w:val="000000" w:themeColor="text1"/>
          <w:lang w:val="zh-CN"/>
        </w:rPr>
        <w:t>、</w:t>
      </w:r>
      <w:r w:rsidR="00A505C8" w:rsidRPr="00435A40">
        <w:rPr>
          <w:rFonts w:ascii="Times New Roman" w:hAnsi="Times New Roman" w:cs="Times New Roman"/>
          <w:color w:val="000000" w:themeColor="text1"/>
          <w:lang w:val="zh-CN"/>
        </w:rPr>
        <w:t>B</w:t>
      </w:r>
      <w:r w:rsidR="00A505C8" w:rsidRPr="00AE755A">
        <w:rPr>
          <w:color w:val="000000" w:themeColor="text1"/>
          <w:lang w:val="zh-CN"/>
        </w:rPr>
        <w:t>发生的概率，</w:t>
      </w:r>
      <m:oMath>
        <m:r>
          <m:rPr>
            <m:sty m:val="p"/>
          </m:rPr>
          <w:rPr>
            <w:rFonts w:cs="Times New Roman"/>
            <w:color w:val="000000" w:themeColor="text1"/>
          </w:rPr>
          <m:t>P</m:t>
        </m:r>
        <m:d>
          <m:dPr>
            <m:ctrlPr>
              <w:rPr>
                <w:rFonts w:cs="Times New Roman"/>
                <w:color w:val="000000" w:themeColor="text1"/>
              </w:rPr>
            </m:ctrlPr>
          </m:dPr>
          <m:e>
            <m:r>
              <m:rPr>
                <m:sty m:val="p"/>
              </m:rPr>
              <w:rPr>
                <w:rFonts w:cs="Times New Roman"/>
                <w:color w:val="000000" w:themeColor="text1"/>
              </w:rPr>
              <m:t>B</m:t>
            </m:r>
          </m:e>
          <m:e>
            <m:r>
              <m:rPr>
                <m:sty m:val="p"/>
              </m:rPr>
              <w:rPr>
                <w:rFonts w:cs="Times New Roman"/>
                <w:color w:val="000000" w:themeColor="text1"/>
              </w:rPr>
              <m:t>A</m:t>
            </m:r>
          </m:e>
        </m:d>
      </m:oMath>
      <w:r w:rsidRPr="00AE755A">
        <w:rPr>
          <w:color w:val="000000" w:themeColor="text1"/>
          <w:lang w:val="zh-CN"/>
        </w:rPr>
        <w:t>表示在事件A</w:t>
      </w:r>
      <w:r w:rsidR="00F803A4" w:rsidRPr="00AE755A">
        <w:rPr>
          <w:color w:val="000000" w:themeColor="text1"/>
          <w:lang w:val="zh-CN"/>
        </w:rPr>
        <w:t>已经发生的</w:t>
      </w:r>
      <w:r w:rsidR="007D520E" w:rsidRPr="00AE755A">
        <w:rPr>
          <w:rFonts w:hint="eastAsia"/>
          <w:color w:val="000000" w:themeColor="text1"/>
          <w:lang w:val="zh-CN"/>
        </w:rPr>
        <w:t>条件</w:t>
      </w:r>
      <w:r w:rsidRPr="00AE755A">
        <w:rPr>
          <w:color w:val="000000" w:themeColor="text1"/>
          <w:lang w:val="zh-CN"/>
        </w:rPr>
        <w:t>下事件</w:t>
      </w:r>
      <w:r w:rsidRPr="00435A40">
        <w:rPr>
          <w:rFonts w:ascii="Times New Roman" w:hAnsi="Times New Roman" w:cs="Times New Roman"/>
          <w:color w:val="000000" w:themeColor="text1"/>
          <w:lang w:val="zh-CN"/>
        </w:rPr>
        <w:t>B</w:t>
      </w:r>
      <w:r w:rsidRPr="00AE755A">
        <w:rPr>
          <w:color w:val="000000" w:themeColor="text1"/>
          <w:lang w:val="zh-CN"/>
        </w:rPr>
        <w:t>发生的概率</w:t>
      </w:r>
      <w:r w:rsidRPr="00435A40">
        <w:rPr>
          <w:rFonts w:ascii="Times New Roman" w:hAnsi="Times New Roman" w:cs="Times New Roman"/>
          <w:color w:val="000000" w:themeColor="text1"/>
          <w:lang w:val="zh-CN"/>
        </w:rPr>
        <w:t>，</w:t>
      </w:r>
      <m:oMath>
        <m:r>
          <m:rPr>
            <m:sty m:val="p"/>
          </m:rPr>
          <w:rPr>
            <w:rFonts w:cs="Times New Roman"/>
            <w:color w:val="000000" w:themeColor="text1"/>
          </w:rPr>
          <m:t>P</m:t>
        </m:r>
        <m:d>
          <m:dPr>
            <m:ctrlPr>
              <w:rPr>
                <w:rFonts w:cs="Times New Roman"/>
                <w:color w:val="000000" w:themeColor="text1"/>
              </w:rPr>
            </m:ctrlPr>
          </m:dPr>
          <m:e>
            <m:r>
              <m:rPr>
                <m:sty m:val="p"/>
              </m:rPr>
              <w:rPr>
                <w:rFonts w:cs="Times New Roman"/>
                <w:color w:val="000000" w:themeColor="text1"/>
              </w:rPr>
              <m:t>A</m:t>
            </m:r>
          </m:e>
          <m:e>
            <m:r>
              <m:rPr>
                <m:sty m:val="p"/>
              </m:rPr>
              <w:rPr>
                <w:rFonts w:cs="Times New Roman"/>
                <w:color w:val="000000" w:themeColor="text1"/>
              </w:rPr>
              <m:t>B</m:t>
            </m:r>
          </m:e>
        </m:d>
      </m:oMath>
      <w:r w:rsidRPr="00435A40">
        <w:rPr>
          <w:rFonts w:ascii="Times New Roman" w:eastAsia="宋体" w:hAnsi="Times New Roman" w:cs="Times New Roman"/>
          <w:color w:val="000000" w:themeColor="text1"/>
          <w:lang w:val="zh-TW" w:eastAsia="zh-TW"/>
        </w:rPr>
        <w:t>表示事件</w:t>
      </w:r>
      <w:r w:rsidRPr="00435A40">
        <w:rPr>
          <w:rFonts w:ascii="Times New Roman" w:eastAsia="宋体" w:hAnsi="Times New Roman" w:cs="Times New Roman"/>
          <w:color w:val="000000" w:themeColor="text1"/>
          <w:lang w:val="zh-TW" w:eastAsia="zh-TW"/>
        </w:rPr>
        <w:t>B</w:t>
      </w:r>
      <w:r w:rsidRPr="00AE755A">
        <w:rPr>
          <w:rFonts w:ascii="宋体" w:eastAsia="宋体" w:hAnsi="宋体" w:cs="宋体"/>
          <w:color w:val="000000" w:themeColor="text1"/>
          <w:lang w:val="zh-TW" w:eastAsia="zh-TW"/>
        </w:rPr>
        <w:t>已经发生的前提下事件</w:t>
      </w:r>
      <w:r w:rsidRPr="00435A40">
        <w:rPr>
          <w:rFonts w:ascii="Times New Roman" w:eastAsia="宋体" w:hAnsi="Times New Roman" w:cs="Times New Roman"/>
          <w:color w:val="000000" w:themeColor="text1"/>
          <w:lang w:val="zh-TW" w:eastAsia="zh-TW"/>
        </w:rPr>
        <w:t>A</w:t>
      </w:r>
      <w:r w:rsidRPr="00AE755A">
        <w:rPr>
          <w:rFonts w:ascii="宋体" w:eastAsia="宋体" w:hAnsi="宋体" w:cs="宋体"/>
          <w:color w:val="000000" w:themeColor="text1"/>
          <w:lang w:val="zh-TW" w:eastAsia="zh-TW"/>
        </w:rPr>
        <w:t>发生的概率</w:t>
      </w:r>
      <w:r w:rsidRPr="00AE755A">
        <w:rPr>
          <w:color w:val="000000" w:themeColor="text1"/>
          <w:lang w:val="zh-CN"/>
        </w:rPr>
        <w:t>。</w:t>
      </w:r>
    </w:p>
    <w:p w14:paraId="5481C481" w14:textId="77777777" w:rsidR="00875EB3" w:rsidRPr="00AE755A" w:rsidRDefault="00DC5071" w:rsidP="00A815C7">
      <w:pPr>
        <w:pStyle w:val="aa"/>
        <w:spacing w:line="360" w:lineRule="auto"/>
        <w:rPr>
          <w:rFonts w:ascii="宋体" w:eastAsia="宋体" w:hAnsi="宋体" w:cs="宋体"/>
          <w:color w:val="000000" w:themeColor="text1"/>
          <w:lang w:val="zh-TW" w:eastAsia="zh-TW"/>
        </w:rPr>
      </w:pPr>
      <w:r w:rsidRPr="00AE755A">
        <w:rPr>
          <w:rFonts w:hint="eastAsia"/>
          <w:color w:val="000000" w:themeColor="text1"/>
          <w:lang w:val="zh-CN"/>
        </w:rPr>
        <w:t>朴素贝叶斯</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Naive Bayesian</w:t>
      </w:r>
      <w:r w:rsidRPr="00435A40">
        <w:rPr>
          <w:rFonts w:ascii="Times New Roman" w:hAnsi="Times New Roman" w:cs="Times New Roman"/>
          <w:color w:val="000000" w:themeColor="text1"/>
          <w:lang w:val="zh-CN"/>
        </w:rPr>
        <w:t>）</w:t>
      </w:r>
      <w:r w:rsidRPr="00AE755A">
        <w:rPr>
          <w:rFonts w:hint="eastAsia"/>
          <w:color w:val="000000" w:themeColor="text1"/>
          <w:lang w:val="zh-CN"/>
        </w:rPr>
        <w:t>分类的</w:t>
      </w:r>
      <w:r w:rsidR="000941F8" w:rsidRPr="00AE755A">
        <w:rPr>
          <w:color w:val="000000" w:themeColor="text1"/>
          <w:lang w:val="zh-CN"/>
        </w:rPr>
        <w:t>核心</w:t>
      </w:r>
      <w:r w:rsidRPr="00AE755A">
        <w:rPr>
          <w:color w:val="000000" w:themeColor="text1"/>
          <w:lang w:val="zh-CN"/>
        </w:rPr>
        <w:t>是计算</w:t>
      </w:r>
      <w:r w:rsidRPr="00AE755A">
        <w:rPr>
          <w:rFonts w:hint="eastAsia"/>
          <w:color w:val="000000" w:themeColor="text1"/>
          <w:lang w:val="zh-CN"/>
        </w:rPr>
        <w:t>一个</w:t>
      </w:r>
      <w:r w:rsidRPr="00AE755A">
        <w:rPr>
          <w:color w:val="000000" w:themeColor="text1"/>
          <w:lang w:val="zh-CN"/>
        </w:rPr>
        <w:t>待分类</w:t>
      </w:r>
      <w:r w:rsidRPr="00AE755A">
        <w:rPr>
          <w:rFonts w:hint="eastAsia"/>
          <w:color w:val="000000" w:themeColor="text1"/>
          <w:lang w:val="zh-CN"/>
        </w:rPr>
        <w:t>样本属于各</w:t>
      </w:r>
      <w:r w:rsidR="000365EE" w:rsidRPr="00AE755A">
        <w:rPr>
          <w:color w:val="000000" w:themeColor="text1"/>
          <w:lang w:val="zh-CN"/>
        </w:rPr>
        <w:t>类的概率，这些概率</w:t>
      </w:r>
      <w:r w:rsidR="00DD533A" w:rsidRPr="00AE755A">
        <w:rPr>
          <w:color w:val="000000" w:themeColor="text1"/>
          <w:lang w:val="zh-CN"/>
        </w:rPr>
        <w:t>均</w:t>
      </w:r>
      <w:r w:rsidRPr="00AE755A">
        <w:rPr>
          <w:rFonts w:hint="eastAsia"/>
          <w:color w:val="000000" w:themeColor="text1"/>
          <w:lang w:val="zh-CN"/>
        </w:rPr>
        <w:t>由贝叶斯定理计算</w:t>
      </w:r>
      <w:r w:rsidR="00CE3CA4" w:rsidRPr="00AE755A">
        <w:rPr>
          <w:color w:val="000000" w:themeColor="text1"/>
          <w:lang w:val="zh-CN"/>
        </w:rPr>
        <w:t>得来</w:t>
      </w:r>
      <w:r w:rsidRPr="00AE755A">
        <w:rPr>
          <w:color w:val="000000" w:themeColor="text1"/>
          <w:lang w:val="zh-CN"/>
        </w:rPr>
        <w:t>，并</w:t>
      </w:r>
      <w:r w:rsidRPr="00AE755A">
        <w:rPr>
          <w:rFonts w:hint="eastAsia"/>
          <w:color w:val="000000" w:themeColor="text1"/>
          <w:lang w:val="zh-CN"/>
        </w:rPr>
        <w:t>根据概率大小来判定该样本所属类别</w:t>
      </w:r>
      <w:r w:rsidRPr="00AE755A">
        <w:rPr>
          <w:color w:val="000000" w:themeColor="text1"/>
          <w:lang w:val="zh-CN"/>
        </w:rPr>
        <w:t>，</w:t>
      </w:r>
      <w:r w:rsidRPr="00AE755A">
        <w:rPr>
          <w:rFonts w:hint="eastAsia"/>
          <w:color w:val="000000" w:themeColor="text1"/>
          <w:lang w:val="zh-CN"/>
        </w:rPr>
        <w:t>即</w:t>
      </w:r>
      <w:r w:rsidRPr="00AE755A">
        <w:rPr>
          <w:color w:val="000000" w:themeColor="text1"/>
          <w:lang w:val="zh-CN"/>
        </w:rPr>
        <w:t>将</w:t>
      </w:r>
      <w:r w:rsidRPr="00AE755A">
        <w:rPr>
          <w:rFonts w:hint="eastAsia"/>
          <w:color w:val="000000" w:themeColor="text1"/>
          <w:lang w:val="zh-CN"/>
        </w:rPr>
        <w:t>其</w:t>
      </w:r>
      <w:r w:rsidRPr="00AE755A">
        <w:rPr>
          <w:color w:val="000000" w:themeColor="text1"/>
          <w:lang w:val="zh-CN"/>
        </w:rPr>
        <w:t>判定为具有最大</w:t>
      </w:r>
      <w:r w:rsidRPr="00AE755A">
        <w:rPr>
          <w:rFonts w:hint="eastAsia"/>
          <w:color w:val="000000" w:themeColor="text1"/>
          <w:lang w:val="zh-CN"/>
        </w:rPr>
        <w:t>概率</w:t>
      </w:r>
      <w:r w:rsidRPr="00AE755A">
        <w:rPr>
          <w:color w:val="000000" w:themeColor="text1"/>
          <w:lang w:val="zh-CN"/>
        </w:rPr>
        <w:t>的那一类。</w:t>
      </w:r>
      <w:r w:rsidR="00875EB3" w:rsidRPr="00AE755A">
        <w:rPr>
          <w:rFonts w:ascii="宋体" w:eastAsia="宋体" w:hAnsi="宋体" w:cs="宋体"/>
          <w:color w:val="000000" w:themeColor="text1"/>
          <w:lang w:val="zh-CN"/>
        </w:rPr>
        <w:t>下面给出朴素贝叶斯的标准分类过程：</w:t>
      </w:r>
    </w:p>
    <w:p w14:paraId="115C730A" w14:textId="083D55B9"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有</w:t>
      </w:r>
      <w:r w:rsidRPr="00AE755A">
        <w:rPr>
          <w:rFonts w:ascii="宋体" w:eastAsia="宋体" w:hAnsi="宋体" w:cs="宋体"/>
          <w:color w:val="000000" w:themeColor="text1"/>
          <w:lang w:val="zh-TW"/>
        </w:rPr>
        <w:t>一个待分类样本</w:t>
      </w:r>
      <m:oMath>
        <m:r>
          <m:rPr>
            <m:sty m:val="p"/>
          </m:rPr>
          <w:rPr>
            <w:rFonts w:eastAsia="宋体" w:cs="Times New Roman"/>
            <w:color w:val="000000" w:themeColor="text1"/>
            <w:lang w:val="zh-TW" w:eastAsia="zh-TW"/>
          </w:rPr>
          <m:t>x=</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AE755A">
        <w:rPr>
          <w:rFonts w:ascii="宋体" w:eastAsia="宋体" w:hAnsi="宋体" w:cs="宋体"/>
          <w:color w:val="000000" w:themeColor="text1"/>
          <w:lang w:val="zh-TW" w:eastAsia="zh-TW"/>
        </w:rPr>
        <w:t>，每个</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435A40">
        <w:rPr>
          <w:rFonts w:ascii="Times New Roman" w:eastAsia="宋体" w:hAnsi="Times New Roman" w:cs="Times New Roman" w:hint="eastAsia"/>
          <w:color w:val="000000" w:themeColor="text1"/>
          <w:lang w:val="zh-TW" w:eastAsia="zh-TW"/>
        </w:rPr>
        <w:t>为</w:t>
      </w:r>
      <m:oMath>
        <m:r>
          <m:rPr>
            <m:sty m:val="p"/>
          </m:rPr>
          <w:rPr>
            <w:rFonts w:eastAsia="宋体" w:cs="Times New Roman"/>
            <w:color w:val="000000" w:themeColor="text1"/>
            <w:lang w:val="zh-TW" w:eastAsia="zh-TW"/>
          </w:rPr>
          <m:t>x</m:t>
        </m:r>
      </m:oMath>
      <w:r w:rsidRPr="00AE755A">
        <w:rPr>
          <w:rFonts w:ascii="宋体" w:eastAsia="宋体" w:hAnsi="宋体" w:cs="宋体"/>
          <w:color w:val="000000" w:themeColor="text1"/>
          <w:lang w:val="zh-TW" w:eastAsia="zh-TW"/>
        </w:rPr>
        <w:t>的一个特</w:t>
      </w:r>
      <w:r w:rsidRPr="00AE755A">
        <w:rPr>
          <w:rFonts w:ascii="宋体" w:eastAsia="宋体" w:hAnsi="宋体" w:cs="宋体" w:hint="eastAsia"/>
          <w:color w:val="000000" w:themeColor="text1"/>
          <w:lang w:val="zh-TW" w:eastAsia="zh-TW"/>
        </w:rPr>
        <w:t>征</w:t>
      </w:r>
      <w:r w:rsidRPr="00AE755A">
        <w:rPr>
          <w:rFonts w:ascii="宋体" w:eastAsia="宋体" w:hAnsi="宋体" w:cs="宋体" w:hint="eastAsia"/>
          <w:color w:val="000000" w:themeColor="text1"/>
          <w:lang w:val="zh-TW"/>
        </w:rPr>
        <w:t>属性</w:t>
      </w:r>
      <w:r w:rsidR="00955C97">
        <w:rPr>
          <w:rFonts w:ascii="宋体" w:eastAsia="宋体" w:hAnsi="宋体" w:cs="宋体" w:hint="eastAsia"/>
          <w:color w:val="000000" w:themeColor="text1"/>
          <w:lang w:val="zh-CN"/>
        </w:rPr>
        <w:t>；</w:t>
      </w:r>
    </w:p>
    <w:p w14:paraId="22B608DF" w14:textId="340E466A"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有类别集合</w:t>
      </w:r>
      <m:oMath>
        <m:r>
          <m:rPr>
            <m:sty m:val="p"/>
          </m:rPr>
          <w:rPr>
            <w:rFonts w:eastAsia="宋体" w:cs="Times New Roman"/>
            <w:color w:val="000000" w:themeColor="text1"/>
            <w:lang w:val="zh-TW" w:eastAsia="zh-TW"/>
          </w:rPr>
          <m:t>C=</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00955C97">
        <w:rPr>
          <w:rFonts w:ascii="宋体" w:eastAsia="宋体" w:hAnsi="宋体" w:cs="宋体" w:hint="eastAsia"/>
          <w:color w:val="000000" w:themeColor="text1"/>
          <w:lang w:val="zh-CN"/>
        </w:rPr>
        <w:t>；</w:t>
      </w:r>
    </w:p>
    <w:p w14:paraId="3C7F1C5E" w14:textId="22B030CB"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lang w:val="zh-TW" w:eastAsia="zh-TW"/>
        </w:rPr>
      </w:pPr>
      <w:r w:rsidRPr="00AE755A">
        <w:rPr>
          <w:rFonts w:ascii="宋体" w:eastAsia="宋体" w:hAnsi="宋体" w:cs="宋体"/>
          <w:color w:val="000000" w:themeColor="text1"/>
          <w:lang w:val="zh-TW" w:eastAsia="zh-TW"/>
        </w:rPr>
        <w:t>计算</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1</m:t>
                </m:r>
              </m:sub>
            </m:sSub>
            <m:r>
              <m:rPr>
                <m:sty m:val="p"/>
              </m:rPr>
              <w:rPr>
                <w:rFonts w:eastAsia="宋体" w:cs="Times New Roman"/>
                <w:color w:val="000000" w:themeColor="text1"/>
                <w:szCs w:val="21"/>
              </w:rPr>
              <m:t>|x</m:t>
            </m:r>
          </m:e>
        </m:d>
      </m:oMath>
      <w:r w:rsidRPr="00435A40">
        <w:rPr>
          <w:rFonts w:ascii="Times New Roman" w:eastAsia="宋体" w:hAnsi="Times New Roman" w:cs="Times New Roman"/>
          <w:color w:val="000000" w:themeColor="text1"/>
          <w:sz w:val="32"/>
          <w:lang w:val="zh-CN"/>
        </w:rPr>
        <w:t xml:space="preserve">, </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2</m:t>
                </m:r>
              </m:sub>
            </m:sSub>
            <m:r>
              <m:rPr>
                <m:sty m:val="p"/>
              </m:rPr>
              <w:rPr>
                <w:rFonts w:eastAsia="宋体" w:cs="Times New Roman"/>
                <w:color w:val="000000" w:themeColor="text1"/>
                <w:szCs w:val="21"/>
              </w:rPr>
              <m:t>|x</m:t>
            </m:r>
          </m:e>
        </m:d>
      </m:oMath>
      <w:r w:rsidRPr="00435A40">
        <w:rPr>
          <w:rFonts w:ascii="Times New Roman" w:eastAsia="宋体" w:hAnsi="Times New Roman" w:cs="Times New Roman"/>
          <w:color w:val="000000" w:themeColor="text1"/>
          <w:sz w:val="32"/>
          <w:lang w:val="zh-CN"/>
        </w:rPr>
        <w:t xml:space="preserve">, …, </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n</m:t>
                </m:r>
              </m:sub>
            </m:sSub>
            <m:r>
              <m:rPr>
                <m:sty m:val="p"/>
              </m:rPr>
              <w:rPr>
                <w:rFonts w:eastAsia="宋体" w:cs="Times New Roman"/>
                <w:color w:val="000000" w:themeColor="text1"/>
                <w:szCs w:val="21"/>
              </w:rPr>
              <m:t>|x</m:t>
            </m:r>
          </m:e>
        </m:d>
      </m:oMath>
      <w:r w:rsidR="00955C97">
        <w:rPr>
          <w:rFonts w:ascii="宋体" w:eastAsia="宋体" w:hAnsi="宋体" w:cs="宋体" w:hint="eastAsia"/>
          <w:color w:val="000000" w:themeColor="text1"/>
          <w:lang w:val="zh-CN"/>
        </w:rPr>
        <w:t>；</w:t>
      </w:r>
    </w:p>
    <w:p w14:paraId="73701551" w14:textId="61864C24" w:rsidR="00875EB3" w:rsidRPr="00AE755A" w:rsidRDefault="00875EB3" w:rsidP="00435A40">
      <w:pPr>
        <w:pStyle w:val="aa"/>
        <w:numPr>
          <w:ilvl w:val="0"/>
          <w:numId w:val="10"/>
        </w:numPr>
        <w:tabs>
          <w:tab w:val="num" w:pos="709"/>
        </w:tabs>
        <w:spacing w:line="360" w:lineRule="auto"/>
        <w:ind w:left="0"/>
        <w:rPr>
          <w:rFonts w:ascii="宋体" w:eastAsia="宋体" w:hAnsi="宋体" w:cs="宋体"/>
          <w:color w:val="000000" w:themeColor="text1"/>
          <w:sz w:val="16"/>
          <w:szCs w:val="16"/>
          <w:lang w:val="zh-TW" w:eastAsia="zh-TW"/>
        </w:rPr>
      </w:pPr>
      <w:r w:rsidRPr="00AE755A">
        <w:rPr>
          <w:rFonts w:ascii="宋体" w:eastAsia="宋体" w:hAnsi="宋体" w:cs="宋体"/>
          <w:color w:val="000000" w:themeColor="text1"/>
          <w:lang w:val="zh-CN"/>
        </w:rPr>
        <w:t>如果</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k</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=max⁡{P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1</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2</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n</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m:t>
        </m:r>
      </m:oMath>
      <w:r w:rsidRPr="00435A40">
        <w:rPr>
          <w:rFonts w:ascii="Times New Roman" w:eastAsia="宋体" w:hAnsi="Times New Roman" w:cs="Times New Roman"/>
          <w:color w:val="000000" w:themeColor="text1"/>
          <w:lang w:val="zh-TW" w:eastAsia="zh-TW"/>
        </w:rPr>
        <w:t>，则</w:t>
      </w:r>
      <m:oMath>
        <m:r>
          <m:rPr>
            <m:sty m:val="p"/>
          </m:rPr>
          <w:rPr>
            <w:rFonts w:eastAsia="宋体" w:cs="Times New Roman"/>
            <w:color w:val="000000" w:themeColor="text1"/>
            <w:lang w:val="zh-TW" w:eastAsia="zh-TW"/>
          </w:rPr>
          <m:t>x</m:t>
        </m:r>
      </m:oMath>
      <w:r w:rsidRPr="00435A40">
        <w:rPr>
          <w:rFonts w:ascii="Times New Roman" w:eastAsia="宋体" w:hAnsi="Times New Roman" w:cs="Times New Roman"/>
          <w:color w:val="000000" w:themeColor="text1"/>
          <w:lang w:val="zh-CN"/>
        </w:rPr>
        <w:t>属于类别</w:t>
      </w:r>
      <m:oMath>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k</m:t>
            </m:r>
          </m:sub>
        </m:sSub>
      </m:oMath>
      <w:r w:rsidRPr="00AE755A">
        <w:rPr>
          <w:rFonts w:ascii="宋体" w:eastAsia="宋体" w:hAnsi="宋体" w:cs="宋体"/>
          <w:color w:val="000000" w:themeColor="text1"/>
          <w:sz w:val="21"/>
          <w:szCs w:val="21"/>
        </w:rPr>
        <w:t>。</w:t>
      </w:r>
    </w:p>
    <w:p w14:paraId="2DEEB618" w14:textId="4709C9BF" w:rsidR="00875EB3" w:rsidRPr="00435A40" w:rsidRDefault="00875EB3" w:rsidP="00435A40">
      <w:pPr>
        <w:pStyle w:val="aa"/>
        <w:spacing w:line="360" w:lineRule="auto"/>
        <w:rPr>
          <w:rFonts w:ascii="Times New Roman" w:hAnsi="Times New Roman" w:cs="Times New Roman"/>
          <w:color w:val="000000" w:themeColor="text1"/>
        </w:rPr>
      </w:pPr>
      <w:r w:rsidRPr="00AE755A">
        <w:rPr>
          <w:color w:val="000000" w:themeColor="text1"/>
        </w:rPr>
        <w:t>其中，第3步中的</w:t>
      </w:r>
      <m:oMath>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r>
              <m:rPr>
                <m:sty m:val="p"/>
              </m:rPr>
              <w:rPr>
                <w:rFonts w:eastAsia="宋体" w:cs="Times New Roman"/>
                <w:color w:val="000000" w:themeColor="text1"/>
                <w:szCs w:val="21"/>
              </w:rPr>
              <m:t>|x</m:t>
            </m:r>
          </m:e>
        </m:d>
        <m:r>
          <m:rPr>
            <m:sty m:val="p"/>
          </m:rPr>
          <w:rPr>
            <w:rFonts w:eastAsia="宋体" w:cs="Times New Roman"/>
            <w:color w:val="000000" w:themeColor="text1"/>
            <w:szCs w:val="21"/>
          </w:rPr>
          <m:t>＝</m:t>
        </m:r>
        <m:r>
          <m:rPr>
            <m:sty m:val="p"/>
          </m:rPr>
          <w:rPr>
            <w:rFonts w:eastAsia="宋体" w:cs="Times New Roman"/>
            <w:color w:val="000000" w:themeColor="text1"/>
            <w:szCs w:val="21"/>
          </w:rPr>
          <m:t>P</m:t>
        </m:r>
        <m:d>
          <m:dPr>
            <m:ctrlPr>
              <w:rPr>
                <w:rFonts w:eastAsia="宋体" w:cs="Times New Roman"/>
                <w:color w:val="000000" w:themeColor="text1"/>
                <w:szCs w:val="21"/>
              </w:rPr>
            </m:ctrlPr>
          </m:dPr>
          <m:e>
            <m:r>
              <m:rPr>
                <m:sty m:val="p"/>
              </m:rPr>
              <w:rPr>
                <w:rFonts w:eastAsia="宋体" w:cs="Times New Roman"/>
                <w:color w:val="000000" w:themeColor="text1"/>
                <w:szCs w:val="21"/>
              </w:rPr>
              <m:t>x|</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/P(x)</m:t>
        </m:r>
      </m:oMath>
      <w:r w:rsidRPr="00435A40">
        <w:rPr>
          <w:rFonts w:ascii="Times New Roman" w:hAnsi="Times New Roman" w:cs="Times New Roman"/>
          <w:color w:val="000000" w:themeColor="text1"/>
        </w:rPr>
        <w:t xml:space="preserve"> </w:t>
      </w:r>
      <w:r w:rsidRPr="00435A40">
        <w:rPr>
          <w:rFonts w:ascii="Times New Roman" w:hAnsi="Times New Roman" w:cs="Times New Roman"/>
          <w:color w:val="000000" w:themeColor="text1"/>
        </w:rPr>
        <w:t>，</w:t>
      </w:r>
      <w:r w:rsidRPr="00435A40">
        <w:rPr>
          <w:rFonts w:asciiTheme="minorEastAsia" w:eastAsiaTheme="minorEastAsia" w:hAnsiTheme="minorEastAsia" w:cs="Times New Roman"/>
          <w:color w:val="000000" w:themeColor="text1"/>
        </w:rPr>
        <w:t>由于</w:t>
      </w:r>
      <m:oMath>
        <m:r>
          <m:rPr>
            <m:sty m:val="p"/>
          </m:rPr>
          <w:rPr>
            <w:rFonts w:eastAsiaTheme="minorEastAsia" w:cs="Times New Roman" w:hint="eastAsia"/>
            <w:color w:val="000000" w:themeColor="text1"/>
            <w:szCs w:val="21"/>
          </w:rPr>
          <m:t>P(x)</m:t>
        </m:r>
      </m:oMath>
      <w:r w:rsidRPr="00435A40">
        <w:rPr>
          <w:rFonts w:asciiTheme="minorEastAsia" w:eastAsiaTheme="minorEastAsia" w:hAnsiTheme="minorEastAsia" w:cs="Times New Roman"/>
          <w:color w:val="000000" w:themeColor="text1"/>
        </w:rPr>
        <w:t>对于所有类别为常数，</w:t>
      </w:r>
      <w:r w:rsidRPr="00435A40">
        <w:rPr>
          <w:rFonts w:ascii="Times New Roman" w:hAnsi="Times New Roman" w:cs="Times New Roman"/>
          <w:color w:val="000000" w:themeColor="text1"/>
        </w:rPr>
        <w:t>我们只需</w:t>
      </w:r>
      <w:r w:rsidRPr="00435A40">
        <w:rPr>
          <w:rFonts w:ascii="Times New Roman" w:hAnsi="Times New Roman" w:cs="Times New Roman"/>
          <w:color w:val="000000" w:themeColor="text1"/>
          <w:lang w:val="zh-CN"/>
        </w:rPr>
        <w:t>比较</w:t>
      </w:r>
      <w:r w:rsidRPr="00435A40">
        <w:rPr>
          <w:rFonts w:ascii="Times New Roman" w:hAnsi="Times New Roman" w:cs="Times New Roman"/>
          <w:color w:val="000000" w:themeColor="text1"/>
        </w:rPr>
        <w:t>分子</w:t>
      </w:r>
      <w:r w:rsidRPr="00435A40">
        <w:rPr>
          <w:rFonts w:ascii="Times New Roman" w:hAnsi="Times New Roman" w:cs="Times New Roman"/>
          <w:color w:val="000000" w:themeColor="text1"/>
          <w:lang w:val="zh-CN"/>
        </w:rPr>
        <w:t>大小，分子大小由下列公式求得：</w:t>
      </w:r>
    </w:p>
    <w:p w14:paraId="39CC7F53" w14:textId="442820A2" w:rsidR="00875EB3" w:rsidRPr="00435A40" w:rsidRDefault="00620688" w:rsidP="00435A40">
      <w:pPr>
        <w:pStyle w:val="aa"/>
        <w:spacing w:line="360" w:lineRule="auto"/>
        <w:jc w:val="center"/>
        <w:rPr>
          <w:rFonts w:ascii="Times New Roman" w:eastAsia="宋体" w:hAnsi="Times New Roman" w:cs="Times New Roman"/>
          <w:color w:val="000000" w:themeColor="text1"/>
          <w:sz w:val="32"/>
          <w:lang w:val="zh-TW" w:eastAsia="zh-TW"/>
        </w:rPr>
      </w:pPr>
      <m:oMathPara>
        <m:oMath>
          <m:r>
            <m:rPr>
              <m:sty m:val="p"/>
            </m:rPr>
            <w:rPr>
              <w:rFonts w:eastAsia="宋体" w:cs="Times New Roman"/>
              <w:color w:val="000000" w:themeColor="text1"/>
              <w:szCs w:val="21"/>
            </w:rPr>
            <m:t>P</m:t>
          </m:r>
          <m:d>
            <m:dPr>
              <m:ctrlPr>
                <w:rPr>
                  <w:rFonts w:eastAsia="宋体" w:cs="Times New Roman"/>
                  <w:color w:val="000000" w:themeColor="text1"/>
                  <w:szCs w:val="21"/>
                </w:rPr>
              </m:ctrlPr>
            </m:dPr>
            <m:e>
              <m:r>
                <m:rPr>
                  <m:sty m:val="p"/>
                </m:rPr>
                <w:rPr>
                  <w:rFonts w:eastAsia="宋体" w:cs="Times New Roman"/>
                  <w:color w:val="000000" w:themeColor="text1"/>
                  <w:szCs w:val="21"/>
                </w:rPr>
                <m:t>x|</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w</m:t>
                  </m:r>
                </m:e>
                <m:sub>
                  <m:r>
                    <m:rPr>
                      <m:sty m:val="p"/>
                    </m:rPr>
                    <w:rPr>
                      <w:rFonts w:eastAsia="宋体" w:cs="Times New Roman"/>
                      <w:color w:val="000000" w:themeColor="text1"/>
                      <w:szCs w:val="21"/>
                    </w:rPr>
                    <m:t>1</m:t>
                  </m:r>
                </m:sub>
              </m:sSub>
              <m:r>
                <m:rPr>
                  <m:sty m:val="p"/>
                </m:rPr>
                <w:rPr>
                  <w:rFonts w:eastAsia="宋体" w:cs="Times New Roman"/>
                  <w:color w:val="000000" w:themeColor="text1"/>
                  <w:szCs w:val="21"/>
                </w:rPr>
                <m:t>|</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w</m:t>
                  </m:r>
                </m:e>
                <m:sub>
                  <m:r>
                    <m:rPr>
                      <m:sty m:val="p"/>
                    </m:rPr>
                    <w:rPr>
                      <w:rFonts w:eastAsia="宋体" w:cs="Times New Roman"/>
                      <w:color w:val="000000" w:themeColor="text1"/>
                      <w:szCs w:val="21"/>
                    </w:rPr>
                    <m:t>2</m:t>
                  </m:r>
                </m:sub>
              </m:sSub>
              <m:r>
                <m:rPr>
                  <m:sty m:val="p"/>
                </m:rPr>
                <w:rPr>
                  <w:rFonts w:eastAsia="宋体" w:cs="Times New Roman"/>
                  <w:color w:val="000000" w:themeColor="text1"/>
                  <w:szCs w:val="21"/>
                </w:rPr>
                <m:t>|</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d>
            <m:dPr>
              <m:ctrlPr>
                <w:rPr>
                  <w:rFonts w:eastAsia="宋体" w:cs="Times New Roman"/>
                  <w:color w:val="000000" w:themeColor="text1"/>
                  <w:szCs w:val="21"/>
                </w:rPr>
              </m:ctrlPr>
            </m:dPr>
            <m:e>
              <m:sSub>
                <m:sSubPr>
                  <m:ctrlPr>
                    <w:rPr>
                      <w:rFonts w:eastAsia="宋体" w:cs="Times New Roman"/>
                      <w:color w:val="000000" w:themeColor="text1"/>
                      <w:szCs w:val="21"/>
                    </w:rPr>
                  </m:ctrlPr>
                </m:sSubPr>
                <m:e>
                  <m:r>
                    <m:rPr>
                      <m:sty m:val="p"/>
                    </m:rPr>
                    <w:rPr>
                      <w:rFonts w:eastAsia="宋体" w:cs="Times New Roman"/>
                      <w:color w:val="000000" w:themeColor="text1"/>
                      <w:szCs w:val="21"/>
                    </w:rPr>
                    <m:t>w</m:t>
                  </m:r>
                </m:e>
                <m:sub>
                  <m:r>
                    <m:rPr>
                      <m:sty m:val="p"/>
                    </m:rPr>
                    <w:rPr>
                      <w:rFonts w:eastAsia="宋体" w:cs="Times New Roman"/>
                      <w:color w:val="000000" w:themeColor="text1"/>
                      <w:szCs w:val="21"/>
                    </w:rPr>
                    <m:t>n</m:t>
                  </m:r>
                </m:sub>
              </m:sSub>
              <m:r>
                <m:rPr>
                  <m:sty m:val="p"/>
                </m:rPr>
                <w:rPr>
                  <w:rFonts w:eastAsia="宋体" w:cs="Times New Roman"/>
                  <w:color w:val="000000" w:themeColor="text1"/>
                  <w:szCs w:val="21"/>
                </w:rPr>
                <m:t>|</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e>
          </m:d>
          <m:r>
            <m:rPr>
              <m:sty m:val="p"/>
            </m:rPr>
            <w:rPr>
              <w:rFonts w:eastAsia="宋体" w:cs="Times New Roman"/>
              <w:color w:val="000000" w:themeColor="text1"/>
              <w:szCs w:val="21"/>
            </w:rPr>
            <m:t>×P(</m:t>
          </m:r>
          <m:sSub>
            <m:sSubPr>
              <m:ctrlPr>
                <w:rPr>
                  <w:rFonts w:eastAsia="宋体" w:cs="Times New Roman"/>
                  <w:color w:val="000000" w:themeColor="text1"/>
                  <w:szCs w:val="21"/>
                </w:rPr>
              </m:ctrlPr>
            </m:sSubPr>
            <m:e>
              <m:r>
                <m:rPr>
                  <m:sty m:val="p"/>
                </m:rPr>
                <w:rPr>
                  <w:rFonts w:eastAsia="宋体" w:cs="Times New Roman"/>
                  <w:color w:val="000000" w:themeColor="text1"/>
                  <w:szCs w:val="21"/>
                </w:rPr>
                <m:t>y</m:t>
              </m:r>
            </m:e>
            <m:sub>
              <m:r>
                <m:rPr>
                  <m:sty m:val="p"/>
                </m:rPr>
                <w:rPr>
                  <w:rFonts w:eastAsia="宋体" w:cs="Times New Roman"/>
                  <w:color w:val="000000" w:themeColor="text1"/>
                  <w:szCs w:val="21"/>
                </w:rPr>
                <m:t>i</m:t>
              </m:r>
            </m:sub>
          </m:sSub>
          <m:r>
            <m:rPr>
              <m:sty m:val="p"/>
            </m:rPr>
            <w:rPr>
              <w:rFonts w:eastAsia="宋体" w:cs="Times New Roman"/>
              <w:color w:val="000000" w:themeColor="text1"/>
              <w:szCs w:val="21"/>
            </w:rPr>
            <m:t>)</m:t>
          </m:r>
        </m:oMath>
      </m:oMathPara>
    </w:p>
    <w:p w14:paraId="753D6D5D" w14:textId="0534A5AE" w:rsidR="00875EB3" w:rsidRPr="006158DA" w:rsidRDefault="00875EB3" w:rsidP="00435A40">
      <w:pPr>
        <w:pStyle w:val="aa"/>
        <w:spacing w:line="360" w:lineRule="auto"/>
        <w:rPr>
          <w:rFonts w:ascii="Times New Roman" w:eastAsiaTheme="minorEastAsia" w:hAnsi="Times New Roman" w:cs="Times New Roman" w:hint="eastAsia"/>
          <w:color w:val="000000" w:themeColor="text1"/>
        </w:rPr>
      </w:pPr>
      <w:r w:rsidRPr="00435A40">
        <w:rPr>
          <w:rFonts w:ascii="Times New Roman" w:hAnsi="Times New Roman" w:cs="Times New Roman"/>
          <w:color w:val="000000" w:themeColor="text1"/>
          <w:lang w:val="zh-CN"/>
        </w:rPr>
        <w:lastRenderedPageBreak/>
        <w:t>那么第</w:t>
      </w:r>
      <w:r w:rsidRPr="00435A40">
        <w:rPr>
          <w:rFonts w:ascii="Times New Roman" w:hAnsi="Times New Roman" w:cs="Times New Roman"/>
          <w:color w:val="000000" w:themeColor="text1"/>
          <w:lang w:val="zh-CN"/>
        </w:rPr>
        <w:t>4</w:t>
      </w:r>
      <w:r w:rsidRPr="00435A40">
        <w:rPr>
          <w:rFonts w:ascii="Times New Roman" w:hAnsi="Times New Roman" w:cs="Times New Roman"/>
          <w:color w:val="000000" w:themeColor="text1"/>
          <w:lang w:val="zh-CN"/>
        </w:rPr>
        <w:t>步最后转化为，求</w:t>
      </w:r>
      <w:r w:rsidRPr="00435A40">
        <w:rPr>
          <w:rFonts w:ascii="Times New Roman" w:hAnsi="Times New Roman" w:cs="Times New Roman"/>
          <w:color w:val="000000" w:themeColor="text1"/>
          <w:lang w:val="zh-CN"/>
        </w:rPr>
        <w:t xml:space="preserve"> </w:t>
      </w:r>
      <m:oMath>
        <m:f>
          <m:fPr>
            <m:type m:val="noBar"/>
            <m:ctrlPr>
              <w:rPr>
                <w:rFonts w:cs="Times New Roman"/>
                <w:color w:val="000000" w:themeColor="text1"/>
                <w:lang w:val="zh-CN"/>
              </w:rPr>
            </m:ctrlPr>
          </m:fPr>
          <m:num>
            <m:r>
              <m:rPr>
                <m:sty m:val="p"/>
              </m:rPr>
              <w:rPr>
                <w:rFonts w:cs="Times New Roman"/>
                <w:color w:val="000000" w:themeColor="text1"/>
                <w:lang w:val="zh-CN"/>
              </w:rPr>
              <m:t>argmax</m:t>
            </m:r>
          </m:num>
          <m:den>
            <m:r>
              <m:rPr>
                <m:sty m:val="p"/>
              </m:rPr>
              <w:rPr>
                <w:rFonts w:cs="Times New Roman"/>
                <w:color w:val="000000" w:themeColor="text1"/>
                <w:lang w:val="zh-CN"/>
              </w:rPr>
              <m:t>k</m:t>
            </m:r>
          </m:den>
        </m:f>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nary>
          <m:naryPr>
            <m:chr m:val="∏"/>
            <m:limLoc m:val="undOvr"/>
            <m:ctrlPr>
              <w:rPr>
                <w:rFonts w:cs="Times New Roman"/>
                <w:color w:val="000000" w:themeColor="text1"/>
                <w:lang w:val="zh-CN"/>
              </w:rPr>
            </m:ctrlPr>
          </m:naryPr>
          <m:sub>
            <m:r>
              <m:rPr>
                <m:sty m:val="p"/>
              </m:rPr>
              <w:rPr>
                <w:rFonts w:cs="Times New Roman"/>
                <w:color w:val="000000" w:themeColor="text1"/>
                <w:lang w:val="zh-CN"/>
              </w:rPr>
              <m:t>i=1</m:t>
            </m:r>
          </m:sub>
          <m:sup>
            <m:r>
              <m:rPr>
                <m:sty m:val="p"/>
              </m:rPr>
              <w:rPr>
                <w:rFonts w:cs="Times New Roman"/>
                <w:color w:val="000000" w:themeColor="text1"/>
                <w:lang w:val="zh-CN"/>
              </w:rPr>
              <m:t>n</m:t>
            </m:r>
          </m:sup>
          <m:e>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e>
        </m:nary>
      </m:oMath>
      <w:r w:rsidR="00D113BA">
        <w:rPr>
          <w:rFonts w:ascii="Times New Roman" w:hAnsi="Times New Roman" w:cs="Times New Roman"/>
          <w:color w:val="000000" w:themeColor="text1"/>
        </w:rPr>
        <w:t>。</w:t>
      </w:r>
    </w:p>
    <w:p w14:paraId="50997D4C" w14:textId="77777777" w:rsidR="00875EB3" w:rsidRPr="00435A40" w:rsidRDefault="00875EB3" w:rsidP="00435A40">
      <w:pPr>
        <w:pStyle w:val="3"/>
        <w:spacing w:after="0" w:line="360" w:lineRule="auto"/>
        <w:rPr>
          <w:b w:val="0"/>
          <w:lang w:val="zh-CN"/>
        </w:rPr>
      </w:pPr>
      <w:bookmarkStart w:id="33" w:name="_Toc482744371"/>
      <w:bookmarkStart w:id="34" w:name="_Toc483399068"/>
      <w:r w:rsidRPr="00435A40">
        <w:rPr>
          <w:rFonts w:ascii="黑体" w:eastAsia="黑体" w:hAnsi="黑体"/>
          <w:b w:val="0"/>
          <w:sz w:val="28"/>
          <w:lang w:val="zh-CN"/>
        </w:rPr>
        <w:t>2.3.2 基于超平面划分的分类算法</w:t>
      </w:r>
      <w:bookmarkEnd w:id="33"/>
      <w:bookmarkEnd w:id="34"/>
    </w:p>
    <w:p w14:paraId="2B68B7D5" w14:textId="77777777" w:rsidR="00875EB3" w:rsidRPr="00AE755A" w:rsidRDefault="00875EB3" w:rsidP="00435A40">
      <w:pPr>
        <w:pStyle w:val="aa"/>
        <w:spacing w:line="360" w:lineRule="auto"/>
        <w:rPr>
          <w:color w:val="000000" w:themeColor="text1"/>
        </w:rPr>
      </w:pPr>
      <w:r w:rsidRPr="00AE755A">
        <w:rPr>
          <w:color w:val="000000" w:themeColor="text1"/>
        </w:rPr>
        <w:t>空间的点</w:t>
      </w:r>
      <w:r w:rsidRPr="00AE755A">
        <w:rPr>
          <w:color w:val="000000" w:themeColor="text1"/>
          <w:lang w:val="zh-CN"/>
        </w:rPr>
        <w:t>可以被一个超平面划</w:t>
      </w:r>
      <w:r w:rsidRPr="00AE755A">
        <w:rPr>
          <w:color w:val="000000" w:themeColor="text1"/>
        </w:rPr>
        <w:t>分为两部分</w:t>
      </w:r>
      <w:r w:rsidRPr="00AE755A">
        <w:rPr>
          <w:color w:val="000000" w:themeColor="text1"/>
          <w:lang w:val="zh-CN"/>
        </w:rPr>
        <w:t>，在分类问题中，</w:t>
      </w:r>
      <w:r w:rsidR="00042853" w:rsidRPr="00AE755A">
        <w:rPr>
          <w:color w:val="000000" w:themeColor="text1"/>
          <w:lang w:val="zh-CN"/>
        </w:rPr>
        <w:t>两类线性可分的样本可被一个超平面分割开来。</w:t>
      </w:r>
      <w:r w:rsidRPr="00AE755A">
        <w:rPr>
          <w:color w:val="000000" w:themeColor="text1"/>
          <w:lang w:val="zh-CN"/>
        </w:rPr>
        <w:t>那么，对于未知的待定项，看它与这个超平面的位置关系就可以判断出它属于哪一类。由这个数据分类问题的处理理论出发，发展出了许多基于超平面划分的分类算法，主要包括感知机、支持向量机等。由于本文主要利用支持向量机构造分类模型，本节着重对</w:t>
      </w:r>
      <w:r w:rsidR="00BC03E5" w:rsidRPr="00AE755A">
        <w:rPr>
          <w:color w:val="000000" w:themeColor="text1"/>
          <w:lang w:val="zh-CN"/>
        </w:rPr>
        <w:t>其相关</w:t>
      </w:r>
      <w:r w:rsidRPr="00AE755A">
        <w:rPr>
          <w:color w:val="000000" w:themeColor="text1"/>
          <w:lang w:val="zh-CN"/>
        </w:rPr>
        <w:t>理论进行介绍。</w:t>
      </w:r>
    </w:p>
    <w:p w14:paraId="6B613D71" w14:textId="77777777" w:rsidR="00100B6F" w:rsidRPr="00AE755A" w:rsidRDefault="00100B6F" w:rsidP="00435A40">
      <w:pPr>
        <w:pStyle w:val="aa"/>
        <w:spacing w:line="360" w:lineRule="auto"/>
        <w:rPr>
          <w:color w:val="000000" w:themeColor="text1"/>
        </w:rPr>
      </w:pPr>
      <w:r w:rsidRPr="00AE755A">
        <w:rPr>
          <w:rFonts w:ascii="Arial Unicode MS" w:hAnsiTheme="minorHAnsi"/>
          <w:color w:val="000000" w:themeColor="text1"/>
          <w:kern w:val="0"/>
          <w:bdr w:val="none" w:sz="0" w:space="0" w:color="auto"/>
        </w:rPr>
        <w:t>支持向量机</w:t>
      </w:r>
      <w:r w:rsidR="00741C00" w:rsidRPr="00AE755A">
        <w:rPr>
          <w:color w:val="000000" w:themeColor="text1"/>
        </w:rPr>
        <w:t>（</w:t>
      </w:r>
      <w:r w:rsidR="00741C00" w:rsidRPr="00435A40">
        <w:rPr>
          <w:rFonts w:ascii="Times New Roman" w:hAnsi="Times New Roman" w:cs="Times New Roman"/>
          <w:color w:val="000000" w:themeColor="text1"/>
        </w:rPr>
        <w:t>SVM</w:t>
      </w:r>
      <w:r w:rsidR="00741C00" w:rsidRPr="00435A40">
        <w:rPr>
          <w:rFonts w:ascii="Times New Roman" w:hAnsi="Times New Roman" w:cs="Times New Roman"/>
          <w:color w:val="000000" w:themeColor="text1"/>
        </w:rPr>
        <w:t>，</w:t>
      </w:r>
      <w:r w:rsidR="00741C00" w:rsidRPr="00435A40">
        <w:rPr>
          <w:rFonts w:ascii="Times New Roman" w:hAnsi="Times New Roman" w:cs="Times New Roman"/>
          <w:color w:val="000000" w:themeColor="text1"/>
        </w:rPr>
        <w:t>Support Vector Machine</w:t>
      </w:r>
      <w:r w:rsidR="00741C00" w:rsidRPr="00AE755A">
        <w:rPr>
          <w:color w:val="000000" w:themeColor="text1"/>
        </w:rPr>
        <w:t>）</w:t>
      </w:r>
      <w:r w:rsidRPr="00AE755A">
        <w:rPr>
          <w:rFonts w:ascii="Arial Unicode MS" w:hAnsiTheme="minorHAnsi"/>
          <w:color w:val="000000" w:themeColor="text1"/>
          <w:kern w:val="0"/>
          <w:bdr w:val="none" w:sz="0" w:space="0" w:color="auto"/>
        </w:rPr>
        <w:t>的基础概念为试图找到一个</w:t>
      </w:r>
      <w:r w:rsidR="00E971B9" w:rsidRPr="00AE755A">
        <w:rPr>
          <w:rFonts w:ascii="Arial Unicode MS" w:hAnsiTheme="minorHAnsi"/>
          <w:color w:val="000000" w:themeColor="text1"/>
          <w:kern w:val="0"/>
          <w:bdr w:val="none" w:sz="0" w:space="0" w:color="auto"/>
        </w:rPr>
        <w:t>“</w:t>
      </w:r>
      <w:r w:rsidRPr="00AE755A">
        <w:rPr>
          <w:rFonts w:ascii="Arial Unicode MS" w:hAnsiTheme="minorHAnsi"/>
          <w:color w:val="000000" w:themeColor="text1"/>
          <w:kern w:val="0"/>
          <w:bdr w:val="none" w:sz="0" w:space="0" w:color="auto"/>
        </w:rPr>
        <w:t>最优</w:t>
      </w:r>
      <w:r w:rsidRPr="00AE755A">
        <w:rPr>
          <w:rFonts w:ascii="Arial Unicode MS" w:hAnsiTheme="minorHAnsi"/>
          <w:color w:val="000000" w:themeColor="text1"/>
          <w:kern w:val="0"/>
          <w:bdr w:val="none" w:sz="0" w:space="0" w:color="auto"/>
        </w:rPr>
        <w:t>”</w:t>
      </w:r>
      <w:r w:rsidRPr="00AE755A">
        <w:rPr>
          <w:rFonts w:ascii="Arial Unicode MS" w:hAnsiTheme="minorHAnsi"/>
          <w:color w:val="000000" w:themeColor="text1"/>
          <w:kern w:val="0"/>
          <w:bdr w:val="none" w:sz="0" w:space="0" w:color="auto"/>
        </w:rPr>
        <w:t>超平面作为分类界线，保证分类间隔（</w:t>
      </w:r>
      <w:r w:rsidRPr="00435A40">
        <w:rPr>
          <w:rFonts w:ascii="Times New Roman" w:hAnsi="Times New Roman" w:cs="Times New Roman"/>
          <w:color w:val="000000" w:themeColor="text1"/>
          <w:kern w:val="0"/>
          <w:bdr w:val="none" w:sz="0" w:space="0" w:color="auto"/>
        </w:rPr>
        <w:t>Margin</w:t>
      </w:r>
      <w:r w:rsidRPr="00AE755A">
        <w:rPr>
          <w:rFonts w:ascii="Arial Unicode MS" w:hAnsiTheme="minorHAnsi"/>
          <w:color w:val="000000" w:themeColor="text1"/>
          <w:kern w:val="0"/>
          <w:bdr w:val="none" w:sz="0" w:space="0" w:color="auto"/>
        </w:rPr>
        <w:t>）尽可能最大化</w:t>
      </w:r>
      <w:r w:rsidR="00A6649F" w:rsidRPr="00AE755A">
        <w:rPr>
          <w:rFonts w:ascii="Arial Unicode MS" w:hAnsiTheme="minorHAnsi"/>
          <w:color w:val="000000" w:themeColor="text1"/>
          <w:kern w:val="0"/>
          <w:bdr w:val="none" w:sz="0" w:space="0" w:color="auto"/>
        </w:rPr>
        <w:t>，从而满足分类要</w:t>
      </w:r>
      <w:r w:rsidR="00A6649F" w:rsidRPr="00AE755A">
        <w:rPr>
          <w:rFonts w:ascii="Arial Unicode MS" w:hAnsiTheme="minorHAnsi" w:hint="eastAsia"/>
          <w:color w:val="000000" w:themeColor="text1"/>
          <w:kern w:val="0"/>
          <w:bdr w:val="none" w:sz="0" w:space="0" w:color="auto"/>
        </w:rPr>
        <w:t>求</w:t>
      </w:r>
      <w:r w:rsidR="00A6649F" w:rsidRPr="00AE755A">
        <w:rPr>
          <w:rFonts w:ascii="Arial Unicode MS" w:hAnsiTheme="minorHAnsi"/>
          <w:color w:val="000000" w:themeColor="text1"/>
          <w:kern w:val="0"/>
          <w:bdr w:val="none" w:sz="0" w:space="0" w:color="auto"/>
        </w:rPr>
        <w:t>并</w:t>
      </w:r>
      <w:r w:rsidRPr="00AE755A">
        <w:rPr>
          <w:rFonts w:ascii="Arial Unicode MS" w:hAnsiTheme="minorHAnsi"/>
          <w:color w:val="000000" w:themeColor="text1"/>
          <w:kern w:val="0"/>
          <w:bdr w:val="none" w:sz="0" w:space="0" w:color="auto"/>
        </w:rPr>
        <w:t>获得较高的分类精度。</w:t>
      </w:r>
      <w:r w:rsidR="002046D8" w:rsidRPr="00AE755A">
        <w:rPr>
          <w:rFonts w:ascii="Arial Unicode MS" w:hAnsiTheme="minorHAnsi"/>
          <w:color w:val="000000" w:themeColor="text1"/>
          <w:kern w:val="0"/>
          <w:bdr w:val="none" w:sz="0" w:space="0" w:color="auto"/>
        </w:rPr>
        <w:t>分别</w:t>
      </w:r>
      <w:r w:rsidR="00D1717E" w:rsidRPr="00AE755A">
        <w:rPr>
          <w:rFonts w:ascii="Arial Unicode MS" w:hAnsiTheme="minorHAnsi"/>
          <w:color w:val="000000" w:themeColor="text1"/>
          <w:kern w:val="0"/>
          <w:bdr w:val="none" w:sz="0" w:space="0" w:color="auto"/>
        </w:rPr>
        <w:t>找到</w:t>
      </w:r>
      <w:r w:rsidR="00AF0A34" w:rsidRPr="00AE755A">
        <w:rPr>
          <w:rFonts w:ascii="Arial Unicode MS" w:hAnsiTheme="minorHAnsi"/>
          <w:color w:val="000000" w:themeColor="text1"/>
          <w:kern w:val="0"/>
          <w:bdr w:val="none" w:sz="0" w:space="0" w:color="auto"/>
        </w:rPr>
        <w:t>被超平面分割开的两类中距离超平面最近的样本，用这两</w:t>
      </w:r>
      <w:r w:rsidR="00AF0A34" w:rsidRPr="00AE755A">
        <w:rPr>
          <w:rFonts w:ascii="Arial Unicode MS" w:hAnsiTheme="minorHAnsi" w:hint="eastAsia"/>
          <w:color w:val="000000" w:themeColor="text1"/>
          <w:kern w:val="0"/>
          <w:bdr w:val="none" w:sz="0" w:space="0" w:color="auto"/>
        </w:rPr>
        <w:t>类</w:t>
      </w:r>
      <w:r w:rsidRPr="00AE755A">
        <w:rPr>
          <w:rFonts w:ascii="Arial Unicode MS" w:hAnsiTheme="minorHAnsi"/>
          <w:color w:val="000000" w:themeColor="text1"/>
          <w:kern w:val="0"/>
          <w:bdr w:val="none" w:sz="0" w:space="0" w:color="auto"/>
        </w:rPr>
        <w:t>样本分别建立平</w:t>
      </w:r>
      <w:r w:rsidR="008E00AD" w:rsidRPr="00AE755A">
        <w:rPr>
          <w:rFonts w:ascii="Arial Unicode MS" w:hAnsiTheme="minorHAnsi"/>
          <w:color w:val="000000" w:themeColor="text1"/>
          <w:kern w:val="0"/>
          <w:bdr w:val="none" w:sz="0" w:space="0" w:color="auto"/>
        </w:rPr>
        <w:t>行于超平面的平面，这</w:t>
      </w:r>
      <w:r w:rsidRPr="00AE755A">
        <w:rPr>
          <w:rFonts w:ascii="Arial Unicode MS" w:hAnsiTheme="minorHAnsi"/>
          <w:color w:val="000000" w:themeColor="text1"/>
          <w:kern w:val="0"/>
          <w:bdr w:val="none" w:sz="0" w:space="0" w:color="auto"/>
        </w:rPr>
        <w:t>两个平面</w:t>
      </w:r>
      <w:r w:rsidR="00E57DA1" w:rsidRPr="00AE755A">
        <w:rPr>
          <w:rFonts w:ascii="Arial Unicode MS" w:hAnsiTheme="minorHAnsi"/>
          <w:color w:val="000000" w:themeColor="text1"/>
          <w:kern w:val="0"/>
          <w:bdr w:val="none" w:sz="0" w:space="0" w:color="auto"/>
        </w:rPr>
        <w:t>间</w:t>
      </w:r>
      <w:r w:rsidRPr="00AE755A">
        <w:rPr>
          <w:rFonts w:ascii="Arial Unicode MS" w:hAnsiTheme="minorHAnsi"/>
          <w:color w:val="000000" w:themeColor="text1"/>
          <w:kern w:val="0"/>
          <w:bdr w:val="none" w:sz="0" w:space="0" w:color="auto"/>
        </w:rPr>
        <w:t>的距离为分类间隔。</w:t>
      </w:r>
    </w:p>
    <w:p w14:paraId="0C7F1ACE" w14:textId="3935F803" w:rsidR="00875EB3" w:rsidRPr="00AE755A" w:rsidRDefault="00875EB3" w:rsidP="00435A40">
      <w:pPr>
        <w:pStyle w:val="aa"/>
        <w:spacing w:line="360" w:lineRule="auto"/>
        <w:rPr>
          <w:color w:val="000000" w:themeColor="text1"/>
          <w:lang w:val="zh-CN"/>
        </w:rPr>
      </w:pPr>
      <w:r w:rsidRPr="00AE755A">
        <w:rPr>
          <w:color w:val="000000" w:themeColor="text1"/>
          <w:lang w:val="zh-CN"/>
        </w:rPr>
        <w:t>下图</w:t>
      </w:r>
      <w:r w:rsidR="003C5A07" w:rsidRPr="00435A40">
        <w:rPr>
          <w:rFonts w:ascii="Times New Roman" w:eastAsiaTheme="minorEastAsia" w:hAnsi="Times New Roman" w:cs="Times New Roman" w:hint="eastAsia"/>
          <w:color w:val="000000" w:themeColor="text1"/>
          <w:lang w:val="zh-CN"/>
        </w:rPr>
        <w:t>2</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中红叉与蓝圈是两类样本，从左至右是三种超平面分割方法。如图</w:t>
      </w:r>
      <w:r w:rsidR="003C5A07" w:rsidRPr="00435A40">
        <w:rPr>
          <w:rFonts w:ascii="Times New Roman" w:eastAsiaTheme="minorEastAsia" w:hAnsi="Times New Roman" w:cs="Times New Roman" w:hint="eastAsia"/>
          <w:color w:val="000000" w:themeColor="text1"/>
          <w:lang w:val="zh-CN"/>
        </w:rPr>
        <w:t>2</w:t>
      </w:r>
      <w:r w:rsidRPr="00435A40">
        <w:rPr>
          <w:rFonts w:ascii="Times New Roman" w:hAnsi="Times New Roman" w:cs="Times New Roman"/>
          <w:color w:val="000000" w:themeColor="text1"/>
          <w:lang w:val="zh-CN"/>
        </w:rPr>
        <w:t>-2</w:t>
      </w:r>
      <w:r w:rsidR="00CF53C1" w:rsidRPr="00AE755A">
        <w:rPr>
          <w:color w:val="000000" w:themeColor="text1"/>
          <w:lang w:val="zh-CN"/>
        </w:rPr>
        <w:t>所示可以直观地看出最右边的划分方式</w:t>
      </w:r>
      <w:r w:rsidR="00F22A82" w:rsidRPr="00AE755A">
        <w:rPr>
          <w:rFonts w:hint="eastAsia"/>
          <w:color w:val="000000" w:themeColor="text1"/>
          <w:lang w:val="zh-CN"/>
        </w:rPr>
        <w:t>下</w:t>
      </w:r>
      <w:r w:rsidR="00F22A82" w:rsidRPr="00AE755A">
        <w:rPr>
          <w:color w:val="000000" w:themeColor="text1"/>
          <w:lang w:val="zh-CN"/>
        </w:rPr>
        <w:t>，</w:t>
      </w:r>
      <w:r w:rsidR="00460178" w:rsidRPr="00AE755A">
        <w:rPr>
          <w:color w:val="000000" w:themeColor="text1"/>
          <w:lang w:val="zh-CN"/>
        </w:rPr>
        <w:t>超平面两侧</w:t>
      </w:r>
      <w:r w:rsidR="00F22A82" w:rsidRPr="00AE755A">
        <w:rPr>
          <w:color w:val="000000" w:themeColor="text1"/>
          <w:lang w:val="zh-CN"/>
        </w:rPr>
        <w:t>有最大</w:t>
      </w:r>
      <w:r w:rsidR="0038671C" w:rsidRPr="00AE755A">
        <w:rPr>
          <w:color w:val="000000" w:themeColor="text1"/>
          <w:lang w:val="zh-CN"/>
        </w:rPr>
        <w:t>的空白区域</w:t>
      </w:r>
      <w:r w:rsidRPr="00AE755A">
        <w:rPr>
          <w:color w:val="000000" w:themeColor="text1"/>
          <w:lang w:val="zh-CN"/>
        </w:rPr>
        <w:t>，即</w:t>
      </w:r>
      <w:r w:rsidR="009B6D71" w:rsidRPr="00AE755A">
        <w:rPr>
          <w:color w:val="000000" w:themeColor="text1"/>
          <w:lang w:val="zh-CN"/>
        </w:rPr>
        <w:t>最大化了分类间隔</w:t>
      </w:r>
      <w:r w:rsidRPr="00AE755A">
        <w:rPr>
          <w:color w:val="000000" w:themeColor="text1"/>
          <w:lang w:val="zh-CN"/>
        </w:rPr>
        <w:t>，容忍误差的能力最强，即支持向量机方法所要找到的最优分类平面。而感知机算法是找到随意一个能分割两类样本的超平面即可。</w:t>
      </w:r>
    </w:p>
    <w:p w14:paraId="033402F8" w14:textId="77777777" w:rsidR="00875EB3" w:rsidRPr="00AE755A" w:rsidRDefault="00875EB3" w:rsidP="00435A40">
      <w:pPr>
        <w:pStyle w:val="aa"/>
        <w:spacing w:line="360" w:lineRule="auto"/>
        <w:rPr>
          <w:color w:val="000000" w:themeColor="text1"/>
        </w:rPr>
      </w:pPr>
    </w:p>
    <w:p w14:paraId="7D62850F"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28"/>
          <w:szCs w:val="28"/>
        </w:rPr>
      </w:pPr>
      <w:r w:rsidRPr="00AE755A">
        <w:rPr>
          <w:rFonts w:ascii="Times" w:eastAsia="Times" w:hAnsi="Times" w:cs="Times"/>
          <w:noProof/>
          <w:color w:val="000000" w:themeColor="text1"/>
          <w:sz w:val="28"/>
          <w:szCs w:val="28"/>
        </w:rPr>
        <w:drawing>
          <wp:inline distT="0" distB="0" distL="0" distR="0" wp14:anchorId="2F0DC037" wp14:editId="3D93C4A3">
            <wp:extent cx="3548528" cy="1166369"/>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151118112541311.png"/>
                    <pic:cNvPicPr>
                      <a:picLocks noChangeAspect="1"/>
                    </pic:cNvPicPr>
                  </pic:nvPicPr>
                  <pic:blipFill>
                    <a:blip r:embed="rId13">
                      <a:extLst/>
                    </a:blip>
                    <a:stretch>
                      <a:fillRect/>
                    </a:stretch>
                  </pic:blipFill>
                  <pic:spPr>
                    <a:xfrm>
                      <a:off x="0" y="0"/>
                      <a:ext cx="3548528" cy="1166369"/>
                    </a:xfrm>
                    <a:prstGeom prst="rect">
                      <a:avLst/>
                    </a:prstGeom>
                    <a:ln w="12700" cap="flat">
                      <a:noFill/>
                      <a:miter lim="400000"/>
                    </a:ln>
                    <a:effectLst/>
                  </pic:spPr>
                </pic:pic>
              </a:graphicData>
            </a:graphic>
          </wp:inline>
        </w:drawing>
      </w:r>
    </w:p>
    <w:p w14:paraId="47978DA8" w14:textId="66785BEF" w:rsidR="00875EB3" w:rsidRPr="00435A40"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heme="minorEastAsia" w:eastAsiaTheme="minorEastAsia" w:hAnsiTheme="minorEastAsia" w:cs="Times"/>
          <w:b/>
          <w:color w:val="000000" w:themeColor="text1"/>
          <w:sz w:val="21"/>
          <w:szCs w:val="21"/>
        </w:rPr>
      </w:pPr>
      <w:r w:rsidRPr="00435A40">
        <w:rPr>
          <w:rFonts w:asciiTheme="minorEastAsia" w:eastAsiaTheme="minorEastAsia" w:hAnsiTheme="minorEastAsia" w:cs="Arial Unicode MS" w:hint="eastAsia"/>
          <w:b/>
          <w:color w:val="000000" w:themeColor="text1"/>
          <w:sz w:val="21"/>
          <w:szCs w:val="21"/>
          <w:lang w:val="zh-CN"/>
        </w:rPr>
        <w:t>图</w:t>
      </w:r>
      <w:r w:rsidR="003C5A07" w:rsidRPr="00435A40">
        <w:rPr>
          <w:rFonts w:asciiTheme="minorEastAsia" w:eastAsiaTheme="minorEastAsia" w:hAnsiTheme="minorEastAsia"/>
          <w:b/>
          <w:color w:val="000000" w:themeColor="text1"/>
          <w:sz w:val="21"/>
          <w:szCs w:val="21"/>
          <w:lang w:val="zh-CN"/>
        </w:rPr>
        <w:t>2</w:t>
      </w:r>
      <w:r w:rsidRPr="00435A40">
        <w:rPr>
          <w:rFonts w:asciiTheme="minorEastAsia" w:eastAsiaTheme="minorEastAsia" w:hAnsiTheme="minorEastAsia"/>
          <w:b/>
          <w:color w:val="000000" w:themeColor="text1"/>
          <w:sz w:val="21"/>
          <w:szCs w:val="21"/>
          <w:lang w:val="zh-CN"/>
        </w:rPr>
        <w:t xml:space="preserve">-1 </w:t>
      </w:r>
      <w:r w:rsidRPr="00435A40">
        <w:rPr>
          <w:rFonts w:asciiTheme="minorEastAsia" w:eastAsiaTheme="minorEastAsia" w:hAnsiTheme="minorEastAsia" w:cs="Arial Unicode MS" w:hint="eastAsia"/>
          <w:b/>
          <w:color w:val="000000" w:themeColor="text1"/>
          <w:sz w:val="21"/>
          <w:szCs w:val="21"/>
          <w:lang w:val="zh-CN"/>
        </w:rPr>
        <w:t>三种超平面分割方式</w:t>
      </w:r>
    </w:p>
    <w:p w14:paraId="1C224485"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20"/>
          <w:szCs w:val="20"/>
        </w:rPr>
      </w:pPr>
    </w:p>
    <w:p w14:paraId="69AB57AA"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imes" w:eastAsia="Times" w:hAnsi="Times" w:cs="Times"/>
          <w:color w:val="000000" w:themeColor="text1"/>
          <w:sz w:val="28"/>
          <w:szCs w:val="28"/>
        </w:rPr>
      </w:pPr>
      <w:r w:rsidRPr="00AE755A">
        <w:rPr>
          <w:rFonts w:ascii="Times" w:eastAsia="Times" w:hAnsi="Times" w:cs="Times"/>
          <w:noProof/>
          <w:color w:val="000000" w:themeColor="text1"/>
          <w:sz w:val="28"/>
          <w:szCs w:val="28"/>
        </w:rPr>
        <w:drawing>
          <wp:inline distT="0" distB="0" distL="0" distR="0" wp14:anchorId="68EB8611" wp14:editId="2E8326C0">
            <wp:extent cx="3632296" cy="1183906"/>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20151118132640476.png"/>
                    <pic:cNvPicPr>
                      <a:picLocks noChangeAspect="1"/>
                    </pic:cNvPicPr>
                  </pic:nvPicPr>
                  <pic:blipFill>
                    <a:blip r:embed="rId14">
                      <a:extLst/>
                    </a:blip>
                    <a:stretch>
                      <a:fillRect/>
                    </a:stretch>
                  </pic:blipFill>
                  <pic:spPr>
                    <a:xfrm>
                      <a:off x="0" y="0"/>
                      <a:ext cx="3632296" cy="1183906"/>
                    </a:xfrm>
                    <a:prstGeom prst="rect">
                      <a:avLst/>
                    </a:prstGeom>
                    <a:ln w="12700" cap="flat">
                      <a:noFill/>
                      <a:miter lim="400000"/>
                    </a:ln>
                    <a:effectLst/>
                  </pic:spPr>
                </pic:pic>
              </a:graphicData>
            </a:graphic>
          </wp:inline>
        </w:drawing>
      </w:r>
    </w:p>
    <w:p w14:paraId="6D4EFB2F" w14:textId="326BDFA7" w:rsidR="00875EB3" w:rsidRPr="00435A40"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Theme="minorEastAsia" w:eastAsiaTheme="minorEastAsia" w:hAnsiTheme="minorEastAsia" w:cs="Times"/>
          <w:b/>
          <w:color w:val="000000" w:themeColor="text1"/>
          <w:sz w:val="21"/>
          <w:szCs w:val="21"/>
        </w:rPr>
      </w:pPr>
      <w:r w:rsidRPr="00435A40">
        <w:rPr>
          <w:rFonts w:asciiTheme="minorEastAsia" w:eastAsiaTheme="minorEastAsia" w:hAnsiTheme="minorEastAsia" w:cs="Arial Unicode MS" w:hint="eastAsia"/>
          <w:b/>
          <w:color w:val="000000" w:themeColor="text1"/>
          <w:sz w:val="21"/>
          <w:szCs w:val="21"/>
          <w:lang w:val="zh-CN"/>
        </w:rPr>
        <w:t>图</w:t>
      </w:r>
      <w:r w:rsidR="003C5A07" w:rsidRPr="00435A40">
        <w:rPr>
          <w:rFonts w:asciiTheme="minorEastAsia" w:eastAsiaTheme="minorEastAsia" w:hAnsiTheme="minorEastAsia"/>
          <w:b/>
          <w:color w:val="000000" w:themeColor="text1"/>
          <w:sz w:val="21"/>
          <w:szCs w:val="21"/>
          <w:lang w:val="zh-CN"/>
        </w:rPr>
        <w:t>2</w:t>
      </w:r>
      <w:r w:rsidRPr="00435A40">
        <w:rPr>
          <w:rFonts w:asciiTheme="minorEastAsia" w:eastAsiaTheme="minorEastAsia" w:hAnsiTheme="minorEastAsia"/>
          <w:b/>
          <w:color w:val="000000" w:themeColor="text1"/>
          <w:sz w:val="21"/>
          <w:szCs w:val="21"/>
          <w:lang w:val="zh-CN"/>
        </w:rPr>
        <w:t xml:space="preserve">-2 </w:t>
      </w:r>
      <w:r w:rsidRPr="00435A40">
        <w:rPr>
          <w:rFonts w:asciiTheme="minorEastAsia" w:eastAsiaTheme="minorEastAsia" w:hAnsiTheme="minorEastAsia" w:cs="Arial Unicode MS" w:hint="eastAsia"/>
          <w:b/>
          <w:color w:val="000000" w:themeColor="text1"/>
          <w:sz w:val="21"/>
          <w:szCs w:val="21"/>
          <w:lang w:val="zh-CN"/>
        </w:rPr>
        <w:t>超平面两侧空白区域</w:t>
      </w:r>
    </w:p>
    <w:p w14:paraId="0A071F88" w14:textId="77777777" w:rsidR="00875EB3" w:rsidRPr="00AE755A" w:rsidRDefault="00875EB3" w:rsidP="00435A40">
      <w:pPr>
        <w:pStyle w:val="aa"/>
        <w:spacing w:line="360" w:lineRule="auto"/>
        <w:rPr>
          <w:color w:val="000000" w:themeColor="text1"/>
        </w:rPr>
      </w:pPr>
    </w:p>
    <w:p w14:paraId="4E5155C9" w14:textId="6F6FDEDC" w:rsidR="00875EB3" w:rsidRPr="00435A40" w:rsidRDefault="00F02E9D" w:rsidP="00435A40">
      <w:pPr>
        <w:pStyle w:val="aa"/>
        <w:spacing w:line="360" w:lineRule="auto"/>
        <w:rPr>
          <w:rFonts w:ascii="Times New Roman" w:hAnsi="Times New Roman" w:cs="Times New Roman"/>
          <w:color w:val="000000" w:themeColor="text1"/>
          <w:lang w:val="zh-CN"/>
        </w:rPr>
      </w:pPr>
      <w:r w:rsidRPr="00AE755A">
        <w:rPr>
          <w:color w:val="000000" w:themeColor="text1"/>
          <w:lang w:val="zh-CN"/>
        </w:rPr>
        <w:lastRenderedPageBreak/>
        <w:t>对于线性可分的分类</w:t>
      </w:r>
      <w:r w:rsidRPr="00AE755A">
        <w:rPr>
          <w:rFonts w:hint="eastAsia"/>
          <w:color w:val="000000" w:themeColor="text1"/>
          <w:lang w:val="zh-CN"/>
        </w:rPr>
        <w:t>任务</w:t>
      </w:r>
      <w:r w:rsidRPr="00AE755A">
        <w:rPr>
          <w:color w:val="000000" w:themeColor="text1"/>
          <w:lang w:val="zh-CN"/>
        </w:rPr>
        <w:t>，</w:t>
      </w:r>
      <w:r w:rsidRPr="00AE755A">
        <w:rPr>
          <w:rFonts w:hint="eastAsia"/>
          <w:color w:val="000000" w:themeColor="text1"/>
          <w:lang w:val="zh-CN"/>
        </w:rPr>
        <w:t>若</w:t>
      </w:r>
      <w:r w:rsidR="00875EB3" w:rsidRPr="00AE755A">
        <w:rPr>
          <w:color w:val="000000" w:themeColor="text1"/>
          <w:lang w:val="zh-CN"/>
        </w:rPr>
        <w:t>训练集为</w:t>
      </w:r>
      <m:oMath>
        <m:r>
          <m:rPr>
            <m:sty m:val="p"/>
          </m:rPr>
          <w:rPr>
            <w:rFonts w:cs="Times New Roman"/>
            <w:color w:val="000000" w:themeColor="text1"/>
            <w:lang w:val="zh-CN"/>
          </w:rPr>
          <m:t>T</m:t>
        </m:r>
        <m:r>
          <m:rPr>
            <m:sty m:val="p"/>
          </m:rPr>
          <w:rPr>
            <w:rFonts w:cs="Times New Roman"/>
            <w:color w:val="000000" w:themeColor="text1"/>
          </w:rPr>
          <m: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1</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1</m:t>
                </m:r>
              </m:sub>
            </m:sSub>
          </m:e>
        </m:d>
        <m:r>
          <m:rPr>
            <m:sty m:val="p"/>
          </m:rPr>
          <w:rPr>
            <w:rFonts w:cs="Times New Roman"/>
            <w:color w:val="000000" w:themeColor="text1"/>
          </w:rPr>
          <m: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e>
        </m:d>
        <m:r>
          <m:rPr>
            <m:sty m:val="p"/>
          </m:rPr>
          <w:rPr>
            <w:rFonts w:cs="Times New Roman"/>
            <w:color w:val="000000" w:themeColor="text1"/>
          </w:rPr>
          <m:t>}</m:t>
        </m:r>
        <m:r>
          <m:rPr>
            <m:sty m:val="p"/>
          </m:rPr>
          <w:rPr>
            <w:rFonts w:cs="Times New Roman"/>
            <w:color w:val="000000" w:themeColor="text1"/>
            <w:lang w:val="zh-CN"/>
          </w:rPr>
          <m:t>∈(X×Y)</m:t>
        </m:r>
      </m:oMath>
      <w:r w:rsidR="00875EB3" w:rsidRPr="00435A40">
        <w:rPr>
          <w:rFonts w:ascii="Times New Roman" w:hAnsi="Times New Roman" w:cs="Times New Roman"/>
          <w:color w:val="000000" w:themeColor="text1"/>
          <w:lang w:val="zh-CN"/>
        </w:rPr>
        <w:t xml:space="preserve">, </w:t>
      </w:r>
      <w:r w:rsidR="00875EB3" w:rsidRPr="00435A40">
        <w:rPr>
          <w:rFonts w:ascii="Times New Roman" w:hAnsi="Times New Roman" w:cs="Times New Roman"/>
          <w:color w:val="000000" w:themeColor="text1"/>
          <w:lang w:val="zh-CN"/>
        </w:rPr>
        <w:t>其中</w:t>
      </w:r>
      <m:oMath>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lang w:val="zh-CN"/>
          </w:rPr>
          <m:t>∈X＝</m:t>
        </m:r>
        <m:sSup>
          <m:sSupPr>
            <m:ctrlPr>
              <w:rPr>
                <w:rFonts w:cs="Times New Roman"/>
                <w:color w:val="000000" w:themeColor="text1"/>
                <w:lang w:val="zh-CN"/>
              </w:rPr>
            </m:ctrlPr>
          </m:sSupPr>
          <m:e>
            <m:r>
              <m:rPr>
                <m:sty m:val="p"/>
              </m:rPr>
              <w:rPr>
                <w:rFonts w:cs="Times New Roman"/>
                <w:color w:val="000000" w:themeColor="text1"/>
                <w:lang w:val="zh-CN"/>
              </w:rPr>
              <m:t>R</m:t>
            </m:r>
          </m:e>
          <m:sup>
            <m:r>
              <m:rPr>
                <m:sty m:val="p"/>
              </m:rPr>
              <w:rPr>
                <w:rFonts w:cs="Times New Roman"/>
                <w:color w:val="000000" w:themeColor="text1"/>
                <w:lang w:val="zh-CN"/>
              </w:rPr>
              <m:t>n</m:t>
            </m:r>
          </m:sup>
        </m:sSup>
      </m:oMath>
      <w:r w:rsidR="00875EB3" w:rsidRPr="00435A40">
        <w:rPr>
          <w:rFonts w:ascii="Times New Roman" w:hAnsi="Times New Roman" w:cs="Times New Roman"/>
          <w:color w:val="000000" w:themeColor="text1"/>
          <w:lang w:val="zh-CN"/>
        </w:rPr>
        <w:t>，</w:t>
      </w:r>
      <m:oMath>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lang w:val="zh-CN"/>
          </w:rPr>
          <m:t>∈Y=</m:t>
        </m:r>
        <m:d>
          <m:dPr>
            <m:begChr m:val="{"/>
            <m:endChr m:val="}"/>
            <m:ctrlPr>
              <w:rPr>
                <w:rFonts w:cs="Times New Roman"/>
                <w:color w:val="000000" w:themeColor="text1"/>
                <w:lang w:val="zh-CN"/>
              </w:rPr>
            </m:ctrlPr>
          </m:dPr>
          <m:e>
            <m:r>
              <m:rPr>
                <m:sty m:val="p"/>
              </m:rPr>
              <w:rPr>
                <w:rFonts w:cs="Times New Roman"/>
                <w:color w:val="000000" w:themeColor="text1"/>
                <w:lang w:val="zh-CN"/>
              </w:rPr>
              <m:t>1,-1</m:t>
            </m:r>
          </m:e>
        </m:d>
        <m:r>
          <m:rPr>
            <m:sty m:val="p"/>
          </m:rPr>
          <w:rPr>
            <w:rFonts w:cs="Times New Roman"/>
            <w:color w:val="000000" w:themeColor="text1"/>
            <w:lang w:val="zh-CN"/>
          </w:rPr>
          <m:t>, i=1,…,i;</m:t>
        </m:r>
      </m:oMath>
      <w:r w:rsidR="000F4022" w:rsidRPr="00435A40">
        <w:rPr>
          <w:rFonts w:ascii="Times New Roman" w:hAnsi="Times New Roman" w:cs="Times New Roman"/>
          <w:color w:val="000000" w:themeColor="text1"/>
          <w:lang w:val="zh-CN"/>
        </w:rPr>
        <w:t>设</w:t>
      </w:r>
      <w:r w:rsidR="00875EB3" w:rsidRPr="00435A40">
        <w:rPr>
          <w:rFonts w:ascii="Times New Roman" w:hAnsi="Times New Roman" w:cs="Times New Roman"/>
          <w:color w:val="000000" w:themeColor="text1"/>
          <w:lang w:val="zh-CN"/>
        </w:rPr>
        <w:t>超平面</w:t>
      </w:r>
      <m:oMath>
        <m:d>
          <m:dPr>
            <m:ctrlPr>
              <w:rPr>
                <w:rFonts w:cs="Times New Roman"/>
                <w:color w:val="000000" w:themeColor="text1"/>
                <w:lang w:val="zh-CN"/>
              </w:rPr>
            </m:ctrlPr>
          </m:dPr>
          <m:e>
            <m:r>
              <m:rPr>
                <m:sty m:val="p"/>
              </m:rPr>
              <w:rPr>
                <w:rFonts w:cs="Times New Roman"/>
                <w:color w:val="000000" w:themeColor="text1"/>
                <w:lang w:val="zh-CN"/>
              </w:rPr>
              <m:t>w∙x</m:t>
            </m:r>
          </m:e>
        </m:d>
        <m:r>
          <m:rPr>
            <m:sty m:val="p"/>
          </m:rPr>
          <w:rPr>
            <w:rFonts w:cs="Times New Roman"/>
            <w:color w:val="000000" w:themeColor="text1"/>
            <w:lang w:val="zh-CN"/>
          </w:rPr>
          <m:t>+b=0</m:t>
        </m:r>
      </m:oMath>
      <w:r w:rsidR="00875EB3" w:rsidRPr="00435A40">
        <w:rPr>
          <w:rFonts w:ascii="Times New Roman" w:hAnsi="Times New Roman" w:cs="Times New Roman"/>
          <w:color w:val="000000" w:themeColor="text1"/>
          <w:lang w:val="zh-CN"/>
        </w:rPr>
        <w:t>，则</w:t>
      </w:r>
      <m:oMath>
        <m:f>
          <m:fPr>
            <m:type m:val="skw"/>
            <m:ctrlPr>
              <w:rPr>
                <w:rFonts w:cs="Times New Roman"/>
                <w:color w:val="000000" w:themeColor="text1"/>
                <w:lang w:val="zh-CN"/>
              </w:rPr>
            </m:ctrlPr>
          </m:fPr>
          <m:num>
            <m:r>
              <m:rPr>
                <m:sty m:val="p"/>
              </m:rPr>
              <w:rPr>
                <w:rFonts w:cs="Times New Roman"/>
                <w:color w:val="000000" w:themeColor="text1"/>
                <w:lang w:val="zh-CN"/>
              </w:rPr>
              <m:t>1</m:t>
            </m:r>
          </m:num>
          <m:den>
            <m:d>
              <m:dPr>
                <m:begChr m:val="‖"/>
                <m:endChr m:val="‖"/>
                <m:ctrlPr>
                  <w:rPr>
                    <w:rFonts w:cs="Times New Roman"/>
                    <w:color w:val="000000" w:themeColor="text1"/>
                    <w:lang w:val="zh-CN"/>
                  </w:rPr>
                </m:ctrlPr>
              </m:dPr>
              <m:e>
                <m:r>
                  <m:rPr>
                    <m:sty m:val="p"/>
                  </m:rPr>
                  <w:rPr>
                    <w:rFonts w:cs="Times New Roman"/>
                    <w:color w:val="000000" w:themeColor="text1"/>
                    <w:lang w:val="zh-CN"/>
                  </w:rPr>
                  <m:t>w</m:t>
                </m:r>
              </m:e>
            </m:d>
          </m:den>
        </m:f>
      </m:oMath>
      <w:r w:rsidR="00AA1ECB" w:rsidRPr="00435A40">
        <w:rPr>
          <w:rFonts w:ascii="Times New Roman" w:hAnsi="Times New Roman" w:cs="Times New Roman"/>
          <w:color w:val="000000" w:themeColor="text1"/>
          <w:lang w:val="zh-CN"/>
        </w:rPr>
        <w:t>为超平面</w:t>
      </w:r>
      <w:r w:rsidR="008770BD" w:rsidRPr="00435A40">
        <w:rPr>
          <w:rFonts w:ascii="Times New Roman" w:hAnsi="Times New Roman" w:cs="Times New Roman"/>
          <w:color w:val="000000" w:themeColor="text1"/>
          <w:lang w:val="zh-CN"/>
        </w:rPr>
        <w:t>关于训练集</w:t>
      </w:r>
      <w:r w:rsidR="00AA1ECB" w:rsidRPr="00435A40">
        <w:rPr>
          <w:rFonts w:ascii="Times New Roman" w:hAnsi="Times New Roman" w:cs="Times New Roman"/>
          <w:color w:val="000000" w:themeColor="text1"/>
          <w:lang w:val="zh-CN"/>
        </w:rPr>
        <w:t>的集合间隔</w:t>
      </w:r>
      <w:r w:rsidR="009D07E1" w:rsidRPr="00435A40">
        <w:rPr>
          <w:rFonts w:ascii="Times New Roman" w:hAnsi="Times New Roman" w:cs="Times New Roman"/>
          <w:color w:val="000000" w:themeColor="text1"/>
          <w:lang w:val="zh-CN"/>
        </w:rPr>
        <w:t>。</w:t>
      </w:r>
      <w:r w:rsidR="005A279D" w:rsidRPr="00435A40">
        <w:rPr>
          <w:rFonts w:ascii="Times New Roman" w:hAnsi="Times New Roman" w:cs="Times New Roman"/>
          <w:color w:val="000000" w:themeColor="text1"/>
          <w:lang w:val="zh-CN"/>
        </w:rPr>
        <w:t>寻找</w:t>
      </w:r>
      <w:r w:rsidR="00A34952" w:rsidRPr="00435A40">
        <w:rPr>
          <w:rFonts w:ascii="Times New Roman" w:hAnsi="Times New Roman" w:cs="Times New Roman"/>
          <w:color w:val="000000" w:themeColor="text1"/>
          <w:lang w:val="zh-CN"/>
        </w:rPr>
        <w:t>最大间</w:t>
      </w:r>
      <w:r w:rsidR="005A279D" w:rsidRPr="00435A40">
        <w:rPr>
          <w:rFonts w:ascii="Times New Roman" w:hAnsi="Times New Roman" w:cs="Times New Roman"/>
          <w:color w:val="000000" w:themeColor="text1"/>
          <w:lang w:val="zh-CN"/>
        </w:rPr>
        <w:t>隔超平面的</w:t>
      </w:r>
      <w:r w:rsidR="00E56530" w:rsidRPr="00435A40">
        <w:rPr>
          <w:rFonts w:ascii="Times New Roman" w:hAnsi="Times New Roman" w:cs="Times New Roman"/>
          <w:color w:val="000000" w:themeColor="text1"/>
          <w:lang w:val="zh-CN"/>
        </w:rPr>
        <w:t>任务</w:t>
      </w:r>
      <w:r w:rsidR="00BE169A" w:rsidRPr="00435A40">
        <w:rPr>
          <w:rFonts w:ascii="Times New Roman" w:hAnsi="Times New Roman" w:cs="Times New Roman"/>
          <w:color w:val="000000" w:themeColor="text1"/>
          <w:lang w:val="zh-CN"/>
        </w:rPr>
        <w:t>可转化为</w:t>
      </w:r>
      <w:r w:rsidR="00AE397F" w:rsidRPr="00435A40">
        <w:rPr>
          <w:rFonts w:ascii="Times New Roman" w:hAnsi="Times New Roman" w:cs="Times New Roman"/>
          <w:color w:val="000000" w:themeColor="text1"/>
          <w:lang w:val="zh-CN"/>
        </w:rPr>
        <w:t>求解</w:t>
      </w:r>
      <w:r w:rsidR="00875EB3" w:rsidRPr="00435A40">
        <w:rPr>
          <w:rFonts w:ascii="Times New Roman" w:hAnsi="Times New Roman" w:cs="Times New Roman"/>
          <w:color w:val="000000" w:themeColor="text1"/>
          <w:lang w:val="zh-CN"/>
        </w:rPr>
        <w:t>下</w:t>
      </w:r>
      <w:r w:rsidR="00C263E9" w:rsidRPr="00435A40">
        <w:rPr>
          <w:rFonts w:ascii="Times New Roman" w:hAnsi="Times New Roman" w:cs="Times New Roman"/>
          <w:color w:val="000000" w:themeColor="text1"/>
          <w:lang w:val="zh-CN"/>
        </w:rPr>
        <w:t>以</w:t>
      </w:r>
      <w:r w:rsidR="00875EB3" w:rsidRPr="00435A40">
        <w:rPr>
          <w:rFonts w:ascii="Times New Roman" w:hAnsi="Times New Roman" w:cs="Times New Roman"/>
          <w:color w:val="000000" w:themeColor="text1"/>
          <w:lang w:val="zh-CN"/>
        </w:rPr>
        <w:t>最优化问</w:t>
      </w:r>
      <w:r w:rsidR="00057AFB" w:rsidRPr="00435A40">
        <w:rPr>
          <w:rFonts w:ascii="Times New Roman" w:hAnsi="Times New Roman" w:cs="Times New Roman"/>
          <w:color w:val="000000" w:themeColor="text1"/>
          <w:lang w:val="zh-CN"/>
        </w:rPr>
        <w:t>题</w:t>
      </w:r>
      <w:r w:rsidR="00057AFB" w:rsidRPr="00C22BFB">
        <w:rPr>
          <w:rFonts w:ascii="Times New Roman" w:hAnsi="Times New Roman" w:cs="Times New Roman"/>
          <w:color w:val="000000" w:themeColor="text1"/>
          <w:vertAlign w:val="superscript"/>
          <w:lang w:val="zh-CN"/>
        </w:rPr>
        <w:t>[</w:t>
      </w:r>
      <w:r w:rsidR="009A68F8" w:rsidRPr="00C22BFB">
        <w:rPr>
          <w:rFonts w:ascii="Times New Roman" w:hAnsi="Times New Roman" w:cs="Times New Roman"/>
          <w:color w:val="000000" w:themeColor="text1"/>
          <w:vertAlign w:val="superscript"/>
          <w:lang w:val="zh-CN"/>
        </w:rPr>
        <w:t>4</w:t>
      </w:r>
      <w:r w:rsidR="00057AFB" w:rsidRPr="00C22BFB">
        <w:rPr>
          <w:rFonts w:ascii="Times New Roman" w:hAnsi="Times New Roman" w:cs="Times New Roman"/>
          <w:color w:val="000000" w:themeColor="text1"/>
          <w:vertAlign w:val="superscript"/>
          <w:lang w:val="zh-CN"/>
        </w:rPr>
        <w:t>]</w:t>
      </w:r>
      <w:r w:rsidR="00057AFB" w:rsidRPr="00435A40">
        <w:rPr>
          <w:rFonts w:ascii="Times New Roman" w:hAnsi="Times New Roman" w:cs="Times New Roman"/>
          <w:color w:val="000000" w:themeColor="text1"/>
          <w:lang w:val="zh-CN"/>
        </w:rPr>
        <w:t>：</w:t>
      </w:r>
    </w:p>
    <w:p w14:paraId="2154CE66" w14:textId="301CE758" w:rsidR="00875EB3" w:rsidRPr="00435A40" w:rsidRDefault="001357AB" w:rsidP="00435A40">
      <w:pPr>
        <w:pStyle w:val="aa"/>
        <w:spacing w:line="360" w:lineRule="auto"/>
        <w:jc w:val="right"/>
        <w:rPr>
          <w:rFonts w:ascii="Times New Roman" w:hAnsi="Times New Roman" w:cs="Times New Roman"/>
          <w:color w:val="000000" w:themeColor="text1"/>
          <w:lang w:val="zh-CN"/>
        </w:rPr>
      </w:pPr>
      <m:oMath>
        <m:sPre>
          <m:sPrePr>
            <m:ctrlPr>
              <w:rPr>
                <w:rFonts w:cs="Times New Roman"/>
                <w:color w:val="000000" w:themeColor="text1"/>
              </w:rPr>
            </m:ctrlPr>
          </m:sPrePr>
          <m:sub>
            <m:r>
              <m:rPr>
                <m:sty m:val="p"/>
              </m:rPr>
              <w:rPr>
                <w:rFonts w:cs="Times New Roman"/>
                <w:color w:val="000000" w:themeColor="text1"/>
              </w:rPr>
              <m:t>wb</m:t>
            </m:r>
          </m:sub>
          <m:sup>
            <m:r>
              <m:rPr>
                <m:sty m:val="p"/>
              </m:rPr>
              <w:rPr>
                <w:rFonts w:cs="Times New Roman"/>
                <w:color w:val="000000" w:themeColor="text1"/>
              </w:rPr>
              <m:t>min</m:t>
            </m:r>
          </m:sup>
          <m:e>
            <m:r>
              <m:rPr>
                <m:sty m:val="p"/>
              </m:rPr>
              <w:rPr>
                <w:rFonts w:cs="Times New Roman"/>
                <w:color w:val="000000" w:themeColor="text1"/>
              </w:rPr>
              <m:t>τ</m:t>
            </m:r>
            <m:d>
              <m:dPr>
                <m:ctrlPr>
                  <w:rPr>
                    <w:rFonts w:cs="Times New Roman"/>
                    <w:color w:val="000000" w:themeColor="text1"/>
                  </w:rPr>
                </m:ctrlPr>
              </m:dPr>
              <m:e>
                <m:r>
                  <m:rPr>
                    <m:sty m:val="p"/>
                  </m:rPr>
                  <w:rPr>
                    <w:rFonts w:cs="Times New Roman"/>
                    <w:color w:val="000000" w:themeColor="text1"/>
                  </w:rPr>
                  <m:t>ω</m:t>
                </m:r>
              </m:e>
            </m:d>
            <m:r>
              <m:rPr>
                <m:sty m:val="p"/>
              </m:rPr>
              <w:rPr>
                <w:rFonts w:cs="Times New Roman"/>
                <w:color w:val="000000" w:themeColor="text1"/>
              </w:rPr>
              <m:t>=</m:t>
            </m:r>
          </m:e>
        </m:sPre>
        <m:f>
          <m:fPr>
            <m:type m:val="skw"/>
            <m:ctrlPr>
              <w:rPr>
                <w:rFonts w:cs="Times New Roman"/>
                <w:color w:val="000000" w:themeColor="text1"/>
                <w:lang w:val="zh-CN"/>
              </w:rPr>
            </m:ctrlPr>
          </m:fPr>
          <m:num>
            <m:r>
              <m:rPr>
                <m:sty m:val="p"/>
              </m:rPr>
              <w:rPr>
                <w:rFonts w:cs="Times New Roman"/>
                <w:color w:val="000000" w:themeColor="text1"/>
                <w:lang w:val="zh-CN"/>
              </w:rPr>
              <m:t>1</m:t>
            </m:r>
          </m:num>
          <m:den>
            <m:sSup>
              <m:sSupPr>
                <m:ctrlPr>
                  <w:rPr>
                    <w:rFonts w:cs="Times New Roman"/>
                    <w:color w:val="000000" w:themeColor="text1"/>
                    <w:lang w:val="zh-CN"/>
                  </w:rPr>
                </m:ctrlPr>
              </m:sSupPr>
              <m:e>
                <m:r>
                  <m:rPr>
                    <m:sty m:val="p"/>
                  </m:rPr>
                  <w:rPr>
                    <w:rFonts w:cs="Times New Roman"/>
                    <w:color w:val="000000" w:themeColor="text1"/>
                    <w:lang w:val="zh-CN"/>
                  </w:rPr>
                  <m:t>2</m:t>
                </m:r>
                <m:d>
                  <m:dPr>
                    <m:begChr m:val="‖"/>
                    <m:endChr m:val="‖"/>
                    <m:ctrlPr>
                      <w:rPr>
                        <w:rFonts w:cs="Times New Roman"/>
                        <w:color w:val="000000" w:themeColor="text1"/>
                        <w:lang w:val="zh-CN"/>
                      </w:rPr>
                    </m:ctrlPr>
                  </m:dPr>
                  <m:e>
                    <m:r>
                      <m:rPr>
                        <m:sty m:val="p"/>
                      </m:rPr>
                      <w:rPr>
                        <w:rFonts w:cs="Times New Roman"/>
                        <w:color w:val="000000" w:themeColor="text1"/>
                        <w:lang w:val="zh-CN"/>
                      </w:rPr>
                      <m:t>w</m:t>
                    </m:r>
                  </m:e>
                </m:d>
              </m:e>
              <m:sup>
                <m:r>
                  <m:rPr>
                    <m:sty m:val="p"/>
                  </m:rPr>
                  <w:rPr>
                    <w:rFonts w:cs="Times New Roman"/>
                    <w:color w:val="000000" w:themeColor="text1"/>
                    <w:lang w:val="zh-CN"/>
                  </w:rPr>
                  <m:t>2</m:t>
                </m:r>
              </m:sup>
            </m:sSup>
          </m:den>
        </m:f>
        <m:r>
          <m:rPr>
            <m:sty m:val="p"/>
          </m:rPr>
          <w:rPr>
            <w:rFonts w:cs="Times New Roman"/>
            <w:color w:val="000000" w:themeColor="text1"/>
            <w:lang w:val="zh-CN"/>
          </w:rPr>
          <m:t xml:space="preserve">   ,  </m:t>
        </m:r>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d>
          <m:dPr>
            <m:ctrlPr>
              <w:rPr>
                <w:rFonts w:cs="Times New Roman"/>
                <w:color w:val="000000" w:themeColor="text1"/>
              </w:rPr>
            </m:ctrlPr>
          </m:dPr>
          <m:e>
            <m:d>
              <m:dPr>
                <m:ctrlPr>
                  <w:rPr>
                    <w:rFonts w:cs="Times New Roman"/>
                    <w:color w:val="000000" w:themeColor="text1"/>
                  </w:rPr>
                </m:ctrlPr>
              </m:dPr>
              <m:e>
                <m:r>
                  <m:rPr>
                    <m:sty m:val="p"/>
                  </m:rPr>
                  <w:rPr>
                    <w:rFonts w:cs="Times New Roman"/>
                    <w:color w:val="000000" w:themeColor="text1"/>
                  </w:rPr>
                  <m:t>ω∙</m:t>
                </m:r>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e>
            </m:d>
            <m:r>
              <m:rPr>
                <m:sty m:val="p"/>
              </m:rPr>
              <w:rPr>
                <w:rFonts w:cs="Times New Roman"/>
                <w:color w:val="000000" w:themeColor="text1"/>
              </w:rPr>
              <m:t>+b</m:t>
            </m:r>
          </m:e>
        </m:d>
        <m:r>
          <m:rPr>
            <m:sty m:val="p"/>
          </m:rPr>
          <w:rPr>
            <w:rFonts w:cs="Times New Roman"/>
            <w:color w:val="000000" w:themeColor="text1"/>
          </w:rPr>
          <m:t xml:space="preserve"> ≥1, i=1,…,i</m:t>
        </m:r>
      </m:oMath>
      <w:r w:rsidR="00875EB3" w:rsidRPr="00AE755A">
        <w:rPr>
          <w:rFonts w:ascii="宋体" w:eastAsia="宋体" w:hAnsi="宋体" w:cs="宋体"/>
          <w:color w:val="000000" w:themeColor="text1"/>
        </w:rPr>
        <w:tab/>
      </w:r>
      <w:r w:rsidR="00875EB3" w:rsidRPr="00AE755A">
        <w:rPr>
          <w:rFonts w:ascii="宋体" w:eastAsia="宋体" w:hAnsi="宋体" w:cs="宋体"/>
          <w:color w:val="000000" w:themeColor="text1"/>
        </w:rPr>
        <w:tab/>
      </w:r>
      <w:r w:rsidR="00875EB3" w:rsidRPr="00AE755A">
        <w:rPr>
          <w:rFonts w:ascii="宋体" w:eastAsia="宋体" w:hAnsi="宋体" w:cs="宋体"/>
          <w:color w:val="000000" w:themeColor="text1"/>
        </w:rPr>
        <w:tab/>
      </w:r>
      <w:r w:rsidR="00875EB3" w:rsidRPr="00AE755A">
        <w:rPr>
          <w:rFonts w:ascii="宋体" w:eastAsia="宋体" w:hAnsi="宋体" w:cs="宋体"/>
          <w:color w:val="000000" w:themeColor="text1"/>
        </w:rPr>
        <w:tab/>
      </w:r>
      <w:r w:rsidR="00875EB3" w:rsidRPr="00435A40">
        <w:rPr>
          <w:rFonts w:ascii="Times New Roman" w:eastAsia="宋体" w:hAnsi="Times New Roman" w:cs="Times New Roman"/>
          <w:color w:val="000000" w:themeColor="text1"/>
        </w:rPr>
        <w:t>(8)</w:t>
      </w:r>
    </w:p>
    <w:p w14:paraId="4D7ED261" w14:textId="77777777" w:rsidR="00ED2DCD" w:rsidRPr="00AE755A" w:rsidRDefault="00ED2DCD" w:rsidP="00435A40">
      <w:pPr>
        <w:pStyle w:val="aa"/>
        <w:spacing w:line="360" w:lineRule="auto"/>
        <w:rPr>
          <w:color w:val="000000" w:themeColor="text1"/>
        </w:rPr>
      </w:pPr>
      <w:r w:rsidRPr="00AE755A">
        <w:rPr>
          <w:color w:val="000000" w:themeColor="text1"/>
          <w:lang w:val="zh-CN"/>
        </w:rPr>
        <w:t>支持向量机使用核函数来解决线性不可分问题，非线性可分的原空间可以被映射</w:t>
      </w:r>
      <w:r w:rsidR="00D70574" w:rsidRPr="00AE755A">
        <w:rPr>
          <w:color w:val="000000" w:themeColor="text1"/>
          <w:lang w:val="zh-CN"/>
        </w:rPr>
        <w:t>到更高维的空间，使其在高维空间中线性可分。</w:t>
      </w:r>
      <w:r w:rsidR="00E61B67" w:rsidRPr="00AE755A">
        <w:rPr>
          <w:color w:val="000000" w:themeColor="text1"/>
          <w:lang w:val="zh-CN"/>
        </w:rPr>
        <w:t>支持向量机核函数就是某个高维空间的内积，其在支持向量机中起着至关重要的作用</w:t>
      </w:r>
      <w:r w:rsidRPr="00AE755A">
        <w:rPr>
          <w:rFonts w:ascii="Helvetica" w:eastAsiaTheme="minorEastAsia" w:hAnsi="Helvetica" w:cs="Helvetica"/>
          <w:color w:val="000000" w:themeColor="text1"/>
          <w:kern w:val="0"/>
          <w:sz w:val="22"/>
          <w:szCs w:val="22"/>
          <w:bdr w:val="none" w:sz="0" w:space="0" w:color="auto"/>
        </w:rPr>
        <w:t>。</w:t>
      </w:r>
    </w:p>
    <w:p w14:paraId="1559BD57" w14:textId="77777777" w:rsidR="00875EB3" w:rsidRPr="00435A40" w:rsidRDefault="00875EB3" w:rsidP="00435A40">
      <w:pPr>
        <w:pStyle w:val="3"/>
        <w:spacing w:after="0" w:line="360" w:lineRule="auto"/>
        <w:rPr>
          <w:b w:val="0"/>
          <w:lang w:val="zh-CN"/>
        </w:rPr>
      </w:pPr>
      <w:bookmarkStart w:id="35" w:name="_Toc482744372"/>
      <w:bookmarkStart w:id="36" w:name="_Toc483399069"/>
      <w:r w:rsidRPr="00435A40">
        <w:rPr>
          <w:rFonts w:ascii="黑体" w:eastAsia="黑体" w:hAnsi="黑体"/>
          <w:b w:val="0"/>
          <w:sz w:val="28"/>
          <w:lang w:val="zh-CN"/>
        </w:rPr>
        <w:t>2.3.3 基于距离的分类算法</w:t>
      </w:r>
      <w:bookmarkEnd w:id="35"/>
      <w:bookmarkEnd w:id="36"/>
    </w:p>
    <w:p w14:paraId="2EC16DE0" w14:textId="77777777" w:rsidR="00875EB3" w:rsidRPr="00435A40" w:rsidRDefault="00B6314E" w:rsidP="00435A40">
      <w:pPr>
        <w:pStyle w:val="aa"/>
        <w:spacing w:line="360" w:lineRule="auto"/>
        <w:rPr>
          <w:rFonts w:ascii="Times New Roman" w:hAnsi="Times New Roman" w:cs="Times New Roman"/>
          <w:color w:val="000000" w:themeColor="text1"/>
        </w:rPr>
      </w:pPr>
      <w:r w:rsidRPr="00AE755A">
        <w:rPr>
          <w:color w:val="000000" w:themeColor="text1"/>
        </w:rPr>
        <w:t>基于距离的分类算法</w:t>
      </w:r>
      <w:r w:rsidR="00EA2A7C" w:rsidRPr="00AE755A">
        <w:rPr>
          <w:color w:val="000000" w:themeColor="text1"/>
        </w:rPr>
        <w:t>的主要</w:t>
      </w:r>
      <w:r w:rsidR="00EA2A7C" w:rsidRPr="00AE755A">
        <w:rPr>
          <w:rFonts w:hint="eastAsia"/>
          <w:color w:val="000000" w:themeColor="text1"/>
        </w:rPr>
        <w:t>代表</w:t>
      </w:r>
      <w:r w:rsidR="00EA2A7C" w:rsidRPr="00AE755A">
        <w:rPr>
          <w:color w:val="000000" w:themeColor="text1"/>
        </w:rPr>
        <w:t>是</w:t>
      </w:r>
      <w:r w:rsidR="00875EB3" w:rsidRPr="00435A40">
        <w:rPr>
          <w:rFonts w:ascii="Times New Roman" w:hAnsi="Times New Roman" w:cs="Times New Roman"/>
          <w:color w:val="000000" w:themeColor="text1"/>
        </w:rPr>
        <w:t>K</w:t>
      </w:r>
      <w:r w:rsidR="00875EB3" w:rsidRPr="00435A40">
        <w:rPr>
          <w:rFonts w:ascii="Times New Roman" w:hAnsi="Times New Roman" w:cs="Times New Roman"/>
          <w:color w:val="000000" w:themeColor="text1"/>
        </w:rPr>
        <w:t>最近邻</w:t>
      </w:r>
      <w:r w:rsidR="00875EB3" w:rsidRPr="00435A40">
        <w:rPr>
          <w:rFonts w:ascii="Times New Roman" w:hAnsi="Times New Roman" w:cs="Times New Roman"/>
          <w:color w:val="000000" w:themeColor="text1"/>
        </w:rPr>
        <w:t>(</w:t>
      </w:r>
      <w:r w:rsidR="009D2912" w:rsidRPr="00435A40">
        <w:rPr>
          <w:rFonts w:ascii="Times New Roman" w:hAnsi="Times New Roman" w:cs="Times New Roman"/>
          <w:color w:val="000000" w:themeColor="text1"/>
        </w:rPr>
        <w:t>KNN</w:t>
      </w:r>
      <w:r w:rsidR="009D2912"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k-Nearest Neighbor)</w:t>
      </w:r>
      <w:r w:rsidRPr="00435A40">
        <w:rPr>
          <w:rFonts w:ascii="Times New Roman" w:hAnsi="Times New Roman" w:cs="Times New Roman"/>
          <w:color w:val="000000" w:themeColor="text1"/>
          <w:lang w:val="zh-CN"/>
        </w:rPr>
        <w:t>算法</w:t>
      </w:r>
      <w:r w:rsidR="004E0C4E" w:rsidRPr="00435A40">
        <w:rPr>
          <w:rFonts w:ascii="Times New Roman" w:hAnsi="Times New Roman" w:cs="Times New Roman"/>
          <w:color w:val="000000" w:themeColor="text1"/>
          <w:lang w:val="zh-CN"/>
        </w:rPr>
        <w:t>。同时，它</w:t>
      </w:r>
      <w:r w:rsidR="00875EB3" w:rsidRPr="00435A40">
        <w:rPr>
          <w:rFonts w:ascii="Times New Roman" w:hAnsi="Times New Roman" w:cs="Times New Roman"/>
          <w:color w:val="000000" w:themeColor="text1"/>
        </w:rPr>
        <w:t>是本文采用的主要算法之一</w:t>
      </w:r>
      <w:r w:rsidR="00875EB3" w:rsidRPr="00435A40">
        <w:rPr>
          <w:rFonts w:ascii="Times New Roman" w:hAnsi="Times New Roman" w:cs="Times New Roman"/>
          <w:color w:val="000000" w:themeColor="text1"/>
          <w:lang w:val="zh-CN"/>
        </w:rPr>
        <w:t>，因此接下来着重介绍</w:t>
      </w:r>
      <w:r w:rsidR="00875EB3" w:rsidRPr="00435A40">
        <w:rPr>
          <w:rFonts w:ascii="Times New Roman" w:hAnsi="Times New Roman" w:cs="Times New Roman"/>
          <w:color w:val="000000" w:themeColor="text1"/>
          <w:lang w:val="zh-CN"/>
        </w:rPr>
        <w:t>KNN</w:t>
      </w:r>
      <w:r w:rsidR="00875EB3" w:rsidRPr="00435A40">
        <w:rPr>
          <w:rFonts w:ascii="Times New Roman" w:hAnsi="Times New Roman" w:cs="Times New Roman"/>
          <w:color w:val="000000" w:themeColor="text1"/>
          <w:lang w:val="zh-CN"/>
        </w:rPr>
        <w:t>算法。</w:t>
      </w:r>
    </w:p>
    <w:p w14:paraId="4DA0F7DA" w14:textId="77777777" w:rsidR="00875EB3" w:rsidRPr="00435A40" w:rsidRDefault="007D02D7"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kern w:val="0"/>
          <w:bdr w:val="none" w:sz="0" w:space="0" w:color="auto"/>
        </w:rPr>
        <w:t>同时，</w:t>
      </w:r>
      <w:r w:rsidRPr="00435A40">
        <w:rPr>
          <w:rFonts w:ascii="Times New Roman" w:hAnsi="Times New Roman" w:cs="Times New Roman"/>
          <w:color w:val="000000" w:themeColor="text1"/>
          <w:kern w:val="0"/>
          <w:bdr w:val="none" w:sz="0" w:space="0" w:color="auto"/>
        </w:rPr>
        <w:t>KNN</w:t>
      </w:r>
      <w:r w:rsidRPr="00435A40">
        <w:rPr>
          <w:rFonts w:ascii="Times New Roman" w:hAnsi="Times New Roman" w:cs="Times New Roman"/>
          <w:color w:val="000000" w:themeColor="text1"/>
          <w:kern w:val="0"/>
          <w:bdr w:val="none" w:sz="0" w:space="0" w:color="auto"/>
        </w:rPr>
        <w:t>也是基于向量空间模型的优秀的文本分类算法</w:t>
      </w:r>
      <w:r w:rsidR="00875EB3" w:rsidRPr="00435A40">
        <w:rPr>
          <w:rFonts w:ascii="Times New Roman" w:hAnsi="Times New Roman" w:cs="Times New Roman"/>
          <w:color w:val="000000" w:themeColor="text1"/>
          <w:lang w:val="zh-CN"/>
        </w:rPr>
        <w:t>。</w:t>
      </w:r>
      <w:r w:rsidR="00875EB3" w:rsidRPr="00435A40">
        <w:rPr>
          <w:rFonts w:ascii="Times New Roman" w:hAnsi="Times New Roman" w:cs="Times New Roman"/>
          <w:color w:val="000000" w:themeColor="text1"/>
        </w:rPr>
        <w:t>该方法的思路是：</w:t>
      </w:r>
      <w:r w:rsidR="006B44F4" w:rsidRPr="00435A40">
        <w:rPr>
          <w:rFonts w:ascii="Times New Roman" w:hAnsi="Times New Roman" w:cs="Times New Roman"/>
          <w:color w:val="000000" w:themeColor="text1"/>
          <w:kern w:val="0"/>
          <w:bdr w:val="none" w:sz="0" w:space="0" w:color="auto"/>
        </w:rPr>
        <w:t>根据某种空间距离，如欧几里得</w:t>
      </w:r>
      <w:r w:rsidR="00875EB3" w:rsidRPr="00435A40">
        <w:rPr>
          <w:rFonts w:ascii="Times New Roman" w:hAnsi="Times New Roman" w:cs="Times New Roman"/>
          <w:color w:val="000000" w:themeColor="text1"/>
          <w:kern w:val="0"/>
          <w:bdr w:val="none" w:sz="0" w:space="0" w:color="auto"/>
        </w:rPr>
        <w:t>距离，挑选出</w:t>
      </w:r>
      <w:r w:rsidR="007E1FF6" w:rsidRPr="00435A40">
        <w:rPr>
          <w:rFonts w:ascii="Times New Roman" w:hAnsi="Times New Roman" w:cs="Times New Roman"/>
          <w:color w:val="000000" w:themeColor="text1"/>
          <w:kern w:val="0"/>
          <w:bdr w:val="none" w:sz="0" w:space="0" w:color="auto"/>
        </w:rPr>
        <w:t>K</w:t>
      </w:r>
      <w:r w:rsidR="007E1FF6" w:rsidRPr="00435A40">
        <w:rPr>
          <w:rFonts w:ascii="Times New Roman" w:hAnsi="Times New Roman" w:cs="Times New Roman"/>
          <w:color w:val="000000" w:themeColor="text1"/>
          <w:kern w:val="0"/>
          <w:bdr w:val="none" w:sz="0" w:space="0" w:color="auto"/>
        </w:rPr>
        <w:t>个</w:t>
      </w:r>
      <w:r w:rsidR="00875EB3" w:rsidRPr="00435A40">
        <w:rPr>
          <w:rFonts w:ascii="Times New Roman" w:hAnsi="Times New Roman" w:cs="Times New Roman"/>
          <w:color w:val="000000" w:themeColor="text1"/>
          <w:kern w:val="0"/>
          <w:bdr w:val="none" w:sz="0" w:space="0" w:color="auto"/>
        </w:rPr>
        <w:t>最靠近待分类项的</w:t>
      </w:r>
      <w:r w:rsidR="00B515FD" w:rsidRPr="00435A40">
        <w:rPr>
          <w:rFonts w:ascii="Times New Roman" w:hAnsi="Times New Roman" w:cs="Times New Roman"/>
          <w:color w:val="000000" w:themeColor="text1"/>
          <w:kern w:val="0"/>
          <w:bdr w:val="none" w:sz="0" w:space="0" w:color="auto"/>
        </w:rPr>
        <w:t>样本，统计</w:t>
      </w:r>
      <w:r w:rsidR="00875EB3" w:rsidRPr="00435A40">
        <w:rPr>
          <w:rFonts w:ascii="Times New Roman" w:hAnsi="Times New Roman" w:cs="Times New Roman"/>
          <w:color w:val="000000" w:themeColor="text1"/>
          <w:kern w:val="0"/>
          <w:bdr w:val="none" w:sz="0" w:space="0" w:color="auto"/>
        </w:rPr>
        <w:t>这</w:t>
      </w:r>
      <w:r w:rsidR="00AD1F1C" w:rsidRPr="00435A40">
        <w:rPr>
          <w:rFonts w:ascii="Times New Roman" w:hAnsi="Times New Roman" w:cs="Times New Roman"/>
          <w:color w:val="000000" w:themeColor="text1"/>
          <w:kern w:val="0"/>
          <w:bdr w:val="none" w:sz="0" w:space="0" w:color="auto"/>
        </w:rPr>
        <w:t>些</w:t>
      </w:r>
      <w:r w:rsidR="00875EB3" w:rsidRPr="00435A40">
        <w:rPr>
          <w:rFonts w:ascii="Times New Roman" w:hAnsi="Times New Roman" w:cs="Times New Roman"/>
          <w:color w:val="000000" w:themeColor="text1"/>
          <w:kern w:val="0"/>
          <w:bdr w:val="none" w:sz="0" w:space="0" w:color="auto"/>
        </w:rPr>
        <w:t>样本中哪个类别的样本数最多，就把该待分类项判定为属于那一类。</w:t>
      </w:r>
    </w:p>
    <w:p w14:paraId="7A4C95E4" w14:textId="2DD69DBC" w:rsidR="00C04447" w:rsidRPr="00435A40" w:rsidRDefault="00875EB3" w:rsidP="00435A40">
      <w:pPr>
        <w:pStyle w:val="aa"/>
        <w:spacing w:line="360" w:lineRule="auto"/>
        <w:rPr>
          <w:rFonts w:ascii="Times New Roman" w:hAnsi="Times New Roman" w:cs="Times New Roman"/>
          <w:color w:val="000000" w:themeColor="text1"/>
          <w:lang w:val="zh-CN"/>
        </w:rPr>
      </w:pP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rPr>
        <w:t>通过计算新数据与训练数据特征值之间的距离，然后选取</w:t>
      </w:r>
      <w:r w:rsidRPr="00435A40">
        <w:rPr>
          <w:rFonts w:ascii="Times New Roman" w:hAnsi="Times New Roman" w:cs="Times New Roman"/>
          <w:color w:val="000000" w:themeColor="text1"/>
        </w:rPr>
        <w:t xml:space="preserve"> K</w:t>
      </w:r>
      <w:r w:rsidR="009E45D9" w:rsidRPr="00435A40">
        <w:rPr>
          <w:rFonts w:asciiTheme="minorEastAsia" w:eastAsiaTheme="minorEastAsia" w:hAnsiTheme="minorEastAsia" w:cs="Times New Roman"/>
          <w:color w:val="000000" w:themeColor="text1"/>
        </w:rPr>
        <w:t>(</w:t>
      </w:r>
      <m:oMath>
        <m:r>
          <m:rPr>
            <m:sty m:val="p"/>
          </m:rPr>
          <w:rPr>
            <w:rFonts w:eastAsiaTheme="minorEastAsia" w:cs="Times New Roman"/>
            <w:color w:val="000000" w:themeColor="text1"/>
          </w:rPr>
          <m:t>K≥</m:t>
        </m:r>
      </m:oMath>
      <w:r w:rsidR="009E45D9" w:rsidRPr="00435A40">
        <w:rPr>
          <w:rFonts w:ascii="Times New Roman" w:eastAsiaTheme="minorEastAsia" w:hAnsi="Times New Roman" w:cs="Times New Roman"/>
          <w:color w:val="000000" w:themeColor="text1"/>
        </w:rPr>
        <w:t>1</w:t>
      </w:r>
      <w:r w:rsidR="009E45D9" w:rsidRPr="00435A40">
        <w:rPr>
          <w:rFonts w:asciiTheme="minorEastAsia" w:eastAsiaTheme="minorEastAsia" w:hAnsiTheme="minorEastAsia" w:cs="Times New Roman"/>
          <w:color w:val="000000" w:themeColor="text1"/>
        </w:rPr>
        <w:t>)</w:t>
      </w:r>
      <w:r w:rsidRPr="00435A40">
        <w:rPr>
          <w:rFonts w:ascii="Times New Roman" w:hAnsi="Times New Roman" w:cs="Times New Roman"/>
          <w:color w:val="000000" w:themeColor="text1"/>
        </w:rPr>
        <w:t>个距离最近</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rPr>
        <w:t>即特征空间中最邻近</w:t>
      </w:r>
      <w:r w:rsidRPr="00435A40">
        <w:rPr>
          <w:rFonts w:ascii="Times New Roman" w:hAnsi="Times New Roman" w:cs="Times New Roman"/>
          <w:color w:val="000000" w:themeColor="text1"/>
        </w:rPr>
        <w:t>)</w:t>
      </w:r>
      <w:r w:rsidR="00106C3C" w:rsidRPr="00435A40">
        <w:rPr>
          <w:rFonts w:ascii="Times New Roman" w:hAnsi="Times New Roman" w:cs="Times New Roman"/>
          <w:color w:val="000000" w:themeColor="text1"/>
        </w:rPr>
        <w:t>的邻居进行分类判断</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图</w:t>
      </w:r>
      <w:r w:rsidRPr="00435A40">
        <w:rPr>
          <w:rFonts w:ascii="Times New Roman" w:hAnsi="Times New Roman" w:cs="Times New Roman"/>
          <w:color w:val="000000" w:themeColor="text1"/>
        </w:rPr>
        <w:t>2</w:t>
      </w:r>
      <w:r w:rsidR="003C5A07" w:rsidRPr="00435A40">
        <w:rPr>
          <w:rFonts w:ascii="Times New Roman" w:eastAsiaTheme="minorEastAsia" w:hAnsi="Times New Roman" w:cs="Times New Roman" w:hint="eastAsia"/>
          <w:color w:val="000000" w:themeColor="text1"/>
        </w:rPr>
        <w:t>-3</w:t>
      </w:r>
      <w:r w:rsidRPr="00435A40">
        <w:rPr>
          <w:rFonts w:ascii="Times New Roman" w:hAnsi="Times New Roman" w:cs="Times New Roman"/>
          <w:color w:val="000000" w:themeColor="text1"/>
        </w:rPr>
        <w:t>是</w:t>
      </w:r>
      <w:r w:rsidRPr="00435A40">
        <w:rPr>
          <w:rFonts w:ascii="Times New Roman" w:hAnsi="Times New Roman" w:cs="Times New Roman"/>
          <w:color w:val="000000" w:themeColor="text1"/>
        </w:rPr>
        <w:t>KNN</w:t>
      </w:r>
      <w:r w:rsidRPr="00435A40">
        <w:rPr>
          <w:rFonts w:ascii="Times New Roman" w:hAnsi="Times New Roman" w:cs="Times New Roman"/>
          <w:color w:val="000000" w:themeColor="text1"/>
        </w:rPr>
        <w:t>对新数据</w:t>
      </w:r>
      <m:oMath>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u</m:t>
            </m:r>
          </m:sub>
        </m:sSub>
      </m:oMath>
      <w:r w:rsidRPr="00435A40">
        <w:rPr>
          <w:rFonts w:ascii="Times New Roman" w:hAnsi="Times New Roman" w:cs="Times New Roman"/>
          <w:color w:val="000000" w:themeColor="text1"/>
        </w:rPr>
        <w:t>进行分类的过程示意图</w:t>
      </w:r>
      <w:r w:rsidRPr="00435A40">
        <w:rPr>
          <w:rFonts w:ascii="Times New Roman" w:hAnsi="Times New Roman" w:cs="Times New Roman"/>
          <w:color w:val="000000" w:themeColor="text1"/>
          <w:lang w:val="zh-CN"/>
        </w:rPr>
        <w:t>，如图所示，样本空间有</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3</m:t>
            </m:r>
          </m:sub>
        </m:sSub>
      </m:oMath>
      <w:r w:rsidRPr="00435A40">
        <w:rPr>
          <w:rFonts w:ascii="Times New Roman" w:hAnsi="Times New Roman" w:cs="Times New Roman"/>
          <w:color w:val="000000" w:themeColor="text1"/>
          <w:lang w:val="zh-CN"/>
        </w:rPr>
        <w:t>三类样本，在计算出新数据与其他训练数据的距离后，选取出了</w:t>
      </w:r>
      <w:r w:rsidRPr="00435A40">
        <w:rPr>
          <w:rFonts w:ascii="Times New Roman" w:hAnsi="Times New Roman" w:cs="Times New Roman"/>
          <w:color w:val="000000" w:themeColor="text1"/>
          <w:lang w:val="zh-CN"/>
        </w:rPr>
        <w:t>5</w:t>
      </w:r>
      <w:r w:rsidR="00136491" w:rsidRPr="00435A40">
        <w:rPr>
          <w:rFonts w:asciiTheme="minorEastAsia" w:eastAsiaTheme="minorEastAsia" w:hAnsiTheme="minorEastAsia" w:cs="Times New Roman"/>
          <w:color w:val="000000" w:themeColor="text1"/>
          <w:lang w:val="zh-CN"/>
        </w:rPr>
        <w:t>(</w:t>
      </w:r>
      <w:r w:rsidR="00136491" w:rsidRPr="00435A40">
        <w:rPr>
          <w:rFonts w:ascii="Times New Roman" w:eastAsiaTheme="minorEastAsia" w:hAnsi="Times New Roman" w:cs="Times New Roman"/>
          <w:color w:val="000000" w:themeColor="text1"/>
          <w:lang w:val="zh-CN"/>
        </w:rPr>
        <w:t>K</w:t>
      </w:r>
      <w:r w:rsidR="00136491">
        <w:rPr>
          <w:rFonts w:asciiTheme="minorEastAsia" w:eastAsiaTheme="minorEastAsia" w:hAnsiTheme="minorEastAsia" w:cs="Times New Roman" w:hint="eastAsia"/>
          <w:color w:val="000000" w:themeColor="text1"/>
          <w:lang w:val="zh-CN"/>
        </w:rPr>
        <w:t>为</w:t>
      </w:r>
      <w:r w:rsidR="00136491" w:rsidRPr="00435A40">
        <w:rPr>
          <w:rFonts w:ascii="Times New Roman" w:eastAsiaTheme="minorEastAsia" w:hAnsi="Times New Roman" w:cs="Times New Roman"/>
          <w:color w:val="000000" w:themeColor="text1"/>
          <w:lang w:val="zh-CN"/>
        </w:rPr>
        <w:t>5</w:t>
      </w:r>
      <w:r w:rsidR="00136491" w:rsidRPr="00435A40">
        <w:rPr>
          <w:rFonts w:asciiTheme="minorEastAsia" w:eastAsiaTheme="minorEastAsia" w:hAnsiTheme="minorEastAsia" w:cs="Times New Roman"/>
          <w:color w:val="000000" w:themeColor="text1"/>
          <w:lang w:val="zh-CN"/>
        </w:rPr>
        <w:t>)</w:t>
      </w:r>
      <w:r w:rsidRPr="00435A40">
        <w:rPr>
          <w:rFonts w:ascii="Times New Roman" w:hAnsi="Times New Roman" w:cs="Times New Roman"/>
          <w:color w:val="000000" w:themeColor="text1"/>
          <w:lang w:val="zh-CN"/>
        </w:rPr>
        <w:t>个距离最近的样本，即黑色箭头指向的</w:t>
      </w:r>
      <w:r w:rsidRPr="00435A40">
        <w:rPr>
          <w:rFonts w:ascii="Times New Roman" w:hAnsi="Times New Roman" w:cs="Times New Roman"/>
          <w:color w:val="000000" w:themeColor="text1"/>
          <w:lang w:val="zh-CN"/>
        </w:rPr>
        <w:t>5</w:t>
      </w:r>
      <w:r w:rsidR="00F066EE" w:rsidRPr="00435A40">
        <w:rPr>
          <w:rFonts w:ascii="Times New Roman" w:hAnsi="Times New Roman" w:cs="Times New Roman"/>
          <w:color w:val="000000" w:themeColor="text1"/>
          <w:lang w:val="zh-CN"/>
        </w:rPr>
        <w:t>个点</w:t>
      </w:r>
      <w:r w:rsidR="003237BC" w:rsidRPr="00435A40">
        <w:rPr>
          <w:rFonts w:ascii="Times New Roman" w:hAnsi="Times New Roman" w:cs="Times New Roman"/>
          <w:color w:val="000000" w:themeColor="text1"/>
          <w:lang w:val="zh-CN"/>
        </w:rPr>
        <w:t>，而</w:t>
      </w:r>
      <w:r w:rsidRPr="00435A40">
        <w:rPr>
          <w:rFonts w:ascii="Times New Roman" w:hAnsi="Times New Roman" w:cs="Times New Roman"/>
          <w:color w:val="000000" w:themeColor="text1"/>
          <w:lang w:val="zh-CN"/>
        </w:rPr>
        <w:t>这</w:t>
      </w:r>
      <w:r w:rsidRPr="00435A40">
        <w:rPr>
          <w:rFonts w:ascii="Times New Roman" w:hAnsi="Times New Roman" w:cs="Times New Roman"/>
          <w:color w:val="000000" w:themeColor="text1"/>
          <w:lang w:val="zh-CN"/>
        </w:rPr>
        <w:t>5</w:t>
      </w:r>
      <w:r w:rsidRPr="00435A40">
        <w:rPr>
          <w:rFonts w:ascii="Times New Roman" w:hAnsi="Times New Roman" w:cs="Times New Roman"/>
          <w:color w:val="000000" w:themeColor="text1"/>
          <w:lang w:val="zh-CN"/>
        </w:rPr>
        <w:t>个样本</w:t>
      </w:r>
      <w:r w:rsidR="00C61442" w:rsidRPr="00435A40">
        <w:rPr>
          <w:rFonts w:ascii="Times New Roman" w:hAnsi="Times New Roman" w:cs="Times New Roman"/>
          <w:color w:val="000000" w:themeColor="text1"/>
          <w:lang w:val="zh-CN"/>
        </w:rPr>
        <w:t>中</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oMath>
      <w:r w:rsidR="003237BC" w:rsidRPr="00435A40">
        <w:rPr>
          <w:rFonts w:ascii="Times New Roman" w:hAnsi="Times New Roman" w:cs="Times New Roman"/>
          <w:color w:val="000000" w:themeColor="text1"/>
          <w:lang w:val="zh-TW"/>
        </w:rPr>
        <w:t>类的样本</w:t>
      </w:r>
      <w:r w:rsidRPr="00435A40">
        <w:rPr>
          <w:rFonts w:ascii="Times New Roman" w:hAnsi="Times New Roman" w:cs="Times New Roman"/>
          <w:color w:val="000000" w:themeColor="text1"/>
          <w:lang w:val="zh-CN"/>
        </w:rPr>
        <w:t>最多，最后判定新数据属于</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oMath>
      <w:r w:rsidRPr="00435A40">
        <w:rPr>
          <w:rStyle w:val="ac"/>
          <w:rFonts w:ascii="Times New Roman" w:hAnsi="Times New Roman" w:cs="Times New Roman"/>
          <w:color w:val="000000" w:themeColor="text1"/>
          <w:lang w:val="zh-CN"/>
        </w:rPr>
        <w:t>类</w:t>
      </w:r>
      <w:r w:rsidRPr="00435A40">
        <w:rPr>
          <w:rFonts w:ascii="Times New Roman" w:hAnsi="Times New Roman" w:cs="Times New Roman"/>
          <w:color w:val="000000" w:themeColor="text1"/>
          <w:lang w:val="zh-CN"/>
        </w:rPr>
        <w:t>。</w:t>
      </w:r>
    </w:p>
    <w:p w14:paraId="4E043719"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Fonts w:ascii="Arial" w:eastAsia="Arial" w:hAnsi="Arial" w:cs="Arial"/>
          <w:color w:val="000000" w:themeColor="text1"/>
          <w:sz w:val="28"/>
          <w:szCs w:val="28"/>
        </w:rPr>
      </w:pPr>
      <w:r w:rsidRPr="00AE755A">
        <w:rPr>
          <w:rFonts w:ascii="Arial" w:eastAsia="Arial" w:hAnsi="Arial" w:cs="Arial"/>
          <w:noProof/>
          <w:color w:val="000000" w:themeColor="text1"/>
          <w:sz w:val="28"/>
          <w:szCs w:val="28"/>
        </w:rPr>
        <w:drawing>
          <wp:inline distT="0" distB="0" distL="0" distR="0" wp14:anchorId="78724ECA" wp14:editId="7B2B588F">
            <wp:extent cx="2035935" cy="1683242"/>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20130502162127782.jpg"/>
                    <pic:cNvPicPr>
                      <a:picLocks noChangeAspect="1"/>
                    </pic:cNvPicPr>
                  </pic:nvPicPr>
                  <pic:blipFill>
                    <a:blip r:embed="rId15">
                      <a:extLst/>
                    </a:blip>
                    <a:stretch>
                      <a:fillRect/>
                    </a:stretch>
                  </pic:blipFill>
                  <pic:spPr>
                    <a:xfrm>
                      <a:off x="0" y="0"/>
                      <a:ext cx="2078020" cy="1718036"/>
                    </a:xfrm>
                    <a:prstGeom prst="rect">
                      <a:avLst/>
                    </a:prstGeom>
                    <a:ln w="12700" cap="flat">
                      <a:noFill/>
                      <a:miter lim="400000"/>
                    </a:ln>
                    <a:effectLst/>
                  </pic:spPr>
                </pic:pic>
              </a:graphicData>
            </a:graphic>
          </wp:inline>
        </w:drawing>
      </w:r>
    </w:p>
    <w:p w14:paraId="4E3010B7" w14:textId="1D6DF104"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pPr>
      <w:r w:rsidRPr="00435A40">
        <w:rPr>
          <w:rStyle w:val="ac"/>
          <w:rFonts w:asciiTheme="minorEastAsia" w:eastAsiaTheme="minorEastAsia" w:hAnsiTheme="minorEastAsia"/>
          <w:b/>
          <w:color w:val="000000" w:themeColor="text1"/>
          <w:sz w:val="21"/>
          <w:szCs w:val="21"/>
          <w:lang w:val="zh-CN"/>
        </w:rPr>
        <w:t>图2</w:t>
      </w:r>
      <w:r w:rsidR="003C5A07" w:rsidRPr="00435A40">
        <w:rPr>
          <w:rStyle w:val="ac"/>
          <w:rFonts w:asciiTheme="minorEastAsia" w:eastAsiaTheme="minorEastAsia" w:hAnsiTheme="minorEastAsia"/>
          <w:b/>
          <w:color w:val="000000" w:themeColor="text1"/>
          <w:sz w:val="21"/>
          <w:szCs w:val="21"/>
          <w:lang w:val="zh-CN"/>
        </w:rPr>
        <w:t>-3</w:t>
      </w:r>
      <w:r w:rsidRPr="00435A40">
        <w:rPr>
          <w:rStyle w:val="ac"/>
          <w:rFonts w:asciiTheme="minorEastAsia" w:eastAsiaTheme="minorEastAsia" w:hAnsiTheme="minorEastAsia"/>
          <w:b/>
          <w:color w:val="000000" w:themeColor="text1"/>
          <w:sz w:val="21"/>
          <w:szCs w:val="21"/>
          <w:lang w:val="zh-CN"/>
        </w:rPr>
        <w:t xml:space="preserve"> KNN分类过程示意图</w:t>
      </w:r>
    </w:p>
    <w:p w14:paraId="24FE205D" w14:textId="1DC3F761" w:rsidR="00AB5E45" w:rsidRPr="00435A40" w:rsidRDefault="00AB5E45" w:rsidP="00435A40">
      <w:pPr>
        <w:pStyle w:val="aa"/>
        <w:spacing w:line="360" w:lineRule="auto"/>
        <w:rPr>
          <w:rStyle w:val="ac"/>
          <w:rFonts w:ascii="Times New Roman" w:hAnsi="Times New Roman" w:cs="Times New Roman"/>
          <w:color w:val="000000" w:themeColor="text1"/>
        </w:rPr>
      </w:pPr>
      <w:r w:rsidRPr="00435A40">
        <w:rPr>
          <w:rFonts w:ascii="Times New Roman" w:eastAsiaTheme="minorEastAsia" w:hAnsi="Times New Roman" w:cs="Times New Roman" w:hint="eastAsia"/>
          <w:color w:val="000000" w:themeColor="text1"/>
          <w:kern w:val="0"/>
          <w:bdr w:val="none" w:sz="0" w:space="0" w:color="auto"/>
        </w:rPr>
        <w:lastRenderedPageBreak/>
        <w:t>由于</w:t>
      </w:r>
      <w:r w:rsidRPr="00435A40">
        <w:rPr>
          <w:rFonts w:ascii="Times New Roman" w:eastAsiaTheme="minorEastAsia" w:hAnsi="Times New Roman" w:cs="Times New Roman"/>
          <w:color w:val="000000" w:themeColor="text1"/>
          <w:kern w:val="0"/>
          <w:bdr w:val="none" w:sz="0" w:space="0" w:color="auto"/>
        </w:rPr>
        <w:t>K</w:t>
      </w:r>
      <w:r w:rsidRPr="00435A40">
        <w:rPr>
          <w:rFonts w:ascii="Times New Roman" w:eastAsiaTheme="minorEastAsia" w:hAnsi="Times New Roman" w:cs="Times New Roman" w:hint="eastAsia"/>
          <w:color w:val="000000" w:themeColor="text1"/>
          <w:kern w:val="0"/>
          <w:bdr w:val="none" w:sz="0" w:space="0" w:color="auto"/>
        </w:rPr>
        <w:t>值</w:t>
      </w:r>
      <w:r w:rsidR="00610962" w:rsidRPr="00435A40">
        <w:rPr>
          <w:rFonts w:ascii="Times New Roman" w:eastAsiaTheme="minorEastAsia" w:hAnsi="Times New Roman" w:cs="Times New Roman" w:hint="eastAsia"/>
          <w:color w:val="000000" w:themeColor="text1"/>
          <w:kern w:val="0"/>
          <w:bdr w:val="none" w:sz="0" w:space="0" w:color="auto"/>
        </w:rPr>
        <w:t>对</w:t>
      </w:r>
      <w:r w:rsidRPr="00435A40">
        <w:rPr>
          <w:rFonts w:ascii="Times New Roman" w:eastAsiaTheme="minorEastAsia" w:hAnsi="Times New Roman" w:cs="Times New Roman" w:hint="eastAsia"/>
          <w:color w:val="000000" w:themeColor="text1"/>
          <w:kern w:val="0"/>
          <w:bdr w:val="none" w:sz="0" w:space="0" w:color="auto"/>
        </w:rPr>
        <w:t>文本分类效果影响很大，所以</w:t>
      </w:r>
      <w:r w:rsidRPr="00435A40">
        <w:rPr>
          <w:rFonts w:ascii="Times New Roman" w:eastAsiaTheme="minorEastAsia" w:hAnsi="Times New Roman" w:cs="Times New Roman"/>
          <w:color w:val="000000" w:themeColor="text1"/>
          <w:kern w:val="0"/>
          <w:bdr w:val="none" w:sz="0" w:space="0" w:color="auto"/>
        </w:rPr>
        <w:t>K</w:t>
      </w:r>
      <w:r w:rsidRPr="00435A40">
        <w:rPr>
          <w:rFonts w:ascii="Times New Roman" w:eastAsiaTheme="minorEastAsia" w:hAnsi="Times New Roman" w:cs="Times New Roman" w:hint="eastAsia"/>
          <w:color w:val="000000" w:themeColor="text1"/>
          <w:kern w:val="0"/>
          <w:bdr w:val="none" w:sz="0" w:space="0" w:color="auto"/>
        </w:rPr>
        <w:t>值的选择与调整十分重要。但是目前除了根据试验结果</w:t>
      </w:r>
      <w:r w:rsidR="00D8022B" w:rsidRPr="00435A40">
        <w:rPr>
          <w:rFonts w:ascii="Times New Roman" w:eastAsiaTheme="minorEastAsia" w:hAnsi="Times New Roman" w:cs="Times New Roman" w:hint="eastAsia"/>
          <w:color w:val="000000" w:themeColor="text1"/>
          <w:kern w:val="0"/>
          <w:bdr w:val="none" w:sz="0" w:space="0" w:color="auto"/>
        </w:rPr>
        <w:t>来</w:t>
      </w:r>
      <w:r w:rsidRPr="00435A40">
        <w:rPr>
          <w:rFonts w:ascii="Times New Roman" w:eastAsiaTheme="minorEastAsia" w:hAnsi="Times New Roman" w:cs="Times New Roman" w:hint="eastAsia"/>
          <w:color w:val="000000" w:themeColor="text1"/>
          <w:kern w:val="0"/>
          <w:bdr w:val="none" w:sz="0" w:space="0" w:color="auto"/>
        </w:rPr>
        <w:t>反馈调节</w:t>
      </w:r>
      <w:r w:rsidR="00D8022B" w:rsidRPr="00435A40">
        <w:rPr>
          <w:rFonts w:ascii="Times New Roman" w:eastAsiaTheme="minorEastAsia" w:hAnsi="Times New Roman" w:cs="Times New Roman"/>
          <w:color w:val="000000" w:themeColor="text1"/>
          <w:kern w:val="0"/>
          <w:bdr w:val="none" w:sz="0" w:space="0" w:color="auto"/>
        </w:rPr>
        <w:t>K</w:t>
      </w:r>
      <w:r w:rsidR="00D8022B" w:rsidRPr="00435A40">
        <w:rPr>
          <w:rFonts w:ascii="Times New Roman" w:eastAsiaTheme="minorEastAsia" w:hAnsi="Times New Roman" w:cs="Times New Roman" w:hint="eastAsia"/>
          <w:color w:val="000000" w:themeColor="text1"/>
          <w:kern w:val="0"/>
          <w:bdr w:val="none" w:sz="0" w:space="0" w:color="auto"/>
        </w:rPr>
        <w:t>值</w:t>
      </w:r>
      <w:r w:rsidR="00C606F9" w:rsidRPr="00435A40">
        <w:rPr>
          <w:rFonts w:ascii="Times New Roman" w:eastAsiaTheme="minorEastAsia" w:hAnsi="Times New Roman" w:cs="Times New Roman" w:hint="eastAsia"/>
          <w:color w:val="000000" w:themeColor="text1"/>
          <w:kern w:val="0"/>
          <w:bdr w:val="none" w:sz="0" w:space="0" w:color="auto"/>
        </w:rPr>
        <w:t>外</w:t>
      </w:r>
      <w:r w:rsidRPr="00435A40">
        <w:rPr>
          <w:rFonts w:ascii="Times New Roman" w:eastAsiaTheme="minorEastAsia" w:hAnsi="Times New Roman" w:cs="Times New Roman" w:hint="eastAsia"/>
          <w:color w:val="000000" w:themeColor="text1"/>
          <w:kern w:val="0"/>
          <w:bdr w:val="none" w:sz="0" w:space="0" w:color="auto"/>
        </w:rPr>
        <w:t>没有</w:t>
      </w:r>
      <w:r w:rsidR="00D45E28" w:rsidRPr="00435A40">
        <w:rPr>
          <w:rFonts w:ascii="Times New Roman" w:eastAsiaTheme="minorEastAsia" w:hAnsi="Times New Roman" w:cs="Times New Roman" w:hint="eastAsia"/>
          <w:color w:val="000000" w:themeColor="text1"/>
          <w:kern w:val="0"/>
          <w:bdr w:val="none" w:sz="0" w:space="0" w:color="auto"/>
        </w:rPr>
        <w:t>其他</w:t>
      </w:r>
      <w:r w:rsidRPr="00435A40">
        <w:rPr>
          <w:rFonts w:ascii="Times New Roman" w:eastAsiaTheme="minorEastAsia" w:hAnsi="Times New Roman" w:cs="Times New Roman" w:hint="eastAsia"/>
          <w:color w:val="000000" w:themeColor="text1"/>
          <w:kern w:val="0"/>
          <w:bdr w:val="none" w:sz="0" w:space="0" w:color="auto"/>
        </w:rPr>
        <w:t>更好的</w:t>
      </w:r>
      <w:r w:rsidR="00D45E28" w:rsidRPr="00435A40">
        <w:rPr>
          <w:rFonts w:ascii="Times New Roman" w:eastAsiaTheme="minorEastAsia" w:hAnsi="Times New Roman" w:cs="Times New Roman" w:hint="eastAsia"/>
          <w:color w:val="000000" w:themeColor="text1"/>
          <w:kern w:val="0"/>
          <w:bdr w:val="none" w:sz="0" w:space="0" w:color="auto"/>
        </w:rPr>
        <w:t>确定</w:t>
      </w:r>
      <w:r w:rsidR="00D45E28" w:rsidRPr="00435A40">
        <w:rPr>
          <w:rFonts w:ascii="Times New Roman" w:eastAsiaTheme="minorEastAsia" w:hAnsi="Times New Roman" w:cs="Times New Roman"/>
          <w:color w:val="000000" w:themeColor="text1"/>
          <w:kern w:val="0"/>
          <w:bdr w:val="none" w:sz="0" w:space="0" w:color="auto"/>
        </w:rPr>
        <w:t>K</w:t>
      </w:r>
      <w:r w:rsidR="00D45E28" w:rsidRPr="00435A40">
        <w:rPr>
          <w:rFonts w:ascii="Times New Roman" w:eastAsiaTheme="minorEastAsia" w:hAnsi="Times New Roman" w:cs="Times New Roman" w:hint="eastAsia"/>
          <w:color w:val="000000" w:themeColor="text1"/>
          <w:kern w:val="0"/>
          <w:bdr w:val="none" w:sz="0" w:space="0" w:color="auto"/>
        </w:rPr>
        <w:t>值</w:t>
      </w:r>
      <w:r w:rsidR="00C37918" w:rsidRPr="00435A40">
        <w:rPr>
          <w:rFonts w:ascii="Times New Roman" w:eastAsiaTheme="minorEastAsia" w:hAnsi="Times New Roman" w:cs="Times New Roman" w:hint="eastAsia"/>
          <w:color w:val="000000" w:themeColor="text1"/>
          <w:kern w:val="0"/>
          <w:bdr w:val="none" w:sz="0" w:space="0" w:color="auto"/>
        </w:rPr>
        <w:t>的</w:t>
      </w:r>
      <w:r w:rsidRPr="00435A40">
        <w:rPr>
          <w:rFonts w:ascii="Times New Roman" w:eastAsiaTheme="minorEastAsia" w:hAnsi="Times New Roman" w:cs="Times New Roman" w:hint="eastAsia"/>
          <w:color w:val="000000" w:themeColor="text1"/>
          <w:kern w:val="0"/>
          <w:bdr w:val="none" w:sz="0" w:space="0" w:color="auto"/>
        </w:rPr>
        <w:t>方法</w:t>
      </w:r>
      <w:r w:rsidRPr="002404D4">
        <w:rPr>
          <w:rFonts w:ascii="Times New Roman" w:hAnsi="Times New Roman" w:cs="Times New Roman"/>
          <w:color w:val="000000" w:themeColor="text1"/>
          <w:vertAlign w:val="superscript"/>
          <w:lang w:val="zh-CN"/>
        </w:rPr>
        <w:t>[</w:t>
      </w:r>
      <w:r w:rsidR="00147E37">
        <w:rPr>
          <w:rFonts w:ascii="Times New Roman" w:hAnsi="Times New Roman" w:cs="Times New Roman"/>
          <w:color w:val="000000" w:themeColor="text1"/>
          <w:vertAlign w:val="superscript"/>
          <w:lang w:val="zh-CN"/>
        </w:rPr>
        <w:t>6</w:t>
      </w:r>
      <w:r w:rsidRPr="002404D4">
        <w:rPr>
          <w:rFonts w:ascii="Times New Roman" w:hAnsi="Times New Roman" w:cs="Times New Roman"/>
          <w:color w:val="000000" w:themeColor="text1"/>
          <w:vertAlign w:val="superscript"/>
          <w:lang w:val="zh-CN"/>
        </w:rPr>
        <w:t>]</w:t>
      </w:r>
      <w:r w:rsidRPr="00435A40">
        <w:rPr>
          <w:rFonts w:ascii="Times New Roman" w:eastAsiaTheme="minorEastAsia" w:hAnsi="Times New Roman" w:cs="Times New Roman" w:hint="eastAsia"/>
          <w:color w:val="000000" w:themeColor="text1"/>
          <w:kern w:val="0"/>
          <w:bdr w:val="none" w:sz="0" w:space="0" w:color="auto"/>
        </w:rPr>
        <w:t>。</w:t>
      </w:r>
    </w:p>
    <w:p w14:paraId="71D80A9A" w14:textId="01F5FE50"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关于样本间距离的计算，由于本文采用了向量空间模型来表示文本，我们只要计算文本向量间的距离即可。</w:t>
      </w:r>
      <w:r w:rsidR="008B3C2E" w:rsidRPr="00435A40">
        <w:rPr>
          <w:rFonts w:ascii="Times New Roman" w:hAnsi="Times New Roman" w:cs="Times New Roman"/>
          <w:color w:val="000000" w:themeColor="text1"/>
          <w:lang w:val="zh-CN"/>
        </w:rPr>
        <w:t>欧几里得距离与曼哈顿距离是</w:t>
      </w:r>
      <w:r w:rsidRPr="00435A40">
        <w:rPr>
          <w:rFonts w:ascii="Times New Roman" w:hAnsi="Times New Roman" w:cs="Times New Roman"/>
          <w:color w:val="000000" w:themeColor="text1"/>
        </w:rPr>
        <w:t>KNN</w:t>
      </w:r>
      <w:r w:rsidRPr="00435A40">
        <w:rPr>
          <w:rFonts w:ascii="Times New Roman" w:hAnsi="Times New Roman" w:cs="Times New Roman"/>
          <w:color w:val="000000" w:themeColor="text1"/>
        </w:rPr>
        <w:t>算法</w:t>
      </w:r>
      <w:r w:rsidR="008B3C2E" w:rsidRPr="00435A40">
        <w:rPr>
          <w:rFonts w:ascii="Times New Roman" w:hAnsi="Times New Roman" w:cs="Times New Roman"/>
          <w:color w:val="000000" w:themeColor="text1"/>
        </w:rPr>
        <w:t>常用的两种距离</w:t>
      </w:r>
      <w:r w:rsidRPr="00435A40">
        <w:rPr>
          <w:rFonts w:ascii="Times New Roman" w:hAnsi="Times New Roman" w:cs="Times New Roman"/>
          <w:color w:val="000000" w:themeColor="text1"/>
          <w:lang w:val="zh-CN"/>
        </w:rPr>
        <w:t>。</w:t>
      </w:r>
    </w:p>
    <w:p w14:paraId="081BB660" w14:textId="77777777" w:rsidR="00875EB3" w:rsidRPr="00AE755A" w:rsidRDefault="00875EB3" w:rsidP="00435A40">
      <w:pPr>
        <w:pStyle w:val="aa"/>
        <w:spacing w:line="360" w:lineRule="auto"/>
        <w:rPr>
          <w:color w:val="000000" w:themeColor="text1"/>
        </w:rPr>
      </w:pPr>
      <w:r w:rsidRPr="00AE755A">
        <w:rPr>
          <w:color w:val="000000" w:themeColor="text1"/>
          <w:lang w:val="zh-CN"/>
        </w:rPr>
        <w:t>曼哈顿距离公式为：</w:t>
      </w:r>
    </w:p>
    <w:p w14:paraId="2A30413D" w14:textId="10C9895E" w:rsidR="00875EB3" w:rsidRPr="00AE755A" w:rsidRDefault="00875EB3" w:rsidP="00435A40">
      <w:pPr>
        <w:pStyle w:val="aa"/>
        <w:spacing w:line="360" w:lineRule="auto"/>
        <w:ind w:left="2520"/>
        <w:jc w:val="right"/>
        <w:rPr>
          <w:color w:val="000000" w:themeColor="text1"/>
        </w:rPr>
      </w:pPr>
      <w:r w:rsidRPr="00435A40">
        <w:rPr>
          <w:rFonts w:ascii="Times New Roman" w:hAnsi="Times New Roman" w:cs="Times New Roman"/>
          <w:color w:val="000000" w:themeColor="text1"/>
        </w:rPr>
        <w:t>D</w:t>
      </w:r>
      <m:oMath>
        <m:r>
          <m:rPr>
            <m:sty m:val="p"/>
          </m:rPr>
          <w:rPr>
            <w:rFonts w:cs="Times New Roman"/>
            <w:color w:val="000000" w:themeColor="text1"/>
          </w:rPr>
          <m:t>ist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j</m:t>
                </m:r>
              </m:sub>
            </m:sSub>
          </m:e>
        </m:d>
        <m:r>
          <m:rPr>
            <m:sty m:val="p"/>
          </m:rPr>
          <w:rPr>
            <w:rFonts w:cs="Times New Roman"/>
            <w:color w:val="000000" w:themeColor="text1"/>
          </w:rPr>
          <m:t>=</m:t>
        </m:r>
        <m:nary>
          <m:naryPr>
            <m:chr m:val="∑"/>
            <m:limLoc m:val="undOvr"/>
            <m:ctrlPr>
              <w:rPr>
                <w:rFonts w:cs="Times New Roman"/>
                <w:color w:val="000000" w:themeColor="text1"/>
              </w:rPr>
            </m:ctrlPr>
          </m:naryPr>
          <m:sub>
            <m:r>
              <m:rPr>
                <m:sty m:val="p"/>
              </m:rPr>
              <w:rPr>
                <w:rFonts w:cs="Times New Roman"/>
                <w:color w:val="000000" w:themeColor="text1"/>
              </w:rPr>
              <m:t>l=1</m:t>
            </m:r>
          </m:sub>
          <m:sup>
            <m:r>
              <m:rPr>
                <m:sty m:val="p"/>
              </m:rPr>
              <w:rPr>
                <w:rFonts w:cs="Times New Roman"/>
                <w:color w:val="000000" w:themeColor="text1"/>
              </w:rPr>
              <m:t>n</m:t>
            </m:r>
          </m:sup>
          <m:e>
            <m:d>
              <m:dPr>
                <m:begChr m:val="|"/>
                <m:endChr m:val="|"/>
                <m:ctrlPr>
                  <w:rPr>
                    <w:rFonts w:cs="Times New Roman"/>
                    <w:color w:val="000000" w:themeColor="text1"/>
                  </w:rPr>
                </m:ctrlPr>
              </m:dPr>
              <m:e>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i</m:t>
                    </m:r>
                  </m:sub>
                  <m:sup>
                    <m:r>
                      <m:rPr>
                        <m:sty m:val="p"/>
                      </m:rPr>
                      <w:rPr>
                        <w:rFonts w:cs="Times New Roman"/>
                        <w:color w:val="000000" w:themeColor="text1"/>
                      </w:rPr>
                      <m:t>l</m:t>
                    </m:r>
                  </m:sup>
                </m:sSubSup>
                <m:r>
                  <m:rPr>
                    <m:sty m:val="p"/>
                  </m:rPr>
                  <w:rPr>
                    <w:rFonts w:cs="Times New Roman"/>
                    <w:color w:val="000000" w:themeColor="text1"/>
                  </w:rPr>
                  <m:t>-</m:t>
                </m:r>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j</m:t>
                    </m:r>
                  </m:sub>
                  <m:sup>
                    <m:r>
                      <m:rPr>
                        <m:sty m:val="p"/>
                      </m:rPr>
                      <w:rPr>
                        <w:rFonts w:cs="Times New Roman"/>
                        <w:color w:val="000000" w:themeColor="text1"/>
                      </w:rPr>
                      <m:t>l</m:t>
                    </m:r>
                  </m:sup>
                </m:sSubSup>
              </m:e>
            </m:d>
          </m:e>
        </m:nary>
      </m:oMath>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Pr="00435A40">
        <w:rPr>
          <w:rFonts w:ascii="Times New Roman" w:eastAsia="宋体" w:hAnsi="Times New Roman" w:cs="Times New Roman"/>
          <w:color w:val="000000" w:themeColor="text1"/>
        </w:rPr>
        <w:t>(9)</w:t>
      </w:r>
    </w:p>
    <w:p w14:paraId="18439C20" w14:textId="77777777" w:rsidR="00875EB3" w:rsidRPr="00AE755A" w:rsidRDefault="00082CC5" w:rsidP="00435A40">
      <w:pPr>
        <w:pStyle w:val="aa"/>
        <w:spacing w:line="360" w:lineRule="auto"/>
        <w:rPr>
          <w:color w:val="000000" w:themeColor="text1"/>
        </w:rPr>
      </w:pPr>
      <w:r w:rsidRPr="00AE755A">
        <w:rPr>
          <w:rFonts w:hint="eastAsia"/>
          <w:color w:val="000000" w:themeColor="text1"/>
          <w:lang w:val="zh-CN"/>
        </w:rPr>
        <w:t>欧几里得</w:t>
      </w:r>
      <w:r w:rsidR="00875EB3" w:rsidRPr="00AE755A">
        <w:rPr>
          <w:color w:val="000000" w:themeColor="text1"/>
          <w:lang w:val="zh-CN"/>
        </w:rPr>
        <w:t>距离公式为：</w:t>
      </w:r>
    </w:p>
    <w:p w14:paraId="74C93EBB" w14:textId="44938CF0" w:rsidR="00875EB3" w:rsidRPr="00435A40" w:rsidRDefault="00875EB3" w:rsidP="00435A40">
      <w:pPr>
        <w:pStyle w:val="aa"/>
        <w:spacing w:line="360" w:lineRule="auto"/>
        <w:ind w:left="2458"/>
        <w:jc w:val="right"/>
        <w:rPr>
          <w:rFonts w:ascii="Times New Roman" w:hAnsi="Times New Roman" w:cs="Times New Roman"/>
          <w:color w:val="000000" w:themeColor="text1"/>
        </w:rPr>
      </w:pPr>
      <w:r w:rsidRPr="00435A40">
        <w:rPr>
          <w:rFonts w:ascii="Times New Roman" w:hAnsi="Times New Roman" w:cs="Times New Roman"/>
          <w:color w:val="000000" w:themeColor="text1"/>
        </w:rPr>
        <w:t>D</w:t>
      </w:r>
      <m:oMath>
        <m:r>
          <m:rPr>
            <m:sty m:val="p"/>
          </m:rPr>
          <w:rPr>
            <w:rFonts w:cs="Times New Roman"/>
            <w:color w:val="000000" w:themeColor="text1"/>
          </w:rPr>
          <m:t>ist</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j</m:t>
                </m:r>
              </m:sub>
            </m:sSub>
          </m:e>
        </m:d>
        <m:r>
          <m:rPr>
            <m:sty m:val="p"/>
          </m:rPr>
          <w:rPr>
            <w:rFonts w:cs="Times New Roman"/>
            <w:color w:val="000000" w:themeColor="text1"/>
          </w:rPr>
          <m:t>=</m:t>
        </m:r>
        <m:sSup>
          <m:sSupPr>
            <m:ctrlPr>
              <w:rPr>
                <w:rFonts w:cs="Times New Roman"/>
                <w:color w:val="000000" w:themeColor="text1"/>
              </w:rPr>
            </m:ctrlPr>
          </m:sSupPr>
          <m:e>
            <m:d>
              <m:dPr>
                <m:ctrlPr>
                  <w:rPr>
                    <w:rFonts w:cs="Times New Roman"/>
                    <w:color w:val="000000" w:themeColor="text1"/>
                  </w:rPr>
                </m:ctrlPr>
              </m:dPr>
              <m:e>
                <m:nary>
                  <m:naryPr>
                    <m:chr m:val="∑"/>
                    <m:limLoc m:val="undOvr"/>
                    <m:ctrlPr>
                      <w:rPr>
                        <w:rFonts w:cs="Times New Roman"/>
                        <w:color w:val="000000" w:themeColor="text1"/>
                      </w:rPr>
                    </m:ctrlPr>
                  </m:naryPr>
                  <m:sub>
                    <m:r>
                      <m:rPr>
                        <m:sty m:val="p"/>
                      </m:rPr>
                      <w:rPr>
                        <w:rFonts w:cs="Times New Roman"/>
                        <w:color w:val="000000" w:themeColor="text1"/>
                      </w:rPr>
                      <m:t>l=1</m:t>
                    </m:r>
                  </m:sub>
                  <m:sup>
                    <m:r>
                      <m:rPr>
                        <m:sty m:val="p"/>
                      </m:rPr>
                      <w:rPr>
                        <w:rFonts w:cs="Times New Roman"/>
                        <w:color w:val="000000" w:themeColor="text1"/>
                      </w:rPr>
                      <m:t>n</m:t>
                    </m:r>
                  </m:sup>
                  <m:e>
                    <m:d>
                      <m:dPr>
                        <m:begChr m:val="|"/>
                        <m:endChr m:val="|"/>
                        <m:ctrlPr>
                          <w:rPr>
                            <w:rFonts w:cs="Times New Roman"/>
                            <w:color w:val="000000" w:themeColor="text1"/>
                          </w:rPr>
                        </m:ctrlPr>
                      </m:dPr>
                      <m:e>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i</m:t>
                            </m:r>
                          </m:sub>
                          <m:sup>
                            <m:r>
                              <m:rPr>
                                <m:sty m:val="p"/>
                              </m:rPr>
                              <w:rPr>
                                <w:rFonts w:cs="Times New Roman"/>
                                <w:color w:val="000000" w:themeColor="text1"/>
                              </w:rPr>
                              <m:t>l</m:t>
                            </m:r>
                          </m:sup>
                        </m:sSubSup>
                        <m:r>
                          <m:rPr>
                            <m:sty m:val="p"/>
                          </m:rPr>
                          <w:rPr>
                            <w:rFonts w:cs="Times New Roman"/>
                            <w:color w:val="000000" w:themeColor="text1"/>
                          </w:rPr>
                          <m:t>-</m:t>
                        </m:r>
                        <m:sSubSup>
                          <m:sSubSupPr>
                            <m:ctrlPr>
                              <w:rPr>
                                <w:rFonts w:cs="Times New Roman"/>
                                <w:color w:val="000000" w:themeColor="text1"/>
                              </w:rPr>
                            </m:ctrlPr>
                          </m:sSubSupPr>
                          <m:e>
                            <m:r>
                              <m:rPr>
                                <m:sty m:val="p"/>
                              </m:rPr>
                              <w:rPr>
                                <w:rFonts w:cs="Times New Roman"/>
                                <w:color w:val="000000" w:themeColor="text1"/>
                              </w:rPr>
                              <m:t>x</m:t>
                            </m:r>
                          </m:e>
                          <m:sub>
                            <m:r>
                              <m:rPr>
                                <m:sty m:val="p"/>
                              </m:rPr>
                              <w:rPr>
                                <w:rFonts w:cs="Times New Roman"/>
                                <w:color w:val="000000" w:themeColor="text1"/>
                              </w:rPr>
                              <m:t>j</m:t>
                            </m:r>
                          </m:sub>
                          <m:sup>
                            <m:r>
                              <m:rPr>
                                <m:sty m:val="p"/>
                              </m:rPr>
                              <w:rPr>
                                <w:rFonts w:cs="Times New Roman"/>
                                <w:color w:val="000000" w:themeColor="text1"/>
                              </w:rPr>
                              <m:t>l</m:t>
                            </m:r>
                          </m:sup>
                        </m:sSubSup>
                      </m:e>
                    </m:d>
                  </m:e>
                </m:nary>
              </m:e>
            </m:d>
          </m:e>
          <m:sup>
            <m:f>
              <m:fPr>
                <m:ctrlPr>
                  <w:rPr>
                    <w:rFonts w:cs="Times New Roman"/>
                    <w:color w:val="000000" w:themeColor="text1"/>
                  </w:rPr>
                </m:ctrlPr>
              </m:fPr>
              <m:num>
                <m:r>
                  <m:rPr>
                    <m:sty m:val="p"/>
                  </m:rPr>
                  <w:rPr>
                    <w:rFonts w:cs="Times New Roman"/>
                    <w:color w:val="000000" w:themeColor="text1"/>
                  </w:rPr>
                  <m:t>1</m:t>
                </m:r>
              </m:num>
              <m:den>
                <m:r>
                  <m:rPr>
                    <m:sty m:val="p"/>
                  </m:rPr>
                  <w:rPr>
                    <w:rFonts w:cs="Times New Roman"/>
                    <w:color w:val="000000" w:themeColor="text1"/>
                  </w:rPr>
                  <m:t>2</m:t>
                </m:r>
              </m:den>
            </m:f>
          </m:sup>
        </m:sSup>
      </m:oMath>
      <w:r w:rsidRPr="00AE755A">
        <w:rPr>
          <w:color w:val="000000" w:themeColor="text1"/>
        </w:rPr>
        <w:tab/>
      </w:r>
      <w:r w:rsidRPr="00AE755A">
        <w:rPr>
          <w:color w:val="000000" w:themeColor="text1"/>
        </w:rPr>
        <w:tab/>
      </w:r>
      <w:r w:rsidRPr="00AE755A">
        <w:rPr>
          <w:color w:val="000000" w:themeColor="text1"/>
        </w:rPr>
        <w:tab/>
      </w:r>
      <w:r w:rsidRPr="00AE755A">
        <w:rPr>
          <w:color w:val="000000" w:themeColor="text1"/>
        </w:rPr>
        <w:tab/>
      </w:r>
      <w:r w:rsidR="00C864AF" w:rsidRPr="00435A40">
        <w:rPr>
          <w:rFonts w:ascii="Times New Roman" w:eastAsia="宋体" w:hAnsi="Times New Roman" w:cs="Times New Roman"/>
          <w:color w:val="000000" w:themeColor="text1"/>
        </w:rPr>
        <w:t>(</w:t>
      </w:r>
      <w:r w:rsidRPr="00435A40">
        <w:rPr>
          <w:rFonts w:ascii="Times New Roman" w:eastAsia="宋体" w:hAnsi="Times New Roman" w:cs="Times New Roman"/>
          <w:color w:val="000000" w:themeColor="text1"/>
        </w:rPr>
        <w:t>10</w:t>
      </w:r>
      <w:r w:rsidR="00C864AF" w:rsidRPr="00435A40">
        <w:rPr>
          <w:rFonts w:ascii="Times New Roman" w:eastAsia="宋体" w:hAnsi="Times New Roman" w:cs="Times New Roman"/>
          <w:color w:val="000000" w:themeColor="text1"/>
        </w:rPr>
        <w:t>)</w:t>
      </w:r>
    </w:p>
    <w:p w14:paraId="6778743B" w14:textId="77777777" w:rsidR="00875EB3" w:rsidRPr="00AE755A" w:rsidRDefault="00875EB3" w:rsidP="00435A40">
      <w:pPr>
        <w:pStyle w:val="aa"/>
        <w:spacing w:line="360" w:lineRule="auto"/>
        <w:ind w:firstLine="0"/>
        <w:rPr>
          <w:color w:val="000000" w:themeColor="text1"/>
        </w:rPr>
      </w:pPr>
    </w:p>
    <w:p w14:paraId="130FF5A5" w14:textId="77777777" w:rsidR="00875EB3" w:rsidRPr="00435A40" w:rsidRDefault="00875EB3" w:rsidP="00435A40">
      <w:pPr>
        <w:pStyle w:val="2"/>
        <w:spacing w:after="120" w:line="360" w:lineRule="auto"/>
        <w:rPr>
          <w:rFonts w:ascii="SimHei" w:eastAsia="SimHei" w:hAnsi="SimHei"/>
        </w:rPr>
      </w:pPr>
      <w:bookmarkStart w:id="37" w:name="_Toc482744373"/>
      <w:bookmarkStart w:id="38" w:name="_Toc483399070"/>
      <w:r w:rsidRPr="00435A40">
        <w:rPr>
          <w:rFonts w:ascii="SimHei" w:eastAsia="SimHei" w:hAnsi="SimHei"/>
          <w:b w:val="0"/>
        </w:rPr>
        <w:t>2.4</w:t>
      </w:r>
      <w:r w:rsidR="006102C9" w:rsidRPr="00435A40">
        <w:rPr>
          <w:rFonts w:ascii="SimHei" w:eastAsia="SimHei" w:hAnsi="SimHei" w:hint="eastAsia"/>
          <w:b w:val="0"/>
        </w:rPr>
        <w:t>本章</w:t>
      </w:r>
      <w:r w:rsidRPr="00435A40">
        <w:rPr>
          <w:rFonts w:ascii="SimHei" w:eastAsia="SimHei" w:hAnsi="SimHei"/>
          <w:b w:val="0"/>
        </w:rPr>
        <w:t>小结</w:t>
      </w:r>
      <w:bookmarkEnd w:id="37"/>
      <w:bookmarkEnd w:id="38"/>
    </w:p>
    <w:p w14:paraId="664F783B" w14:textId="21CD3B73" w:rsidR="00875EB3" w:rsidRPr="00AE755A" w:rsidRDefault="00875EB3" w:rsidP="00F438E3">
      <w:pPr>
        <w:pStyle w:val="aa"/>
        <w:spacing w:line="360" w:lineRule="auto"/>
        <w:ind w:firstLine="480"/>
        <w:jc w:val="both"/>
        <w:rPr>
          <w:color w:val="000000" w:themeColor="text1"/>
        </w:rPr>
      </w:pPr>
      <w:r w:rsidRPr="00AE755A">
        <w:rPr>
          <w:color w:val="000000" w:themeColor="text1"/>
          <w:lang w:val="zh-CN"/>
        </w:rPr>
        <w:t>分类模型的构造是本文的关键，</w:t>
      </w:r>
      <w:r w:rsidRPr="00AE755A">
        <w:rPr>
          <w:rFonts w:ascii="Helvetica" w:eastAsiaTheme="minorEastAsia" w:hAnsi="Helvetica" w:cs="Helvetica"/>
          <w:color w:val="000000" w:themeColor="text1"/>
          <w:kern w:val="0"/>
          <w:bdr w:val="none" w:sz="0" w:space="0" w:color="auto"/>
        </w:rPr>
        <w:t>本章</w:t>
      </w:r>
      <w:r w:rsidRPr="00AE755A">
        <w:rPr>
          <w:rFonts w:ascii="Arial Unicode MS" w:hAnsi="Helvetica" w:hint="eastAsia"/>
          <w:color w:val="000000" w:themeColor="text1"/>
          <w:kern w:val="0"/>
          <w:bdr w:val="none" w:sz="0" w:space="0" w:color="auto"/>
        </w:rPr>
        <w:t>介绍</w:t>
      </w:r>
      <w:r w:rsidRPr="00AE755A">
        <w:rPr>
          <w:rFonts w:ascii="Helvetica" w:hAnsi="Helvetica" w:cs="Helvetica"/>
          <w:color w:val="000000" w:themeColor="text1"/>
          <w:kern w:val="0"/>
          <w:bdr w:val="none" w:sz="0" w:space="0" w:color="auto"/>
        </w:rPr>
        <w:t>的</w:t>
      </w:r>
      <w:r w:rsidRPr="00AE755A">
        <w:rPr>
          <w:rFonts w:ascii="Arial Unicode MS" w:hAnsi="Helvetica" w:hint="eastAsia"/>
          <w:color w:val="000000" w:themeColor="text1"/>
          <w:kern w:val="0"/>
          <w:bdr w:val="none" w:sz="0" w:space="0" w:color="auto"/>
        </w:rPr>
        <w:t>几</w:t>
      </w:r>
      <w:r w:rsidRPr="00AE755A">
        <w:rPr>
          <w:rFonts w:ascii="Helvetica" w:hAnsi="Helvetica" w:cs="Helvetica"/>
          <w:color w:val="000000" w:themeColor="text1"/>
          <w:kern w:val="0"/>
          <w:bdr w:val="none" w:sz="0" w:space="0" w:color="auto"/>
        </w:rPr>
        <w:t>种</w:t>
      </w:r>
      <w:r w:rsidRPr="00AE755A">
        <w:rPr>
          <w:rFonts w:ascii="Arial Unicode MS" w:hAnsi="Helvetica" w:hint="eastAsia"/>
          <w:color w:val="000000" w:themeColor="text1"/>
          <w:kern w:val="0"/>
          <w:bdr w:val="none" w:sz="0" w:space="0" w:color="auto"/>
        </w:rPr>
        <w:t>分类</w:t>
      </w:r>
      <w:r w:rsidRPr="00AE755A">
        <w:rPr>
          <w:rFonts w:ascii="Helvetica" w:hAnsi="Helvetica" w:cs="Helvetica"/>
          <w:color w:val="000000" w:themeColor="text1"/>
          <w:kern w:val="0"/>
          <w:bdr w:val="none" w:sz="0" w:space="0" w:color="auto"/>
        </w:rPr>
        <w:t>算法各有优缺</w:t>
      </w:r>
      <w:r w:rsidR="006102C9">
        <w:rPr>
          <w:rFonts w:ascii="Helvetica" w:eastAsiaTheme="minorEastAsia" w:hAnsi="Helvetica" w:cs="Helvetica" w:hint="eastAsia"/>
          <w:color w:val="000000" w:themeColor="text1"/>
          <w:kern w:val="0"/>
          <w:bdr w:val="none" w:sz="0" w:space="0" w:color="auto"/>
        </w:rPr>
        <w:t>点。</w:t>
      </w:r>
      <w:r w:rsidRPr="00AE755A">
        <w:rPr>
          <w:rFonts w:ascii="Helvetica" w:hAnsi="Helvetica" w:cs="Helvetica"/>
          <w:color w:val="000000" w:themeColor="text1"/>
          <w:kern w:val="0"/>
          <w:bdr w:val="none" w:sz="0" w:space="0" w:color="auto"/>
        </w:rPr>
        <w:t>朴素贝叶斯有稳定的分类效率，算法也比较简单，常用于文本分类，但贝叶斯定理成立的假设前提是各属性间互相独立，现实情况中此前提不大容易成立，因此容易损失分类性能。</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近</w:t>
      </w:r>
      <w:r w:rsidRPr="00435A40">
        <w:rPr>
          <w:rFonts w:asciiTheme="minorEastAsia" w:eastAsiaTheme="minorEastAsia" w:hAnsiTheme="minorEastAsia" w:cs="Times New Roman"/>
          <w:color w:val="000000" w:themeColor="text1"/>
          <w:kern w:val="0"/>
          <w:bdr w:val="none" w:sz="0" w:space="0" w:color="auto"/>
        </w:rPr>
        <w:t>邻方法简单，易于理解，易于实现，但其</w:t>
      </w:r>
      <w:r w:rsidR="00D7796E" w:rsidRPr="00435A40">
        <w:rPr>
          <w:rFonts w:asciiTheme="minorEastAsia" w:eastAsiaTheme="minorEastAsia" w:hAnsiTheme="minorEastAsia" w:cs="Times New Roman"/>
          <w:color w:val="000000" w:themeColor="text1"/>
          <w:kern w:val="0"/>
          <w:bdr w:val="none" w:sz="0" w:space="0" w:color="auto"/>
        </w:rPr>
        <w:t>没有训练过程，</w:t>
      </w:r>
      <w:r w:rsidRPr="00435A40">
        <w:rPr>
          <w:rFonts w:asciiTheme="minorEastAsia" w:eastAsiaTheme="minorEastAsia" w:hAnsiTheme="minorEastAsia" w:cs="Times New Roman"/>
          <w:color w:val="000000" w:themeColor="text1"/>
          <w:kern w:val="0"/>
          <w:bdr w:val="none" w:sz="0" w:space="0" w:color="auto"/>
        </w:rPr>
        <w:t>需要</w:t>
      </w:r>
      <w:r w:rsidR="0016412E" w:rsidRPr="00435A40">
        <w:rPr>
          <w:rFonts w:asciiTheme="minorEastAsia" w:eastAsiaTheme="minorEastAsia" w:hAnsiTheme="minorEastAsia" w:cs="Times New Roman"/>
          <w:color w:val="000000" w:themeColor="text1"/>
          <w:kern w:val="0"/>
          <w:bdr w:val="none" w:sz="0" w:space="0" w:color="auto"/>
        </w:rPr>
        <w:t>分类</w:t>
      </w:r>
      <w:r w:rsidR="00914132" w:rsidRPr="00435A40">
        <w:rPr>
          <w:rFonts w:asciiTheme="minorEastAsia" w:eastAsiaTheme="minorEastAsia" w:hAnsiTheme="minorEastAsia" w:cs="Times New Roman"/>
          <w:color w:val="000000" w:themeColor="text1"/>
          <w:kern w:val="0"/>
          <w:bdr w:val="none" w:sz="0" w:space="0" w:color="auto"/>
        </w:rPr>
        <w:t>时</w:t>
      </w:r>
      <w:r w:rsidR="00DE0884" w:rsidRPr="00435A40">
        <w:rPr>
          <w:rFonts w:asciiTheme="minorEastAsia" w:eastAsiaTheme="minorEastAsia" w:hAnsiTheme="minorEastAsia" w:cs="Times New Roman"/>
          <w:color w:val="000000" w:themeColor="text1"/>
          <w:kern w:val="0"/>
          <w:bdr w:val="none" w:sz="0" w:space="0" w:color="auto"/>
        </w:rPr>
        <w:t>与先前存放的样本做距</w:t>
      </w:r>
      <w:r w:rsidR="00DE0884" w:rsidRPr="00435A40">
        <w:rPr>
          <w:rFonts w:ascii="Times New Roman" w:hAnsi="Times New Roman" w:cs="Times New Roman"/>
          <w:color w:val="000000" w:themeColor="text1"/>
          <w:kern w:val="0"/>
          <w:bdr w:val="none" w:sz="0" w:space="0" w:color="auto"/>
        </w:rPr>
        <w:t>离对比来</w:t>
      </w:r>
      <w:r w:rsidR="00AA16AD" w:rsidRPr="00435A40">
        <w:rPr>
          <w:rFonts w:ascii="Times New Roman" w:hAnsi="Times New Roman" w:cs="Times New Roman"/>
          <w:color w:val="000000" w:themeColor="text1"/>
          <w:kern w:val="0"/>
          <w:bdr w:val="none" w:sz="0" w:space="0" w:color="auto"/>
        </w:rPr>
        <w:t>判定类别归属</w:t>
      </w:r>
      <w:r w:rsidRPr="00435A40">
        <w:rPr>
          <w:rFonts w:ascii="Times New Roman" w:hAnsi="Times New Roman" w:cs="Times New Roman"/>
          <w:color w:val="000000" w:themeColor="text1"/>
          <w:kern w:val="0"/>
          <w:bdr w:val="none" w:sz="0" w:space="0" w:color="auto"/>
        </w:rPr>
        <w:t>，若样本集较大，需要较多的计算开销，且其还有个不足是，当样本空间不平衡时，</w:t>
      </w:r>
      <w:r w:rsidR="00176950" w:rsidRPr="00435A40">
        <w:rPr>
          <w:rFonts w:ascii="Times New Roman" w:hAnsi="Times New Roman" w:cs="Times New Roman"/>
          <w:color w:val="000000" w:themeColor="text1"/>
          <w:kern w:val="0"/>
          <w:bdr w:val="none" w:sz="0" w:space="0" w:color="auto"/>
        </w:rPr>
        <w:t>在</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个邻居中</w:t>
      </w:r>
      <w:r w:rsidR="00176950" w:rsidRPr="00435A40">
        <w:rPr>
          <w:rFonts w:ascii="Times New Roman" w:hAnsi="Times New Roman" w:cs="Times New Roman"/>
          <w:color w:val="000000" w:themeColor="text1"/>
          <w:kern w:val="0"/>
          <w:bdr w:val="none" w:sz="0" w:space="0" w:color="auto"/>
        </w:rPr>
        <w:t>占多数的类别</w:t>
      </w:r>
      <w:r w:rsidR="001C0258" w:rsidRPr="00435A40">
        <w:rPr>
          <w:rFonts w:ascii="Times New Roman" w:hAnsi="Times New Roman" w:cs="Times New Roman"/>
          <w:color w:val="000000" w:themeColor="text1"/>
          <w:kern w:val="0"/>
          <w:bdr w:val="none" w:sz="0" w:space="0" w:color="auto"/>
        </w:rPr>
        <w:t>更容易是</w:t>
      </w:r>
      <w:r w:rsidR="00176950" w:rsidRPr="00435A40">
        <w:rPr>
          <w:rFonts w:ascii="Times New Roman" w:hAnsi="Times New Roman" w:cs="Times New Roman"/>
          <w:color w:val="000000" w:themeColor="text1"/>
          <w:kern w:val="0"/>
          <w:bdr w:val="none" w:sz="0" w:space="0" w:color="auto"/>
        </w:rPr>
        <w:t>更大容量类</w:t>
      </w:r>
      <w:r w:rsidRPr="00435A40">
        <w:rPr>
          <w:rFonts w:ascii="Times New Roman" w:hAnsi="Times New Roman" w:cs="Times New Roman"/>
          <w:color w:val="000000" w:themeColor="text1"/>
          <w:kern w:val="0"/>
          <w:bdr w:val="none" w:sz="0" w:space="0" w:color="auto"/>
        </w:rPr>
        <w:t>。</w:t>
      </w:r>
      <w:r w:rsidRPr="00435A40">
        <w:rPr>
          <w:rFonts w:ascii="Times New Roman" w:hAnsi="Times New Roman" w:cs="Times New Roman"/>
          <w:color w:val="000000" w:themeColor="text1"/>
          <w:kern w:val="0"/>
          <w:bdr w:val="none" w:sz="0" w:space="0" w:color="auto"/>
        </w:rPr>
        <w:t>SVM</w:t>
      </w:r>
      <w:r w:rsidR="00BA566E" w:rsidRPr="00AE755A">
        <w:rPr>
          <w:rFonts w:ascii="Helvetica" w:hAnsi="Helvetica" w:cs="Helvetica"/>
          <w:color w:val="000000" w:themeColor="text1"/>
          <w:kern w:val="0"/>
          <w:bdr w:val="none" w:sz="0" w:space="0" w:color="auto"/>
        </w:rPr>
        <w:t>最小化结构风险，</w:t>
      </w:r>
      <w:r w:rsidRPr="00AE755A">
        <w:rPr>
          <w:rFonts w:ascii="Helvetica" w:hAnsi="Helvetica" w:cs="Helvetica"/>
          <w:color w:val="000000" w:themeColor="text1"/>
          <w:kern w:val="0"/>
          <w:bdr w:val="none" w:sz="0" w:space="0" w:color="auto"/>
        </w:rPr>
        <w:t>泛化能力</w:t>
      </w:r>
      <w:r w:rsidR="00141F69" w:rsidRPr="00AE755A">
        <w:rPr>
          <w:rFonts w:ascii="Helvetica" w:hAnsi="Helvetica" w:cs="Helvetica"/>
          <w:color w:val="000000" w:themeColor="text1"/>
          <w:kern w:val="0"/>
          <w:bdr w:val="none" w:sz="0" w:space="0" w:color="auto"/>
        </w:rPr>
        <w:t>优秀</w:t>
      </w:r>
      <w:r w:rsidRPr="00AE755A">
        <w:rPr>
          <w:rFonts w:ascii="Helvetica" w:hAnsi="Helvetica" w:cs="Helvetica"/>
          <w:color w:val="000000" w:themeColor="text1"/>
          <w:kern w:val="0"/>
          <w:bdr w:val="none" w:sz="0" w:space="0" w:color="auto"/>
        </w:rPr>
        <w:t>，</w:t>
      </w:r>
      <w:r w:rsidRPr="00AE755A">
        <w:rPr>
          <w:color w:val="000000" w:themeColor="text1"/>
          <w:lang w:val="zh-CN"/>
        </w:rPr>
        <w:t>但本质上是二分类算法，处理多分类问题效率会有所下降。</w:t>
      </w:r>
    </w:p>
    <w:p w14:paraId="11C45F9B" w14:textId="77777777" w:rsidR="00875EB3" w:rsidRPr="00AE755A" w:rsidRDefault="00875EB3" w:rsidP="00F438E3">
      <w:pPr>
        <w:pStyle w:val="aa"/>
        <w:spacing w:line="360" w:lineRule="auto"/>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本章先介绍</w:t>
      </w:r>
      <w:r w:rsidRPr="00AE755A">
        <w:rPr>
          <w:color w:val="000000" w:themeColor="text1"/>
          <w:lang w:val="zh-CN"/>
        </w:rPr>
        <w:t>了向量空间</w:t>
      </w:r>
      <w:r w:rsidRPr="00AE755A">
        <w:rPr>
          <w:rStyle w:val="ac"/>
          <w:rFonts w:ascii="宋体" w:eastAsia="宋体" w:hAnsi="宋体" w:cs="宋体"/>
          <w:color w:val="000000" w:themeColor="text1"/>
          <w:lang w:val="zh-TW" w:eastAsia="zh-TW"/>
        </w:rPr>
        <w:t>模型</w:t>
      </w:r>
      <w:r w:rsidRPr="00AE755A">
        <w:rPr>
          <w:rStyle w:val="ac"/>
          <w:rFonts w:ascii="宋体" w:eastAsia="宋体" w:hAnsi="宋体" w:cs="宋体"/>
          <w:color w:val="000000" w:themeColor="text1"/>
          <w:lang w:val="zh-CN"/>
        </w:rPr>
        <w:t>，</w:t>
      </w:r>
      <w:r w:rsidRPr="00AE755A">
        <w:rPr>
          <w:color w:val="000000" w:themeColor="text1"/>
          <w:lang w:val="zh-CN"/>
        </w:rPr>
        <w:t>并介绍了用于</w:t>
      </w:r>
      <w:r w:rsidRPr="00AE755A">
        <w:rPr>
          <w:rStyle w:val="ac"/>
          <w:rFonts w:ascii="宋体" w:eastAsia="宋体" w:hAnsi="宋体" w:cs="宋体"/>
          <w:color w:val="000000" w:themeColor="text1"/>
          <w:lang w:val="zh-TW" w:eastAsia="zh-TW"/>
        </w:rPr>
        <w:t>降低特征空间的维数</w:t>
      </w:r>
      <w:r w:rsidRPr="00AE755A">
        <w:rPr>
          <w:color w:val="000000" w:themeColor="text1"/>
          <w:lang w:val="zh-CN"/>
        </w:rPr>
        <w:t>的一些常见的特征选择方法，</w:t>
      </w:r>
      <w:r w:rsidRPr="00AE755A">
        <w:rPr>
          <w:rStyle w:val="ac"/>
          <w:rFonts w:ascii="宋体" w:eastAsia="宋体" w:hAnsi="宋体" w:cs="宋体"/>
          <w:color w:val="000000" w:themeColor="text1"/>
          <w:lang w:val="zh-TW" w:eastAsia="zh-TW"/>
        </w:rPr>
        <w:t>接着</w:t>
      </w:r>
      <w:r w:rsidRPr="00AE755A">
        <w:rPr>
          <w:color w:val="000000" w:themeColor="text1"/>
          <w:lang w:val="zh-CN"/>
        </w:rPr>
        <w:t>分别</w:t>
      </w:r>
      <w:r w:rsidRPr="00AE755A">
        <w:rPr>
          <w:rStyle w:val="ac"/>
          <w:rFonts w:ascii="宋体" w:eastAsia="宋体" w:hAnsi="宋体" w:cs="宋体"/>
          <w:color w:val="000000" w:themeColor="text1"/>
          <w:lang w:val="zh-TW" w:eastAsia="zh-TW"/>
        </w:rPr>
        <w:t>介绍了基于</w:t>
      </w:r>
      <w:r w:rsidRPr="00AE755A">
        <w:rPr>
          <w:color w:val="000000" w:themeColor="text1"/>
          <w:lang w:val="zh-CN"/>
        </w:rPr>
        <w:t>贝叶斯理论</w:t>
      </w:r>
      <w:r w:rsidRPr="00AE755A">
        <w:rPr>
          <w:rStyle w:val="ac"/>
          <w:rFonts w:ascii="宋体" w:eastAsia="宋体" w:hAnsi="宋体" w:cs="宋体"/>
          <w:color w:val="000000" w:themeColor="text1"/>
          <w:lang w:val="zh-TW" w:eastAsia="zh-TW"/>
        </w:rPr>
        <w:t>的、</w:t>
      </w:r>
      <w:r w:rsidRPr="00AE755A">
        <w:rPr>
          <w:color w:val="000000" w:themeColor="text1"/>
          <w:lang w:val="zh-CN"/>
        </w:rPr>
        <w:t>基于超平面划分</w:t>
      </w:r>
      <w:r w:rsidRPr="00AE755A">
        <w:rPr>
          <w:rStyle w:val="ac"/>
          <w:rFonts w:ascii="宋体" w:eastAsia="宋体" w:hAnsi="宋体" w:cs="宋体"/>
          <w:color w:val="000000" w:themeColor="text1"/>
          <w:lang w:val="zh-TW" w:eastAsia="zh-TW"/>
        </w:rPr>
        <w:t>的和</w:t>
      </w:r>
      <w:r w:rsidRPr="00AE755A">
        <w:rPr>
          <w:color w:val="000000" w:themeColor="text1"/>
          <w:lang w:val="zh-CN"/>
        </w:rPr>
        <w:t>基于距离的分</w:t>
      </w:r>
      <w:r w:rsidRPr="00AE755A">
        <w:rPr>
          <w:rStyle w:val="ac"/>
          <w:rFonts w:ascii="宋体" w:eastAsia="宋体" w:hAnsi="宋体" w:cs="宋体"/>
          <w:color w:val="000000" w:themeColor="text1"/>
          <w:lang w:val="zh-TW" w:eastAsia="zh-TW"/>
        </w:rPr>
        <w:t>类算法的主要思想、代表算法</w:t>
      </w:r>
      <w:r w:rsidRPr="00AE755A">
        <w:rPr>
          <w:color w:val="000000" w:themeColor="text1"/>
          <w:lang w:val="zh-CN"/>
        </w:rPr>
        <w:t>及其优劣，</w:t>
      </w:r>
      <w:r w:rsidRPr="00AE755A">
        <w:rPr>
          <w:rStyle w:val="ac"/>
          <w:rFonts w:ascii="宋体" w:eastAsia="宋体" w:hAnsi="宋体" w:cs="宋体"/>
          <w:color w:val="000000" w:themeColor="text1"/>
          <w:lang w:val="zh-TW" w:eastAsia="zh-TW"/>
        </w:rPr>
        <w:t>为下文描述的</w:t>
      </w:r>
      <w:r w:rsidRPr="00AE755A">
        <w:rPr>
          <w:color w:val="000000" w:themeColor="text1"/>
          <w:lang w:val="zh-CN"/>
        </w:rPr>
        <w:t>根据用户搜索文本预测用户属性标签的方法</w:t>
      </w:r>
      <w:r w:rsidRPr="00AE755A">
        <w:rPr>
          <w:rStyle w:val="ac"/>
          <w:rFonts w:ascii="宋体" w:eastAsia="宋体" w:hAnsi="宋体" w:cs="宋体"/>
          <w:color w:val="000000" w:themeColor="text1"/>
          <w:lang w:val="zh-TW" w:eastAsia="zh-TW"/>
        </w:rPr>
        <w:t>提供理论依据。</w:t>
      </w:r>
    </w:p>
    <w:p w14:paraId="35946D90" w14:textId="77777777" w:rsidR="00875EB3" w:rsidRPr="00AE755A" w:rsidRDefault="00875EB3" w:rsidP="00F438E3">
      <w:pPr>
        <w:pStyle w:val="aa"/>
        <w:spacing w:line="360" w:lineRule="auto"/>
        <w:jc w:val="both"/>
        <w:rPr>
          <w:color w:val="000000" w:themeColor="text1"/>
        </w:rPr>
      </w:pPr>
    </w:p>
    <w:p w14:paraId="1A3C0641" w14:textId="77777777" w:rsidR="00875EB3" w:rsidRPr="00AE755A" w:rsidRDefault="00875EB3" w:rsidP="00F438E3">
      <w:pPr>
        <w:pStyle w:val="aa"/>
        <w:spacing w:line="360" w:lineRule="auto"/>
        <w:jc w:val="both"/>
        <w:rPr>
          <w:color w:val="000000" w:themeColor="text1"/>
        </w:rPr>
      </w:pPr>
    </w:p>
    <w:p w14:paraId="0BC8B665" w14:textId="77777777" w:rsidR="00875EB3" w:rsidRPr="00AE755A" w:rsidRDefault="00875EB3" w:rsidP="00F438E3">
      <w:pPr>
        <w:pStyle w:val="aa"/>
        <w:spacing w:line="360" w:lineRule="auto"/>
        <w:jc w:val="both"/>
        <w:rPr>
          <w:color w:val="000000" w:themeColor="text1"/>
        </w:rPr>
      </w:pPr>
    </w:p>
    <w:p w14:paraId="2E09FECF" w14:textId="77777777" w:rsidR="00875EB3" w:rsidRPr="00AE755A" w:rsidRDefault="00875EB3" w:rsidP="00F438E3">
      <w:pPr>
        <w:pStyle w:val="aa"/>
        <w:spacing w:line="360" w:lineRule="auto"/>
        <w:jc w:val="both"/>
        <w:rPr>
          <w:color w:val="000000" w:themeColor="text1"/>
        </w:rPr>
      </w:pPr>
    </w:p>
    <w:p w14:paraId="508114EE" w14:textId="77777777" w:rsidR="00440770" w:rsidRPr="00AE755A" w:rsidRDefault="00440770" w:rsidP="00F438E3">
      <w:pPr>
        <w:pStyle w:val="aa"/>
        <w:spacing w:line="360" w:lineRule="auto"/>
        <w:jc w:val="both"/>
        <w:rPr>
          <w:color w:val="000000" w:themeColor="text1"/>
        </w:rPr>
      </w:pPr>
    </w:p>
    <w:p w14:paraId="030CBE1D" w14:textId="77777777" w:rsidR="00440770" w:rsidRPr="00AE755A" w:rsidRDefault="00440770" w:rsidP="00F438E3">
      <w:pPr>
        <w:pStyle w:val="aa"/>
        <w:spacing w:line="360" w:lineRule="auto"/>
        <w:jc w:val="both"/>
        <w:rPr>
          <w:color w:val="000000" w:themeColor="text1"/>
        </w:rPr>
      </w:pPr>
    </w:p>
    <w:p w14:paraId="07C96935" w14:textId="77777777" w:rsidR="0016041A" w:rsidRDefault="0016041A" w:rsidP="00435A40">
      <w:pPr>
        <w:pStyle w:val="1"/>
        <w:snapToGrid w:val="0"/>
        <w:spacing w:before="0" w:after="120" w:line="360" w:lineRule="auto"/>
        <w:rPr>
          <w:rFonts w:ascii="黑体" w:eastAsia="黑体" w:hAnsi="黑体"/>
          <w:b w:val="0"/>
          <w:lang w:val="zh-TW" w:eastAsia="zh-TW"/>
        </w:rPr>
        <w:sectPr w:rsidR="0016041A">
          <w:pgSz w:w="11900" w:h="16840"/>
          <w:pgMar w:top="1440" w:right="1800" w:bottom="1440" w:left="1800" w:header="851" w:footer="992" w:gutter="0"/>
          <w:pgNumType w:start="1"/>
          <w:cols w:space="720"/>
        </w:sectPr>
      </w:pPr>
      <w:bookmarkStart w:id="39" w:name="_Toc482744374"/>
    </w:p>
    <w:p w14:paraId="54D5C888" w14:textId="596E68F7" w:rsidR="00875EB3" w:rsidRPr="00435A40" w:rsidRDefault="00875EB3" w:rsidP="00435A40">
      <w:pPr>
        <w:pStyle w:val="1"/>
        <w:snapToGrid w:val="0"/>
        <w:spacing w:before="0" w:after="120" w:line="360" w:lineRule="auto"/>
        <w:jc w:val="center"/>
        <w:rPr>
          <w:rFonts w:ascii="SimHei" w:eastAsia="SimHei" w:hAnsi="SimHei"/>
          <w:b w:val="0"/>
          <w:lang w:val="zh-TW"/>
        </w:rPr>
      </w:pPr>
      <w:bookmarkStart w:id="40" w:name="_Toc483399071"/>
      <w:r w:rsidRPr="00435A40">
        <w:rPr>
          <w:rFonts w:ascii="SimHei" w:eastAsia="SimHei" w:hAnsi="SimHei"/>
          <w:b w:val="0"/>
        </w:rPr>
        <w:lastRenderedPageBreak/>
        <w:t xml:space="preserve">第3章 </w:t>
      </w:r>
      <w:r w:rsidR="006102C9" w:rsidRPr="00435A40">
        <w:rPr>
          <w:rFonts w:ascii="SimHei" w:eastAsia="SimHei" w:hAnsi="SimHei" w:hint="eastAsia"/>
          <w:b w:val="0"/>
          <w:lang w:val="zh-TW"/>
        </w:rPr>
        <w:t>用户属性分类预测</w:t>
      </w:r>
      <w:bookmarkEnd w:id="39"/>
      <w:r w:rsidR="006102C9" w:rsidRPr="00435A40">
        <w:rPr>
          <w:rFonts w:ascii="SimHei" w:eastAsia="SimHei" w:hAnsi="SimHei" w:hint="eastAsia"/>
          <w:b w:val="0"/>
          <w:lang w:val="zh-TW"/>
        </w:rPr>
        <w:t>方法</w:t>
      </w:r>
      <w:bookmarkEnd w:id="40"/>
    </w:p>
    <w:p w14:paraId="287ADEAD" w14:textId="36558FBE" w:rsidR="00875EB3" w:rsidRPr="00435A40" w:rsidRDefault="00875EB3" w:rsidP="00435A40">
      <w:pPr>
        <w:pStyle w:val="2"/>
        <w:spacing w:after="120" w:line="360" w:lineRule="auto"/>
        <w:rPr>
          <w:rFonts w:ascii="SimHei" w:eastAsia="SimHei" w:hAnsi="SimHei"/>
          <w:b w:val="0"/>
        </w:rPr>
      </w:pPr>
      <w:bookmarkStart w:id="41" w:name="_Toc482744375"/>
      <w:bookmarkStart w:id="42" w:name="_Toc483399072"/>
      <w:r w:rsidRPr="00435A40">
        <w:rPr>
          <w:rFonts w:ascii="SimHei" w:eastAsia="SimHei" w:hAnsi="SimHei"/>
          <w:b w:val="0"/>
        </w:rPr>
        <w:t>3.1</w:t>
      </w:r>
      <w:r w:rsidR="006102C9" w:rsidRPr="00435A40">
        <w:rPr>
          <w:rFonts w:ascii="SimHei" w:eastAsia="SimHei" w:hAnsi="SimHei" w:hint="eastAsia"/>
          <w:b w:val="0"/>
        </w:rPr>
        <w:t>用户属性预测方法</w:t>
      </w:r>
      <w:bookmarkEnd w:id="41"/>
      <w:r w:rsidR="006102C9" w:rsidRPr="00435A40">
        <w:rPr>
          <w:rFonts w:ascii="SimHei" w:eastAsia="SimHei" w:hAnsi="SimHei" w:hint="eastAsia"/>
          <w:b w:val="0"/>
        </w:rPr>
        <w:t>简介</w:t>
      </w:r>
      <w:bookmarkEnd w:id="42"/>
    </w:p>
    <w:p w14:paraId="0CBD6173" w14:textId="642CCC3A" w:rsidR="00875EB3" w:rsidRPr="00AE755A" w:rsidRDefault="00875EB3" w:rsidP="00435A40">
      <w:pPr>
        <w:pStyle w:val="aa"/>
        <w:spacing w:line="360" w:lineRule="auto"/>
        <w:rPr>
          <w:rStyle w:val="ac"/>
          <w:rFonts w:ascii="宋体" w:eastAsia="宋体" w:hAnsi="宋体" w:cs="宋体"/>
          <w:b/>
          <w:bCs/>
          <w:color w:val="000000" w:themeColor="text1"/>
          <w:sz w:val="32"/>
          <w:szCs w:val="32"/>
          <w:lang w:val="zh-TW" w:eastAsia="zh-TW"/>
        </w:rPr>
      </w:pPr>
      <w:r w:rsidRPr="00AE755A">
        <w:rPr>
          <w:color w:val="000000" w:themeColor="text1"/>
          <w:lang w:val="zh-TW" w:eastAsia="zh-TW"/>
        </w:rPr>
        <w:t>本章将介绍根据用户搜索关键词预测分析用户属性的</w:t>
      </w:r>
      <w:r w:rsidRPr="00AE755A">
        <w:rPr>
          <w:color w:val="000000" w:themeColor="text1"/>
          <w:lang w:val="zh-CN"/>
        </w:rPr>
        <w:t>方法</w:t>
      </w:r>
      <w:r w:rsidRPr="00AE755A">
        <w:rPr>
          <w:color w:val="000000" w:themeColor="text1"/>
          <w:lang w:val="zh-TW" w:eastAsia="zh-TW"/>
        </w:rPr>
        <w:t>及其具体的</w:t>
      </w:r>
      <w:r w:rsidR="006102C9">
        <w:rPr>
          <w:rFonts w:eastAsiaTheme="minorEastAsia" w:hint="eastAsia"/>
          <w:color w:val="000000" w:themeColor="text1"/>
          <w:lang w:val="zh-TW"/>
        </w:rPr>
        <w:t>算法设计与</w:t>
      </w:r>
      <w:r w:rsidRPr="00AE755A">
        <w:rPr>
          <w:color w:val="000000" w:themeColor="text1"/>
          <w:lang w:val="zh-TW" w:eastAsia="zh-TW"/>
        </w:rPr>
        <w:t>实现。本文提出的</w:t>
      </w:r>
      <w:r w:rsidRPr="00AE755A">
        <w:rPr>
          <w:color w:val="000000" w:themeColor="text1"/>
          <w:lang w:val="zh-CN"/>
        </w:rPr>
        <w:t>解决方法</w:t>
      </w:r>
      <w:r w:rsidRPr="00AE755A">
        <w:rPr>
          <w:color w:val="000000" w:themeColor="text1"/>
          <w:lang w:val="zh-TW" w:eastAsia="zh-TW"/>
        </w:rPr>
        <w:t>主要分成三</w:t>
      </w:r>
      <w:r w:rsidR="006102C9">
        <w:rPr>
          <w:rFonts w:eastAsiaTheme="minorEastAsia" w:hint="eastAsia"/>
          <w:color w:val="000000" w:themeColor="text1"/>
          <w:lang w:val="zh-TW"/>
        </w:rPr>
        <w:t>个步骤</w:t>
      </w:r>
      <w:r w:rsidRPr="00AE755A">
        <w:rPr>
          <w:color w:val="000000" w:themeColor="text1"/>
          <w:lang w:val="zh-TW" w:eastAsia="zh-TW"/>
        </w:rPr>
        <w:t>。</w:t>
      </w:r>
    </w:p>
    <w:p w14:paraId="58504102" w14:textId="698C8E7A" w:rsidR="00FB18F3" w:rsidRDefault="00875EB3" w:rsidP="00435A40">
      <w:pPr>
        <w:pStyle w:val="aa"/>
        <w:spacing w:line="360" w:lineRule="auto"/>
        <w:rPr>
          <w:rFonts w:eastAsiaTheme="minorEastAsia"/>
          <w:color w:val="000000" w:themeColor="text1"/>
          <w:lang w:val="zh-CN"/>
        </w:rPr>
      </w:pPr>
      <w:r w:rsidRPr="00AE755A">
        <w:rPr>
          <w:rStyle w:val="ac"/>
          <w:rFonts w:ascii="宋体" w:eastAsia="宋体" w:hAnsi="宋体" w:cs="宋体"/>
          <w:color w:val="000000" w:themeColor="text1"/>
          <w:lang w:val="zh-TW" w:eastAsia="zh-TW"/>
        </w:rPr>
        <w:t>首先</w:t>
      </w:r>
      <w:r w:rsidR="006102C9">
        <w:rPr>
          <w:rStyle w:val="ac"/>
          <w:rFonts w:ascii="宋体" w:eastAsia="宋体" w:hAnsi="宋体" w:cs="宋体" w:hint="eastAsia"/>
          <w:color w:val="000000" w:themeColor="text1"/>
          <w:lang w:val="zh-TW"/>
        </w:rPr>
        <w:t>，</w:t>
      </w:r>
      <w:r w:rsidRPr="00AE755A">
        <w:rPr>
          <w:rStyle w:val="ac"/>
          <w:rFonts w:ascii="宋体" w:eastAsia="宋体" w:hAnsi="宋体" w:cs="宋体"/>
          <w:color w:val="000000" w:themeColor="text1"/>
          <w:lang w:val="zh-TW" w:eastAsia="zh-TW"/>
        </w:rPr>
        <w:t>对</w:t>
      </w:r>
      <w:r w:rsidRPr="00AE755A">
        <w:rPr>
          <w:color w:val="000000" w:themeColor="text1"/>
          <w:lang w:val="zh-CN"/>
        </w:rPr>
        <w:t>每个用户</w:t>
      </w:r>
      <w:r w:rsidRPr="00AE755A">
        <w:rPr>
          <w:rStyle w:val="ac"/>
          <w:rFonts w:ascii="宋体" w:eastAsia="宋体" w:hAnsi="宋体" w:cs="宋体"/>
          <w:color w:val="000000" w:themeColor="text1"/>
          <w:lang w:val="zh-TW" w:eastAsia="zh-TW"/>
        </w:rPr>
        <w:t>初始的</w:t>
      </w:r>
      <w:r w:rsidRPr="00AE755A">
        <w:rPr>
          <w:color w:val="000000" w:themeColor="text1"/>
          <w:lang w:val="zh-CN"/>
        </w:rPr>
        <w:t>搜索关键词文本</w:t>
      </w:r>
      <w:r w:rsidRPr="00AE755A">
        <w:rPr>
          <w:rStyle w:val="ac"/>
          <w:rFonts w:ascii="宋体" w:eastAsia="宋体" w:hAnsi="宋体" w:cs="宋体"/>
          <w:color w:val="000000" w:themeColor="text1"/>
          <w:lang w:val="zh-TW" w:eastAsia="zh-TW"/>
        </w:rPr>
        <w:t>数据集进行处理，</w:t>
      </w:r>
      <w:r w:rsidRPr="00AE755A">
        <w:rPr>
          <w:color w:val="000000" w:themeColor="text1"/>
          <w:lang w:val="zh-CN"/>
        </w:rPr>
        <w:t>利用优秀的分词工具</w:t>
      </w:r>
      <w:r w:rsidR="00FB18F3">
        <w:rPr>
          <w:rFonts w:eastAsiaTheme="minorEastAsia" w:hint="eastAsia"/>
          <w:color w:val="000000" w:themeColor="text1"/>
          <w:lang w:val="zh-CN"/>
        </w:rPr>
        <w:t>“</w:t>
      </w:r>
      <w:r w:rsidRPr="00AE755A">
        <w:rPr>
          <w:color w:val="000000" w:themeColor="text1"/>
          <w:lang w:val="zh-CN"/>
        </w:rPr>
        <w:t>结巴分词</w:t>
      </w:r>
      <w:r w:rsidR="00FB18F3">
        <w:rPr>
          <w:rFonts w:eastAsiaTheme="minorEastAsia" w:hint="eastAsia"/>
          <w:color w:val="000000" w:themeColor="text1"/>
          <w:lang w:val="zh-CN"/>
        </w:rPr>
        <w:t>”</w:t>
      </w:r>
      <w:r w:rsidRPr="00AE755A">
        <w:rPr>
          <w:color w:val="000000" w:themeColor="text1"/>
          <w:lang w:val="zh-CN"/>
        </w:rPr>
        <w:t>对文本进行分词，并针对数据集文本的特点引入相应的网络词汇，以及做停用词处理。</w:t>
      </w:r>
    </w:p>
    <w:p w14:paraId="19DAC777" w14:textId="208C41BB" w:rsidR="00FB18F3" w:rsidRPr="00435A40" w:rsidRDefault="00875EB3" w:rsidP="00435A40">
      <w:pPr>
        <w:pStyle w:val="aa"/>
        <w:spacing w:line="360" w:lineRule="auto"/>
        <w:rPr>
          <w:rFonts w:ascii="Times New Roman" w:eastAsiaTheme="minorEastAsia" w:hAnsi="Times New Roman" w:cs="Times New Roman"/>
          <w:color w:val="000000" w:themeColor="text1"/>
          <w:lang w:val="zh-CN"/>
        </w:rPr>
      </w:pPr>
      <w:r w:rsidRPr="00AE755A">
        <w:rPr>
          <w:color w:val="000000" w:themeColor="text1"/>
          <w:lang w:val="zh-CN"/>
        </w:rPr>
        <w:t>接着对分词后的文本做向量化处理，这里</w:t>
      </w:r>
      <w:r w:rsidRPr="00AE755A">
        <w:rPr>
          <w:color w:val="000000" w:themeColor="text1"/>
        </w:rPr>
        <w:t>以词作为特征项，</w:t>
      </w:r>
      <w:r w:rsidR="00FB18F3">
        <w:rPr>
          <w:rFonts w:eastAsiaTheme="minorEastAsia" w:hint="eastAsia"/>
          <w:color w:val="000000" w:themeColor="text1"/>
        </w:rPr>
        <w:t>用单</w:t>
      </w:r>
      <w:r w:rsidRPr="00AE755A">
        <w:rPr>
          <w:color w:val="000000" w:themeColor="text1"/>
        </w:rPr>
        <w:t>词的</w:t>
      </w:r>
      <w:r w:rsidRPr="00435A40">
        <w:rPr>
          <w:rFonts w:ascii="Times New Roman" w:hAnsi="Times New Roman" w:cs="Times New Roman"/>
          <w:color w:val="000000" w:themeColor="text1"/>
        </w:rPr>
        <w:t>TF-IDF</w:t>
      </w:r>
      <w:r w:rsidRPr="00435A40">
        <w:rPr>
          <w:rFonts w:ascii="Times New Roman" w:hAnsi="Times New Roman" w:cs="Times New Roman"/>
          <w:color w:val="000000" w:themeColor="text1"/>
        </w:rPr>
        <w:t>表示权重</w:t>
      </w:r>
      <w:r w:rsidRPr="00435A40">
        <w:rPr>
          <w:rFonts w:ascii="Times New Roman" w:hAnsi="Times New Roman" w:cs="Times New Roman"/>
          <w:color w:val="000000" w:themeColor="text1"/>
          <w:lang w:val="zh-CN"/>
        </w:rPr>
        <w:t>，并对文本特征向量做降维处理，剔除出现频率极低的词汇，最终保留十万左右的特征项。</w:t>
      </w:r>
    </w:p>
    <w:p w14:paraId="7922DC9F" w14:textId="3FC26937"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最后分别训练用于预测年龄、性别、学历的三个分类器，对于每个分类器的分类算法选择，本文分别</w:t>
      </w:r>
      <w:r w:rsidR="00FB18F3" w:rsidRPr="00435A40">
        <w:rPr>
          <w:rFonts w:ascii="Times New Roman" w:eastAsiaTheme="minorEastAsia" w:hAnsi="Times New Roman" w:cs="Times New Roman" w:hint="eastAsia"/>
          <w:color w:val="000000" w:themeColor="text1"/>
          <w:lang w:val="zh-CN"/>
        </w:rPr>
        <w:t>设计实现了</w:t>
      </w:r>
      <w:r w:rsidRPr="00435A40">
        <w:rPr>
          <w:rFonts w:ascii="Times New Roman" w:hAnsi="Times New Roman" w:cs="Times New Roman"/>
          <w:color w:val="000000" w:themeColor="text1"/>
          <w:lang w:val="zh-CN"/>
        </w:rPr>
        <w:t>朴素贝叶斯、</w:t>
      </w:r>
      <w:r w:rsidRPr="00435A40">
        <w:rPr>
          <w:rFonts w:ascii="Times New Roman" w:hAnsi="Times New Roman" w:cs="Times New Roman"/>
          <w:color w:val="000000" w:themeColor="text1"/>
          <w:lang w:val="zh-CN"/>
        </w:rPr>
        <w:t>SVM</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KNN</w:t>
      </w:r>
      <w:r w:rsidRPr="00AE755A">
        <w:rPr>
          <w:color w:val="000000" w:themeColor="text1"/>
          <w:lang w:val="zh-CN"/>
        </w:rPr>
        <w:t>算法，并对比分析了它们在这个分类任务上的效果。</w:t>
      </w:r>
    </w:p>
    <w:p w14:paraId="4976A909" w14:textId="204B4B5C" w:rsidR="00875EB3" w:rsidRPr="00AE755A" w:rsidRDefault="00875EB3" w:rsidP="00435A40">
      <w:pPr>
        <w:pStyle w:val="aa"/>
        <w:spacing w:line="360" w:lineRule="auto"/>
        <w:rPr>
          <w:color w:val="000000" w:themeColor="text1"/>
        </w:rPr>
      </w:pPr>
      <w:r w:rsidRPr="00AE755A">
        <w:rPr>
          <w:color w:val="000000" w:themeColor="text1"/>
          <w:lang w:val="zh-CN"/>
        </w:rPr>
        <w:t>此外，由于</w:t>
      </w:r>
      <w:r w:rsidR="00FB18F3">
        <w:rPr>
          <w:rFonts w:eastAsiaTheme="minorEastAsia" w:hint="eastAsia"/>
          <w:color w:val="000000" w:themeColor="text1"/>
          <w:lang w:val="zh-CN"/>
        </w:rPr>
        <w:t>所</w:t>
      </w:r>
      <w:r w:rsidRPr="00AE755A">
        <w:rPr>
          <w:color w:val="000000" w:themeColor="text1"/>
          <w:lang w:val="zh-CN"/>
        </w:rPr>
        <w:t>使用的数据集中</w:t>
      </w:r>
      <w:r w:rsidRPr="00AE755A">
        <w:rPr>
          <w:color w:val="000000" w:themeColor="text1"/>
        </w:rPr>
        <w:t>还存在缺失的</w:t>
      </w:r>
      <w:r w:rsidRPr="00AE755A">
        <w:rPr>
          <w:color w:val="000000" w:themeColor="text1"/>
          <w:lang w:val="zh-CN"/>
        </w:rPr>
        <w:t>用户标签数据，本文分别采用的处理方法是</w:t>
      </w:r>
      <w:r w:rsidR="00FB18F3">
        <w:rPr>
          <w:rFonts w:eastAsiaTheme="minorEastAsia" w:hint="eastAsia"/>
          <w:color w:val="000000" w:themeColor="text1"/>
          <w:lang w:val="zh-CN"/>
        </w:rPr>
        <w:t>，</w:t>
      </w:r>
      <w:r w:rsidRPr="00AE755A">
        <w:rPr>
          <w:color w:val="000000" w:themeColor="text1"/>
        </w:rPr>
        <w:t>根据其他非缺失数据训练出一个分类模型，对这些标签缺失数据文本进行分类，再将这些数据纳入训练数据集中重新训练出新的分类模型</w:t>
      </w:r>
      <w:r w:rsidRPr="00AE755A">
        <w:rPr>
          <w:color w:val="000000" w:themeColor="text1"/>
          <w:lang w:val="zh-CN"/>
        </w:rPr>
        <w:t>。</w:t>
      </w:r>
    </w:p>
    <w:p w14:paraId="683FA00C" w14:textId="24C203B7" w:rsidR="00875EB3" w:rsidRPr="00AE755A" w:rsidRDefault="00875EB3" w:rsidP="00435A40">
      <w:pPr>
        <w:pStyle w:val="aa"/>
        <w:spacing w:line="360" w:lineRule="auto"/>
        <w:rPr>
          <w:rStyle w:val="ac"/>
          <w:rFonts w:ascii="宋体" w:eastAsia="宋体" w:hAnsi="宋体" w:cs="宋体"/>
          <w:color w:val="000000" w:themeColor="text1"/>
        </w:rPr>
      </w:pPr>
      <w:r w:rsidRPr="00AE755A">
        <w:rPr>
          <w:rStyle w:val="ac"/>
          <w:rFonts w:ascii="宋体" w:eastAsia="宋体" w:hAnsi="宋体" w:cs="宋体"/>
          <w:color w:val="000000" w:themeColor="text1"/>
          <w:lang w:val="zh-TW" w:eastAsia="zh-TW"/>
        </w:rPr>
        <w:t>通过以上的</w:t>
      </w:r>
      <w:r w:rsidR="00FB18F3">
        <w:rPr>
          <w:rStyle w:val="ac"/>
          <w:rFonts w:ascii="宋体" w:eastAsia="宋体" w:hAnsi="宋体" w:cs="宋体" w:hint="eastAsia"/>
          <w:color w:val="000000" w:themeColor="text1"/>
          <w:lang w:val="zh-TW"/>
        </w:rPr>
        <w:t>算法过程</w:t>
      </w:r>
      <w:r w:rsidRPr="00AE755A">
        <w:rPr>
          <w:rStyle w:val="ac"/>
          <w:rFonts w:ascii="宋体" w:eastAsia="宋体" w:hAnsi="宋体" w:cs="宋体"/>
          <w:color w:val="000000" w:themeColor="text1"/>
          <w:lang w:val="zh-TW" w:eastAsia="zh-TW"/>
        </w:rPr>
        <w:t>描述</w:t>
      </w:r>
      <w:r w:rsidR="003050C1">
        <w:rPr>
          <w:rStyle w:val="ac"/>
          <w:rFonts w:ascii="宋体" w:eastAsia="宋体" w:hAnsi="宋体" w:cs="宋体"/>
          <w:color w:val="000000" w:themeColor="text1"/>
          <w:lang w:val="zh-TW"/>
        </w:rPr>
        <w:t>可知</w:t>
      </w:r>
      <w:r w:rsidR="000D7482">
        <w:rPr>
          <w:rStyle w:val="ac"/>
          <w:rFonts w:ascii="宋体" w:eastAsia="宋体" w:hAnsi="宋体" w:cs="宋体"/>
          <w:color w:val="000000" w:themeColor="text1"/>
          <w:lang w:val="zh-TW" w:eastAsia="zh-TW"/>
        </w:rPr>
        <w:t>,</w:t>
      </w:r>
      <w:r w:rsidRPr="00AE755A">
        <w:rPr>
          <w:rStyle w:val="ac"/>
          <w:rFonts w:ascii="宋体" w:eastAsia="宋体" w:hAnsi="宋体" w:cs="宋体"/>
          <w:color w:val="000000" w:themeColor="text1"/>
          <w:lang w:val="zh-TW" w:eastAsia="zh-TW"/>
        </w:rPr>
        <w:t>本文关于</w:t>
      </w:r>
      <w:r w:rsidRPr="00AE755A">
        <w:rPr>
          <w:color w:val="000000" w:themeColor="text1"/>
          <w:lang w:val="zh-CN"/>
        </w:rPr>
        <w:t>基于用户搜索关键词预测用户属性</w:t>
      </w:r>
      <w:r w:rsidRPr="00AE755A">
        <w:rPr>
          <w:rStyle w:val="ac"/>
          <w:rFonts w:ascii="宋体" w:eastAsia="宋体" w:hAnsi="宋体" w:cs="宋体"/>
          <w:color w:val="000000" w:themeColor="text1"/>
          <w:lang w:val="zh-TW" w:eastAsia="zh-TW"/>
        </w:rPr>
        <w:t>的</w:t>
      </w:r>
      <w:r w:rsidR="00FB18F3">
        <w:rPr>
          <w:rStyle w:val="ac"/>
          <w:rFonts w:ascii="宋体" w:eastAsia="宋体" w:hAnsi="宋体" w:cs="宋体" w:hint="eastAsia"/>
          <w:color w:val="000000" w:themeColor="text1"/>
          <w:lang w:val="zh-TW"/>
        </w:rPr>
        <w:t>主要处理流程为</w:t>
      </w:r>
      <w:r w:rsidRPr="00AE755A">
        <w:rPr>
          <w:rStyle w:val="ac"/>
          <w:rFonts w:ascii="宋体" w:eastAsia="宋体" w:hAnsi="宋体" w:cs="宋体"/>
          <w:color w:val="000000" w:themeColor="text1"/>
          <w:lang w:val="zh-TW" w:eastAsia="zh-TW"/>
        </w:rPr>
        <w:t>：</w:t>
      </w:r>
    </w:p>
    <w:p w14:paraId="6BEBEE22" w14:textId="6B510AA1" w:rsidR="00875EB3" w:rsidRPr="00AE755A" w:rsidRDefault="00875EB3" w:rsidP="00435A40">
      <w:pPr>
        <w:pStyle w:val="aa"/>
        <w:spacing w:line="360" w:lineRule="auto"/>
        <w:rPr>
          <w:rStyle w:val="ac"/>
          <w:rFonts w:ascii="宋体" w:eastAsia="宋体" w:hAnsi="宋体" w:cs="宋体"/>
          <w:color w:val="000000" w:themeColor="text1"/>
        </w:rPr>
      </w:pPr>
      <w:r w:rsidRPr="00AE755A">
        <w:rPr>
          <w:color w:val="000000" w:themeColor="text1"/>
          <w:lang w:val="zh-CN"/>
        </w:rPr>
        <w:t>搜索文本预处理 -&gt;</w:t>
      </w:r>
      <w:r w:rsidR="00A15EF5">
        <w:rPr>
          <w:color w:val="000000" w:themeColor="text1"/>
          <w:lang w:val="zh-CN"/>
        </w:rPr>
        <w:t xml:space="preserve"> </w:t>
      </w:r>
      <w:r w:rsidRPr="00AE755A">
        <w:rPr>
          <w:color w:val="000000" w:themeColor="text1"/>
          <w:lang w:val="zh-CN"/>
        </w:rPr>
        <w:t>特征抽取和转换</w:t>
      </w:r>
      <w:r w:rsidR="00A15EF5">
        <w:rPr>
          <w:color w:val="000000" w:themeColor="text1"/>
          <w:lang w:val="zh-CN"/>
        </w:rPr>
        <w:t xml:space="preserve"> </w:t>
      </w:r>
      <w:r w:rsidRPr="00AE755A">
        <w:rPr>
          <w:color w:val="000000" w:themeColor="text1"/>
          <w:lang w:val="zh-CN"/>
        </w:rPr>
        <w:t>-&gt; 训练各种分类模型 -&gt; 测试</w:t>
      </w:r>
      <w:r w:rsidRPr="00AE755A">
        <w:rPr>
          <w:color w:val="000000" w:themeColor="text1"/>
        </w:rPr>
        <w:t xml:space="preserve"> -&gt;</w:t>
      </w:r>
      <w:r w:rsidRPr="00AE755A">
        <w:rPr>
          <w:color w:val="000000" w:themeColor="text1"/>
          <w:lang w:val="zh-CN"/>
        </w:rPr>
        <w:t>实验结果分析</w:t>
      </w:r>
      <w:r w:rsidRPr="00AE755A">
        <w:rPr>
          <w:rStyle w:val="ac"/>
          <w:rFonts w:ascii="宋体" w:eastAsia="宋体" w:hAnsi="宋体" w:cs="宋体"/>
          <w:color w:val="000000" w:themeColor="text1"/>
          <w:lang w:val="zh-TW" w:eastAsia="zh-TW"/>
        </w:rPr>
        <w:t>。</w:t>
      </w:r>
    </w:p>
    <w:p w14:paraId="551B7F44" w14:textId="77777777" w:rsidR="00875EB3" w:rsidRPr="00435A40" w:rsidRDefault="00875EB3" w:rsidP="00435A40">
      <w:pPr>
        <w:pStyle w:val="2"/>
        <w:spacing w:after="120" w:line="360" w:lineRule="auto"/>
        <w:rPr>
          <w:rFonts w:ascii="SimHei" w:eastAsia="SimHei" w:hAnsi="SimHei"/>
          <w:b w:val="0"/>
        </w:rPr>
      </w:pPr>
      <w:bookmarkStart w:id="43" w:name="_Toc482744376"/>
      <w:bookmarkStart w:id="44" w:name="_Toc483399073"/>
      <w:r w:rsidRPr="00435A40">
        <w:rPr>
          <w:rFonts w:ascii="SimHei" w:eastAsia="SimHei" w:hAnsi="SimHei"/>
          <w:b w:val="0"/>
        </w:rPr>
        <w:t>3.2中文分词</w:t>
      </w:r>
      <w:bookmarkEnd w:id="43"/>
      <w:bookmarkEnd w:id="44"/>
    </w:p>
    <w:p w14:paraId="1AEE49B8" w14:textId="4D62DAA6" w:rsidR="00313CF8" w:rsidRPr="00435A40" w:rsidRDefault="00875EB3" w:rsidP="00435A40">
      <w:pPr>
        <w:pStyle w:val="aa"/>
        <w:spacing w:line="360" w:lineRule="auto"/>
        <w:rPr>
          <w:rFonts w:asciiTheme="minorEastAsia" w:eastAsiaTheme="minorEastAsia" w:hAnsiTheme="minorEastAsia"/>
          <w:color w:val="000000" w:themeColor="text1"/>
          <w:lang w:val="zh-CN"/>
        </w:rPr>
      </w:pPr>
      <w:r w:rsidRPr="00AE755A">
        <w:rPr>
          <w:color w:val="000000" w:themeColor="text1"/>
        </w:rPr>
        <w:t>中</w:t>
      </w:r>
      <w:r w:rsidRPr="00435A40">
        <w:rPr>
          <w:rFonts w:asciiTheme="minorEastAsia" w:eastAsiaTheme="minorEastAsia" w:hAnsiTheme="minorEastAsia"/>
          <w:color w:val="000000" w:themeColor="text1"/>
        </w:rPr>
        <w:t>文分词是中文文本处理的一个基础性工作，</w:t>
      </w:r>
      <w:r w:rsidRPr="00435A40">
        <w:rPr>
          <w:rFonts w:asciiTheme="minorEastAsia" w:eastAsiaTheme="minorEastAsia" w:hAnsiTheme="minorEastAsia"/>
          <w:color w:val="000000" w:themeColor="text1"/>
          <w:lang w:val="zh-CN"/>
        </w:rPr>
        <w:t>本文利用优秀的开源中文分词工具</w:t>
      </w:r>
      <w:r w:rsidR="00313CF8"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rPr>
        <w:t>结巴分词</w:t>
      </w:r>
      <w:r w:rsidR="00313CF8" w:rsidRPr="00435A40">
        <w:rPr>
          <w:rFonts w:asciiTheme="minorEastAsia" w:eastAsiaTheme="minorEastAsia" w:hAnsiTheme="minorEastAsia" w:hint="eastAsia"/>
          <w:color w:val="000000" w:themeColor="text1"/>
        </w:rPr>
        <w:t>”</w:t>
      </w:r>
      <w:r w:rsidRPr="00435A40">
        <w:rPr>
          <w:rFonts w:asciiTheme="minorEastAsia" w:eastAsiaTheme="minorEastAsia" w:hAnsiTheme="minorEastAsia"/>
          <w:color w:val="000000" w:themeColor="text1"/>
          <w:lang w:val="zh-CN"/>
        </w:rPr>
        <w:t>对用户搜索文本</w:t>
      </w:r>
      <w:r w:rsidRPr="00435A40">
        <w:rPr>
          <w:rFonts w:asciiTheme="minorEastAsia" w:eastAsiaTheme="minorEastAsia" w:hAnsiTheme="minorEastAsia"/>
          <w:color w:val="000000" w:themeColor="text1"/>
        </w:rPr>
        <w:t>进行中文分词</w:t>
      </w:r>
      <w:r w:rsidRPr="00435A40">
        <w:rPr>
          <w:rFonts w:asciiTheme="minorEastAsia" w:eastAsiaTheme="minorEastAsia" w:hAnsiTheme="minorEastAsia"/>
          <w:color w:val="000000" w:themeColor="text1"/>
          <w:lang w:val="zh-CN"/>
        </w:rPr>
        <w:t>，根据切分出来的词汇数量</w:t>
      </w:r>
      <w:r w:rsidR="00313CF8" w:rsidRPr="00435A40">
        <w:rPr>
          <w:rFonts w:asciiTheme="minorEastAsia" w:eastAsiaTheme="minorEastAsia" w:hAnsiTheme="minorEastAsia" w:hint="eastAsia"/>
          <w:color w:val="000000" w:themeColor="text1"/>
          <w:lang w:val="zh-CN"/>
        </w:rPr>
        <w:t>和</w:t>
      </w:r>
      <w:r w:rsidRPr="00435A40">
        <w:rPr>
          <w:rFonts w:asciiTheme="minorEastAsia" w:eastAsiaTheme="minorEastAsia" w:hAnsiTheme="minorEastAsia"/>
          <w:color w:val="000000" w:themeColor="text1"/>
          <w:lang w:val="zh-CN"/>
        </w:rPr>
        <w:t>质量的差异，</w:t>
      </w:r>
      <w:r w:rsidR="00313CF8" w:rsidRPr="00435A40">
        <w:rPr>
          <w:rFonts w:asciiTheme="minorEastAsia" w:eastAsiaTheme="minorEastAsia" w:hAnsiTheme="minorEastAsia" w:hint="eastAsia"/>
          <w:color w:val="000000" w:themeColor="text1"/>
          <w:lang w:val="zh-CN"/>
        </w:rPr>
        <w:t>划分</w:t>
      </w:r>
      <w:r w:rsidRPr="00435A40">
        <w:rPr>
          <w:rFonts w:asciiTheme="minorEastAsia" w:eastAsiaTheme="minorEastAsia" w:hAnsiTheme="minorEastAsia"/>
          <w:color w:val="000000" w:themeColor="text1"/>
          <w:lang w:val="zh-CN"/>
        </w:rPr>
        <w:t>成不同的分词模式</w:t>
      </w:r>
      <w:r w:rsidR="00313CF8"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lang w:val="zh-CN"/>
        </w:rPr>
        <w:t>常见的分词模式分两种，</w:t>
      </w:r>
      <w:r w:rsidR="00C624C9" w:rsidRPr="00435A40">
        <w:rPr>
          <w:rFonts w:asciiTheme="minorEastAsia" w:eastAsiaTheme="minorEastAsia" w:hAnsiTheme="minorEastAsia"/>
          <w:color w:val="000000" w:themeColor="text1"/>
          <w:lang w:val="zh-CN"/>
        </w:rPr>
        <w:t>一种是精确模式，</w:t>
      </w:r>
      <w:r w:rsidR="00C624C9" w:rsidRPr="00435A40">
        <w:rPr>
          <w:rFonts w:asciiTheme="minorEastAsia" w:eastAsiaTheme="minorEastAsia" w:hAnsiTheme="minorEastAsia"/>
          <w:color w:val="000000" w:themeColor="text1"/>
        </w:rPr>
        <w:t>试图将句子最精确地切开</w:t>
      </w:r>
      <w:r w:rsidR="00C624C9" w:rsidRPr="00435A40">
        <w:rPr>
          <w:rFonts w:asciiTheme="minorEastAsia" w:eastAsiaTheme="minorEastAsia" w:hAnsiTheme="minorEastAsia"/>
          <w:color w:val="000000" w:themeColor="text1"/>
          <w:lang w:val="zh-CN"/>
        </w:rPr>
        <w:t>使得分词结果更符合原始语义；另</w:t>
      </w:r>
      <w:r w:rsidR="00C66E56" w:rsidRPr="00435A40">
        <w:rPr>
          <w:rFonts w:asciiTheme="minorEastAsia" w:eastAsiaTheme="minorEastAsia" w:hAnsiTheme="minorEastAsia"/>
          <w:color w:val="000000" w:themeColor="text1"/>
          <w:lang w:val="zh-CN"/>
        </w:rPr>
        <w:t>一种是全模式，全模式</w:t>
      </w:r>
      <w:r w:rsidR="00306530" w:rsidRPr="00435A40">
        <w:rPr>
          <w:rFonts w:asciiTheme="minorEastAsia" w:eastAsiaTheme="minorEastAsia" w:hAnsiTheme="minorEastAsia"/>
          <w:color w:val="000000" w:themeColor="text1"/>
          <w:lang w:val="zh-CN"/>
        </w:rPr>
        <w:t>会找</w:t>
      </w:r>
      <w:r w:rsidRPr="00435A40">
        <w:rPr>
          <w:rFonts w:asciiTheme="minorEastAsia" w:eastAsiaTheme="minorEastAsia" w:hAnsiTheme="minorEastAsia"/>
          <w:color w:val="000000" w:themeColor="text1"/>
          <w:lang w:val="zh-CN"/>
        </w:rPr>
        <w:t>出</w:t>
      </w:r>
      <w:r w:rsidR="005C6F50" w:rsidRPr="00435A40">
        <w:rPr>
          <w:rFonts w:asciiTheme="minorEastAsia" w:eastAsiaTheme="minorEastAsia" w:hAnsiTheme="minorEastAsia"/>
          <w:color w:val="000000" w:themeColor="text1"/>
        </w:rPr>
        <w:t>句子中全部</w:t>
      </w:r>
      <w:r w:rsidR="003B36AB" w:rsidRPr="00435A40">
        <w:rPr>
          <w:rFonts w:asciiTheme="minorEastAsia" w:eastAsiaTheme="minorEastAsia" w:hAnsiTheme="minorEastAsia"/>
          <w:color w:val="000000" w:themeColor="text1"/>
        </w:rPr>
        <w:t>可以</w:t>
      </w:r>
      <w:r w:rsidR="00945EA3" w:rsidRPr="00435A40">
        <w:rPr>
          <w:rFonts w:asciiTheme="minorEastAsia" w:eastAsiaTheme="minorEastAsia" w:hAnsiTheme="minorEastAsia"/>
          <w:color w:val="000000" w:themeColor="text1"/>
        </w:rPr>
        <w:t>组</w:t>
      </w:r>
      <w:r w:rsidR="003B36AB" w:rsidRPr="00435A40">
        <w:rPr>
          <w:rFonts w:asciiTheme="minorEastAsia" w:eastAsiaTheme="minorEastAsia" w:hAnsiTheme="minorEastAsia"/>
          <w:color w:val="000000" w:themeColor="text1"/>
        </w:rPr>
        <w:t>成词</w:t>
      </w:r>
      <w:r w:rsidR="00945EA3" w:rsidRPr="00435A40">
        <w:rPr>
          <w:rFonts w:asciiTheme="minorEastAsia" w:eastAsiaTheme="minorEastAsia" w:hAnsiTheme="minorEastAsia"/>
          <w:color w:val="000000" w:themeColor="text1"/>
        </w:rPr>
        <w:t>语</w:t>
      </w:r>
      <w:r w:rsidR="003B36AB" w:rsidRPr="00435A40">
        <w:rPr>
          <w:rFonts w:asciiTheme="minorEastAsia" w:eastAsiaTheme="minorEastAsia" w:hAnsiTheme="minorEastAsia"/>
          <w:color w:val="000000" w:themeColor="text1"/>
        </w:rPr>
        <w:t>的</w:t>
      </w:r>
      <w:r w:rsidR="00566E8A" w:rsidRPr="00435A40">
        <w:rPr>
          <w:rFonts w:asciiTheme="minorEastAsia" w:eastAsiaTheme="minorEastAsia" w:hAnsiTheme="minorEastAsia"/>
          <w:color w:val="000000" w:themeColor="text1"/>
        </w:rPr>
        <w:t>连续</w:t>
      </w:r>
      <w:r w:rsidR="003B36AB" w:rsidRPr="00435A40">
        <w:rPr>
          <w:rFonts w:asciiTheme="minorEastAsia" w:eastAsiaTheme="minorEastAsia" w:hAnsiTheme="minorEastAsia"/>
          <w:color w:val="000000" w:themeColor="text1"/>
        </w:rPr>
        <w:t>字串</w:t>
      </w:r>
      <w:r w:rsidRPr="00435A40">
        <w:rPr>
          <w:rFonts w:asciiTheme="minorEastAsia" w:eastAsiaTheme="minorEastAsia" w:hAnsiTheme="minorEastAsia"/>
          <w:color w:val="000000" w:themeColor="text1"/>
          <w:lang w:val="zh-CN"/>
        </w:rPr>
        <w:t>。</w:t>
      </w:r>
    </w:p>
    <w:p w14:paraId="428ECE8B" w14:textId="77002172" w:rsidR="00875EB3" w:rsidRPr="00435A40" w:rsidRDefault="00875EB3" w:rsidP="00435A40">
      <w:pPr>
        <w:pStyle w:val="aa"/>
        <w:spacing w:line="360" w:lineRule="auto"/>
        <w:rPr>
          <w:rFonts w:asciiTheme="minorEastAsia" w:eastAsiaTheme="minorEastAsia" w:hAnsiTheme="minorEastAsia"/>
          <w:color w:val="000000" w:themeColor="text1"/>
        </w:rPr>
      </w:pPr>
      <w:r w:rsidRPr="00435A40">
        <w:rPr>
          <w:rFonts w:asciiTheme="minorEastAsia" w:eastAsiaTheme="minorEastAsia" w:hAnsiTheme="minorEastAsia"/>
          <w:color w:val="000000" w:themeColor="text1"/>
          <w:lang w:val="zh-CN"/>
        </w:rPr>
        <w:t>下面举例说明两种分词模式的差异：对句子</w:t>
      </w:r>
      <w:r w:rsidR="00487450"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lang w:val="zh-CN"/>
        </w:rPr>
        <w:t>南京大学计算机系</w:t>
      </w:r>
      <w:r w:rsidR="00487450">
        <w:rPr>
          <w:rFonts w:asciiTheme="minorEastAsia" w:eastAsiaTheme="minorEastAsia" w:hAnsiTheme="minorEastAsia"/>
          <w:color w:val="000000" w:themeColor="text1"/>
          <w:lang w:val="zh-CN"/>
        </w:rPr>
        <w:t>”</w:t>
      </w:r>
      <w:r w:rsidRPr="00435A40">
        <w:rPr>
          <w:rFonts w:asciiTheme="minorEastAsia" w:eastAsiaTheme="minorEastAsia" w:hAnsiTheme="minorEastAsia"/>
          <w:color w:val="000000" w:themeColor="text1"/>
          <w:lang w:val="zh-CN"/>
        </w:rPr>
        <w:t>进行分词</w:t>
      </w:r>
      <w:r w:rsidRPr="00435A40">
        <w:rPr>
          <w:rFonts w:asciiTheme="minorEastAsia" w:eastAsiaTheme="minorEastAsia" w:hAnsiTheme="minorEastAsia"/>
          <w:color w:val="000000" w:themeColor="text1"/>
          <w:lang w:val="zh-CN"/>
        </w:rPr>
        <w:lastRenderedPageBreak/>
        <w:t>操作，全模式下的结果是“</w:t>
      </w:r>
      <w:r w:rsidRPr="00435A40">
        <w:rPr>
          <w:rFonts w:asciiTheme="minorEastAsia" w:eastAsiaTheme="minorEastAsia" w:hAnsiTheme="minorEastAsia"/>
          <w:color w:val="000000" w:themeColor="text1"/>
        </w:rPr>
        <w:t>南京</w:t>
      </w:r>
      <w:r w:rsidRPr="00435A40">
        <w:rPr>
          <w:rFonts w:asciiTheme="minorEastAsia" w:eastAsiaTheme="minorEastAsia" w:hAnsiTheme="minorEastAsia"/>
          <w:color w:val="000000" w:themeColor="text1"/>
          <w:lang w:val="zh-CN"/>
        </w:rPr>
        <w:t>/</w:t>
      </w:r>
      <w:r w:rsidRPr="00435A40">
        <w:rPr>
          <w:rFonts w:asciiTheme="minorEastAsia" w:eastAsiaTheme="minorEastAsia" w:hAnsiTheme="minorEastAsia"/>
          <w:color w:val="000000" w:themeColor="text1"/>
        </w:rPr>
        <w:t>南京大学/计算/计算机/计算机系/算机/系</w:t>
      </w:r>
      <w:r w:rsidRPr="00435A40">
        <w:rPr>
          <w:rFonts w:asciiTheme="minorEastAsia" w:eastAsiaTheme="minorEastAsia" w:hAnsiTheme="minorEastAsia"/>
          <w:color w:val="000000" w:themeColor="text1"/>
          <w:lang w:val="zh-CN"/>
        </w:rPr>
        <w:t>”，精确模式下的结果是“</w:t>
      </w:r>
      <w:r w:rsidRPr="00435A40">
        <w:rPr>
          <w:rFonts w:asciiTheme="minorEastAsia" w:eastAsiaTheme="minorEastAsia" w:hAnsiTheme="minorEastAsia"/>
          <w:color w:val="000000" w:themeColor="text1"/>
        </w:rPr>
        <w:t>南京大学/计算机系</w:t>
      </w:r>
      <w:r w:rsidRPr="00435A40">
        <w:rPr>
          <w:rFonts w:asciiTheme="minorEastAsia" w:eastAsiaTheme="minorEastAsia" w:hAnsiTheme="minorEastAsia"/>
          <w:color w:val="000000" w:themeColor="text1"/>
          <w:lang w:val="zh-CN"/>
        </w:rPr>
        <w:t>”。</w:t>
      </w:r>
    </w:p>
    <w:p w14:paraId="7B9674E6" w14:textId="6CBBF06E" w:rsidR="00875EB3" w:rsidRPr="00AE755A" w:rsidRDefault="00875EB3" w:rsidP="00435A40">
      <w:pPr>
        <w:pStyle w:val="aa"/>
        <w:spacing w:line="360" w:lineRule="auto"/>
        <w:rPr>
          <w:color w:val="000000" w:themeColor="text1"/>
        </w:rPr>
      </w:pPr>
      <w:r w:rsidRPr="00435A40">
        <w:rPr>
          <w:rFonts w:asciiTheme="minorEastAsia" w:eastAsiaTheme="minorEastAsia" w:hAnsiTheme="minorEastAsia"/>
          <w:color w:val="000000" w:themeColor="text1"/>
          <w:lang w:val="zh-CN"/>
        </w:rPr>
        <w:t>两种模式各有优劣，对于本文的数据集而言，全模式的分词一定程度上对样本数据做了补充增添</w:t>
      </w:r>
      <w:r w:rsidR="00313CF8" w:rsidRPr="00435A40">
        <w:rPr>
          <w:rFonts w:asciiTheme="minorEastAsia" w:eastAsiaTheme="minorEastAsia" w:hAnsiTheme="minorEastAsia" w:hint="eastAsia"/>
          <w:color w:val="000000" w:themeColor="text1"/>
          <w:lang w:val="zh-CN"/>
        </w:rPr>
        <w:t>，并且</w:t>
      </w:r>
      <w:r w:rsidRPr="00435A40">
        <w:rPr>
          <w:rFonts w:asciiTheme="minorEastAsia" w:eastAsiaTheme="minorEastAsia" w:hAnsiTheme="minorEastAsia"/>
          <w:color w:val="000000" w:themeColor="text1"/>
          <w:lang w:val="zh-CN"/>
        </w:rPr>
        <w:t>不用担心有些句子中的关键短词没有被识别出来，但是也存在增添了很多垃圾无意义词汇的缺点</w:t>
      </w:r>
      <w:r w:rsidR="00313CF8" w:rsidRPr="00435A40">
        <w:rPr>
          <w:rFonts w:asciiTheme="minorEastAsia" w:eastAsiaTheme="minorEastAsia" w:hAnsiTheme="minorEastAsia" w:hint="eastAsia"/>
          <w:color w:val="000000" w:themeColor="text1"/>
          <w:lang w:val="zh-CN"/>
        </w:rPr>
        <w:t>；</w:t>
      </w:r>
      <w:r w:rsidRPr="00435A40">
        <w:rPr>
          <w:rFonts w:asciiTheme="minorEastAsia" w:eastAsiaTheme="minorEastAsia" w:hAnsiTheme="minorEastAsia"/>
          <w:color w:val="000000" w:themeColor="text1"/>
          <w:lang w:val="zh-CN"/>
        </w:rPr>
        <w:t>而精确模式下虽然有时一些重要短语没被识别出来，但却不会对训练过程造成额外的“噪音污染”。本文通过实验发现，在本文的任务中，使用精确模式的分类器的准确率比使用全模式的高</w:t>
      </w:r>
      <w:r w:rsidRPr="00435A40">
        <w:rPr>
          <w:rFonts w:ascii="Times New Roman" w:hAnsi="Times New Roman" w:cs="Times New Roman"/>
          <w:color w:val="000000" w:themeColor="text1"/>
          <w:lang w:val="zh-CN"/>
        </w:rPr>
        <w:t>1%</w:t>
      </w:r>
      <w:r w:rsidRPr="00AE755A">
        <w:rPr>
          <w:color w:val="000000" w:themeColor="text1"/>
          <w:lang w:val="zh-CN"/>
        </w:rPr>
        <w:t>。</w:t>
      </w:r>
    </w:p>
    <w:p w14:paraId="560F838E" w14:textId="77777777" w:rsidR="00875EB3" w:rsidRPr="00435A40" w:rsidRDefault="00875EB3" w:rsidP="00435A40">
      <w:pPr>
        <w:pStyle w:val="2"/>
        <w:spacing w:after="120" w:line="360" w:lineRule="auto"/>
        <w:rPr>
          <w:b w:val="0"/>
        </w:rPr>
      </w:pPr>
      <w:bookmarkStart w:id="45" w:name="_Toc482744377"/>
      <w:bookmarkStart w:id="46" w:name="_Toc483399074"/>
      <w:r w:rsidRPr="00435A40">
        <w:rPr>
          <w:rFonts w:ascii="黑体" w:eastAsia="黑体" w:hAnsi="黑体"/>
          <w:b w:val="0"/>
        </w:rPr>
        <w:t>3.3 特征工程</w:t>
      </w:r>
      <w:bookmarkEnd w:id="45"/>
      <w:bookmarkEnd w:id="46"/>
    </w:p>
    <w:p w14:paraId="2C36BCEC" w14:textId="77777777" w:rsidR="00875EB3" w:rsidRPr="00AE755A" w:rsidRDefault="00875EB3" w:rsidP="00435A40">
      <w:pPr>
        <w:pStyle w:val="aa"/>
        <w:spacing w:line="360" w:lineRule="auto"/>
        <w:rPr>
          <w:color w:val="000000" w:themeColor="text1"/>
        </w:rPr>
      </w:pPr>
      <w:r w:rsidRPr="00AE755A">
        <w:rPr>
          <w:color w:val="000000" w:themeColor="text1"/>
          <w:lang w:val="zh-CN"/>
        </w:rPr>
        <w:t>分词过后的文本仍然不能作为分类算法的输入，需要对其做进一步的特征处理。</w:t>
      </w:r>
    </w:p>
    <w:p w14:paraId="4AFA7782" w14:textId="16D29AD5" w:rsidR="00875EB3" w:rsidRPr="00435A40" w:rsidRDefault="00875EB3" w:rsidP="00435A40">
      <w:pPr>
        <w:pStyle w:val="aa"/>
        <w:spacing w:line="360" w:lineRule="auto"/>
        <w:rPr>
          <w:rFonts w:ascii="Times New Roman" w:hAnsi="Times New Roman" w:cs="Times New Roman"/>
          <w:color w:val="000000" w:themeColor="text1"/>
        </w:rPr>
      </w:pPr>
      <w:r w:rsidRPr="00AE755A">
        <w:rPr>
          <w:color w:val="000000" w:themeColor="text1"/>
          <w:lang w:val="zh-CN"/>
        </w:rPr>
        <w:t>在</w:t>
      </w:r>
      <w:r w:rsidRPr="00435A40">
        <w:rPr>
          <w:rFonts w:ascii="Times New Roman" w:hAnsi="Times New Roman" w:cs="Times New Roman"/>
          <w:color w:val="000000" w:themeColor="text1"/>
          <w:lang w:val="zh-CN"/>
        </w:rPr>
        <w:t>第</w:t>
      </w:r>
      <w:r w:rsidRPr="00435A40">
        <w:rPr>
          <w:rFonts w:ascii="Times New Roman" w:hAnsi="Times New Roman" w:cs="Times New Roman"/>
          <w:color w:val="000000" w:themeColor="text1"/>
          <w:lang w:val="zh-CN"/>
        </w:rPr>
        <w:t>2.1</w:t>
      </w:r>
      <w:r w:rsidRPr="00AE755A">
        <w:rPr>
          <w:color w:val="000000" w:themeColor="text1"/>
          <w:lang w:val="zh-CN"/>
        </w:rPr>
        <w:t>小节中</w:t>
      </w:r>
      <w:r w:rsidRPr="00AE755A">
        <w:rPr>
          <w:rFonts w:hint="eastAsia"/>
          <w:color w:val="000000" w:themeColor="text1"/>
          <w:lang w:val="zh-CN"/>
        </w:rPr>
        <w:t>介绍</w:t>
      </w:r>
      <w:r w:rsidRPr="00AE755A">
        <w:rPr>
          <w:color w:val="000000" w:themeColor="text1"/>
          <w:lang w:val="zh-CN"/>
        </w:rPr>
        <w:t>了文本</w:t>
      </w:r>
      <w:r w:rsidRPr="00AE755A">
        <w:rPr>
          <w:rFonts w:hint="eastAsia"/>
          <w:color w:val="000000" w:themeColor="text1"/>
          <w:lang w:val="zh-CN"/>
        </w:rPr>
        <w:t>表示</w:t>
      </w:r>
      <w:r w:rsidRPr="00AE755A">
        <w:rPr>
          <w:color w:val="000000" w:themeColor="text1"/>
          <w:lang w:val="zh-CN"/>
        </w:rPr>
        <w:t>的方法，根据特征项和特征权重，文档可以被向量化为：</w:t>
      </w:r>
      <m:oMath>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eastAsia="宋体" w:hAnsi="Times New Roman" w:cs="Times New Roman" w:hint="eastAsia"/>
          <w:color w:val="000000" w:themeColor="text1"/>
          <w:lang w:val="zh-TW"/>
        </w:rPr>
        <w:t>其中</w:t>
      </w:r>
      <m:oMath>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i</m:t>
            </m:r>
          </m:sub>
        </m:sSub>
      </m:oMath>
      <w:r w:rsidRPr="00435A40">
        <w:rPr>
          <w:rFonts w:ascii="Times New Roman" w:hAnsi="Times New Roman" w:cs="Times New Roman"/>
          <w:color w:val="000000" w:themeColor="text1"/>
        </w:rPr>
        <w:t>为第</w:t>
      </w:r>
      <w:r w:rsidRPr="00435A40">
        <w:rPr>
          <w:rStyle w:val="ac"/>
          <w:rFonts w:ascii="Times New Roman" w:hAnsi="Times New Roman" w:cs="Times New Roman"/>
          <w:color w:val="000000" w:themeColor="text1"/>
        </w:rPr>
        <w:t>i</w:t>
      </w:r>
      <w:r w:rsidRPr="00435A40">
        <w:rPr>
          <w:rFonts w:ascii="Times New Roman" w:hAnsi="Times New Roman" w:cs="Times New Roman"/>
          <w:color w:val="000000" w:themeColor="text1"/>
        </w:rPr>
        <w:t>个特征项的权重</w:t>
      </w:r>
      <w:r w:rsidRPr="00435A40">
        <w:rPr>
          <w:rFonts w:ascii="Times New Roman" w:hAnsi="Times New Roman" w:cs="Times New Roman"/>
          <w:color w:val="000000" w:themeColor="text1"/>
          <w:lang w:val="zh-CN"/>
        </w:rPr>
        <w:t>。一般选取词作为特征项，常用特征项权重有多种，包括出现次数、在文档中出现频率</w:t>
      </w:r>
      <w:r w:rsidRPr="00435A40">
        <w:rPr>
          <w:rFonts w:ascii="Times New Roman" w:hAnsi="Times New Roman" w:cs="Times New Roman"/>
          <w:color w:val="000000" w:themeColor="text1"/>
          <w:lang w:val="zh-CN"/>
        </w:rPr>
        <w:t>tf</w:t>
      </w:r>
      <w:r w:rsidRPr="00435A40">
        <w:rPr>
          <w:rFonts w:ascii="Times New Roman" w:hAnsi="Times New Roman" w:cs="Times New Roman"/>
          <w:color w:val="000000" w:themeColor="text1"/>
          <w:lang w:val="zh-CN"/>
        </w:rPr>
        <w:t>以及</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等。本文分别采用</w:t>
      </w:r>
      <w:r w:rsidRPr="00435A40">
        <w:rPr>
          <w:rFonts w:ascii="Times New Roman" w:hAnsi="Times New Roman" w:cs="Times New Roman"/>
          <w:color w:val="000000" w:themeColor="text1"/>
          <w:lang w:val="zh-CN"/>
        </w:rPr>
        <w:t>tf</w:t>
      </w:r>
      <w:r w:rsidRPr="00435A40">
        <w:rPr>
          <w:rFonts w:ascii="Times New Roman" w:hAnsi="Times New Roman" w:cs="Times New Roman"/>
          <w:color w:val="000000" w:themeColor="text1"/>
          <w:lang w:val="zh-CN"/>
        </w:rPr>
        <w:t>和</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方法对特征项进行加权并对两者做对比，</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方法在第</w:t>
      </w:r>
      <w:r w:rsidRPr="00435A40">
        <w:rPr>
          <w:rFonts w:ascii="Times New Roman" w:hAnsi="Times New Roman" w:cs="Times New Roman"/>
          <w:color w:val="000000" w:themeColor="text1"/>
          <w:lang w:val="zh-CN"/>
        </w:rPr>
        <w:t>2.1.2</w:t>
      </w:r>
      <w:r w:rsidRPr="00435A40">
        <w:rPr>
          <w:rFonts w:ascii="Times New Roman" w:hAnsi="Times New Roman" w:cs="Times New Roman"/>
          <w:color w:val="000000" w:themeColor="text1"/>
          <w:lang w:val="zh-CN"/>
        </w:rPr>
        <w:t>节中已经做过详细介绍，在此不</w:t>
      </w:r>
      <w:r w:rsidR="00313CF8" w:rsidRPr="00435A40">
        <w:rPr>
          <w:rFonts w:ascii="Times New Roman" w:eastAsiaTheme="minorEastAsia" w:hAnsi="Times New Roman" w:cs="Times New Roman" w:hint="eastAsia"/>
          <w:color w:val="000000" w:themeColor="text1"/>
          <w:lang w:val="zh-CN"/>
        </w:rPr>
        <w:t>再</w:t>
      </w:r>
      <w:r w:rsidRPr="00435A40">
        <w:rPr>
          <w:rFonts w:ascii="Times New Roman" w:hAnsi="Times New Roman" w:cs="Times New Roman"/>
          <w:color w:val="000000" w:themeColor="text1"/>
          <w:lang w:val="zh-CN"/>
        </w:rPr>
        <w:t>赘述。</w:t>
      </w:r>
    </w:p>
    <w:p w14:paraId="05C7A4E6" w14:textId="288A9115"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经过以上处理之后，我们发现文本特征向量的维度高达三十多万，极大影响了分类的效率和准确率，因此必须采取降维措施，也就是进行特征选择。</w:t>
      </w:r>
    </w:p>
    <w:p w14:paraId="570DC9E5" w14:textId="6352D708" w:rsidR="00875EB3" w:rsidRPr="00AE755A" w:rsidRDefault="00875EB3" w:rsidP="00435A40">
      <w:pPr>
        <w:pStyle w:val="aa"/>
        <w:spacing w:line="360" w:lineRule="auto"/>
        <w:rPr>
          <w:color w:val="000000" w:themeColor="text1"/>
          <w:lang w:val="zh-CN"/>
        </w:rPr>
      </w:pPr>
      <w:r w:rsidRPr="00435A40">
        <w:rPr>
          <w:rFonts w:ascii="Times New Roman" w:hAnsi="Times New Roman" w:cs="Times New Roman"/>
          <w:color w:val="000000" w:themeColor="text1"/>
          <w:lang w:val="zh-CN"/>
        </w:rPr>
        <w:t>本文第</w:t>
      </w:r>
      <w:r w:rsidRPr="00435A40">
        <w:rPr>
          <w:rFonts w:ascii="Times New Roman" w:hAnsi="Times New Roman" w:cs="Times New Roman"/>
          <w:color w:val="000000" w:themeColor="text1"/>
          <w:lang w:val="zh-CN"/>
        </w:rPr>
        <w:t>2.2</w:t>
      </w:r>
      <w:r w:rsidR="005F7199" w:rsidRPr="00435A40">
        <w:rPr>
          <w:rFonts w:ascii="Times New Roman" w:hAnsi="Times New Roman" w:cs="Times New Roman"/>
          <w:color w:val="000000" w:themeColor="text1"/>
          <w:lang w:val="zh-CN"/>
        </w:rPr>
        <w:t>小节中介绍了常见</w:t>
      </w:r>
      <w:r w:rsidRPr="00435A40">
        <w:rPr>
          <w:rFonts w:ascii="Times New Roman" w:hAnsi="Times New Roman" w:cs="Times New Roman"/>
          <w:color w:val="000000" w:themeColor="text1"/>
          <w:lang w:val="zh-CN"/>
        </w:rPr>
        <w:t>的特征选择方式，</w:t>
      </w:r>
      <w:r w:rsidRPr="00435A40">
        <w:rPr>
          <w:rFonts w:ascii="Times New Roman" w:hAnsi="Times New Roman" w:cs="Times New Roman"/>
          <w:color w:val="000000" w:themeColor="text1"/>
        </w:rPr>
        <w:t>在本文的任务中，</w:t>
      </w:r>
      <w:r w:rsidRPr="00435A40">
        <w:rPr>
          <w:rFonts w:ascii="Times New Roman" w:hAnsi="Times New Roman" w:cs="Times New Roman"/>
          <w:color w:val="000000" w:themeColor="text1"/>
          <w:lang w:val="zh-CN"/>
        </w:rPr>
        <w:t>虽</w:t>
      </w:r>
      <w:r w:rsidRPr="00435A40">
        <w:rPr>
          <w:rFonts w:ascii="Times New Roman" w:eastAsiaTheme="minorEastAsia" w:hAnsi="Times New Roman" w:cs="Times New Roman" w:hint="eastAsia"/>
          <w:color w:val="000000" w:themeColor="text1"/>
          <w:kern w:val="0"/>
        </w:rPr>
        <w:t>然</w:t>
      </w:r>
      <w:r w:rsidRPr="00435A40">
        <w:rPr>
          <w:rFonts w:ascii="Times New Roman" w:eastAsiaTheme="minorEastAsia" w:hAnsi="Times New Roman" w:cs="Times New Roman"/>
          <w:color w:val="000000" w:themeColor="text1"/>
          <w:kern w:val="0"/>
        </w:rPr>
        <w:t>DF</w:t>
      </w:r>
      <w:r w:rsidRPr="00435A40">
        <w:rPr>
          <w:rFonts w:ascii="Times New Roman" w:eastAsiaTheme="minorEastAsia" w:hAnsi="Times New Roman" w:cs="Times New Roman" w:hint="eastAsia"/>
          <w:color w:val="000000" w:themeColor="text1"/>
          <w:kern w:val="0"/>
        </w:rPr>
        <w:t>方法是最简单的特征选择方法，</w:t>
      </w:r>
      <w:r w:rsidRPr="00435A40">
        <w:rPr>
          <w:rFonts w:ascii="Times New Roman" w:hAnsi="Times New Roman" w:cs="Times New Roman"/>
          <w:color w:val="000000" w:themeColor="text1"/>
          <w:lang w:val="zh-CN"/>
        </w:rPr>
        <w:t>但是</w:t>
      </w:r>
      <w:r w:rsidRPr="00435A40">
        <w:rPr>
          <w:rFonts w:ascii="Times New Roman" w:hAnsi="Times New Roman" w:cs="Times New Roman"/>
          <w:color w:val="000000" w:themeColor="text1"/>
          <w:lang w:val="zh-CN"/>
        </w:rPr>
        <w:t>DF</w:t>
      </w:r>
      <w:r w:rsidRPr="00435A40">
        <w:rPr>
          <w:rFonts w:ascii="Times New Roman" w:hAnsi="Times New Roman" w:cs="Times New Roman"/>
          <w:color w:val="000000" w:themeColor="text1"/>
          <w:lang w:val="zh-CN"/>
        </w:rPr>
        <w:t>仅考虑了频率因素而没有考虑类别因素，导致</w:t>
      </w:r>
      <w:r w:rsidRPr="00435A40">
        <w:rPr>
          <w:rFonts w:ascii="Times New Roman" w:hAnsi="Times New Roman" w:cs="Times New Roman"/>
          <w:color w:val="000000" w:themeColor="text1"/>
          <w:lang w:val="zh-CN"/>
        </w:rPr>
        <w:t>DF</w:t>
      </w:r>
      <w:r w:rsidRPr="00435A40">
        <w:rPr>
          <w:rFonts w:ascii="Times New Roman" w:hAnsi="Times New Roman" w:cs="Times New Roman"/>
          <w:color w:val="000000" w:themeColor="text1"/>
          <w:lang w:val="zh-CN"/>
        </w:rPr>
        <w:t>算法非常容易引入一些高频却没有意义的词</w:t>
      </w:r>
      <w:r w:rsidR="0026780B" w:rsidRPr="00435A40">
        <w:rPr>
          <w:rFonts w:ascii="Times New Roman" w:hAnsi="Times New Roman" w:cs="Times New Roman"/>
          <w:color w:val="000000" w:themeColor="text1"/>
          <w:vertAlign w:val="superscript"/>
          <w:lang w:val="zh-CN"/>
        </w:rPr>
        <w:t>[1</w:t>
      </w:r>
      <w:r w:rsidR="009E5049">
        <w:rPr>
          <w:rFonts w:ascii="Times New Roman" w:hAnsi="Times New Roman" w:cs="Times New Roman"/>
          <w:color w:val="000000" w:themeColor="text1"/>
          <w:vertAlign w:val="superscript"/>
          <w:lang w:val="zh-CN"/>
        </w:rPr>
        <w:t>1</w:t>
      </w:r>
      <w:r w:rsidR="0026780B" w:rsidRPr="00435A40">
        <w:rPr>
          <w:rFonts w:ascii="Times New Roman" w:hAnsi="Times New Roman" w:cs="Times New Roman"/>
          <w:color w:val="000000" w:themeColor="text1"/>
          <w:vertAlign w:val="superscript"/>
          <w:lang w:val="zh-CN"/>
        </w:rPr>
        <w:t>]</w:t>
      </w:r>
      <w:r w:rsidRPr="00435A40">
        <w:rPr>
          <w:rFonts w:ascii="Times New Roman" w:hAnsi="Times New Roman" w:cs="Times New Roman"/>
          <w:color w:val="000000" w:themeColor="text1"/>
          <w:lang w:val="zh-CN"/>
        </w:rPr>
        <w:t>。如在本文的数据集中，</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图片</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下载</w:t>
      </w:r>
      <w:r w:rsidRPr="00435A40">
        <w:rPr>
          <w:rFonts w:ascii="Times New Roman" w:hAnsi="Times New Roman" w:cs="Times New Roman"/>
          <w:color w:val="000000" w:themeColor="text1"/>
          <w:lang w:val="zh-CN"/>
        </w:rPr>
        <w:t>”</w:t>
      </w:r>
      <w:r w:rsidR="00B569DF">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 xml:space="preserve"> “</w:t>
      </w:r>
      <w:r w:rsidRPr="00435A40">
        <w:rPr>
          <w:rFonts w:ascii="Times New Roman" w:hAnsi="Times New Roman" w:cs="Times New Roman"/>
          <w:color w:val="000000" w:themeColor="text1"/>
          <w:lang w:val="zh-CN"/>
        </w:rPr>
        <w:t>电影</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等，</w:t>
      </w:r>
      <w:r w:rsidRPr="00435A40">
        <w:rPr>
          <w:rFonts w:ascii="Times New Roman" w:hAnsi="Times New Roman" w:cs="Times New Roman"/>
          <w:color w:val="000000" w:themeColor="text1"/>
          <w:lang w:val="zh-CN"/>
        </w:rPr>
        <w:t>DF</w:t>
      </w:r>
      <w:r w:rsidRPr="00435A40">
        <w:rPr>
          <w:rFonts w:ascii="Times New Roman" w:hAnsi="Times New Roman" w:cs="Times New Roman"/>
          <w:color w:val="000000" w:themeColor="text1"/>
          <w:lang w:val="zh-CN"/>
        </w:rPr>
        <w:t>值排名前列，然而，在各类别中都是高频词，对分类并没有多大的意义。因此本文主要使用了信息增益</w:t>
      </w:r>
      <w:r w:rsidR="00E91DF4">
        <w:rPr>
          <w:rFonts w:ascii="Times New Roman" w:hAnsi="Times New Roman" w:cs="Times New Roman"/>
          <w:color w:val="000000" w:themeColor="text1"/>
          <w:lang w:val="zh-CN"/>
        </w:rPr>
        <w:t>（</w:t>
      </w:r>
      <w:r w:rsidR="00E91DF4">
        <w:rPr>
          <w:rFonts w:ascii="Times New Roman" w:hAnsi="Times New Roman" w:cs="Times New Roman"/>
          <w:color w:val="000000" w:themeColor="text1"/>
          <w:lang w:val="zh-CN"/>
        </w:rPr>
        <w:t>IG</w:t>
      </w:r>
      <w:r w:rsidR="00E91DF4">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、互信息</w:t>
      </w:r>
      <w:r w:rsidR="00E91DF4">
        <w:rPr>
          <w:rFonts w:ascii="Times New Roman" w:hAnsi="Times New Roman" w:cs="Times New Roman"/>
          <w:color w:val="000000" w:themeColor="text1"/>
          <w:lang w:val="zh-CN"/>
        </w:rPr>
        <w:t>（</w:t>
      </w:r>
      <w:r w:rsidR="00E91DF4">
        <w:rPr>
          <w:rFonts w:ascii="Times New Roman" w:hAnsi="Times New Roman" w:cs="Times New Roman"/>
          <w:color w:val="000000" w:themeColor="text1"/>
          <w:lang w:val="zh-CN"/>
        </w:rPr>
        <w:t>MI</w:t>
      </w:r>
      <w:r w:rsidR="00E91DF4">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CHI</w:t>
      </w:r>
      <w:r w:rsidRPr="00435A40">
        <w:rPr>
          <w:rFonts w:ascii="Times New Roman" w:hAnsi="Times New Roman" w:cs="Times New Roman"/>
          <w:color w:val="000000" w:themeColor="text1"/>
          <w:lang w:val="zh-CN"/>
        </w:rPr>
        <w:t>统计这三种特征选择方法，并且，</w:t>
      </w:r>
      <w:r w:rsidRPr="00435A40">
        <w:rPr>
          <w:rFonts w:ascii="Times New Roman" w:hAnsi="Times New Roman" w:cs="Times New Roman"/>
          <w:color w:val="000000" w:themeColor="text1"/>
          <w:lang w:val="zh-CN"/>
        </w:rPr>
        <w:t>CHI</w:t>
      </w:r>
      <w:r w:rsidRPr="00435A40">
        <w:rPr>
          <w:rFonts w:ascii="Times New Roman" w:hAnsi="Times New Roman" w:cs="Times New Roman"/>
          <w:color w:val="000000" w:themeColor="text1"/>
          <w:lang w:val="zh-CN"/>
        </w:rPr>
        <w:t>统计有最佳的表现</w:t>
      </w:r>
      <w:r w:rsidRPr="00AE755A">
        <w:rPr>
          <w:color w:val="000000" w:themeColor="text1"/>
          <w:lang w:val="zh-CN"/>
        </w:rPr>
        <w:t>。</w:t>
      </w:r>
    </w:p>
    <w:p w14:paraId="470734D3" w14:textId="77777777" w:rsidR="00875EB3" w:rsidRPr="00435A40" w:rsidRDefault="00875EB3" w:rsidP="00435A40">
      <w:pPr>
        <w:pStyle w:val="2"/>
        <w:spacing w:after="120" w:line="360" w:lineRule="auto"/>
        <w:rPr>
          <w:rFonts w:ascii="SimHei" w:eastAsia="SimHei" w:hAnsi="SimHei"/>
          <w:b w:val="0"/>
        </w:rPr>
      </w:pPr>
      <w:bookmarkStart w:id="47" w:name="_Toc482744378"/>
      <w:bookmarkStart w:id="48" w:name="_Toc483399075"/>
      <w:r w:rsidRPr="00435A40">
        <w:rPr>
          <w:rFonts w:ascii="SimHei" w:eastAsia="SimHei" w:hAnsi="SimHei"/>
          <w:b w:val="0"/>
        </w:rPr>
        <w:t>3.4 分类模型</w:t>
      </w:r>
      <w:bookmarkEnd w:id="47"/>
      <w:bookmarkEnd w:id="48"/>
    </w:p>
    <w:p w14:paraId="7A826C4C" w14:textId="77777777" w:rsidR="00875EB3" w:rsidRPr="00AE755A" w:rsidRDefault="00875EB3" w:rsidP="00435A40">
      <w:pPr>
        <w:pStyle w:val="aa"/>
        <w:spacing w:line="360" w:lineRule="auto"/>
        <w:rPr>
          <w:color w:val="000000" w:themeColor="text1"/>
        </w:rPr>
      </w:pPr>
      <w:r w:rsidRPr="00AE755A">
        <w:rPr>
          <w:color w:val="000000" w:themeColor="text1"/>
          <w:lang w:val="zh-CN"/>
        </w:rPr>
        <w:t>前面已经叙述了对用户原始搜索文本进行分词处理和特征处理的方案，处理过后的用户搜索文本向量和用户标签已经可以作为分类器的输入了，本章将继续描述分类模型部分的工作。</w:t>
      </w:r>
    </w:p>
    <w:p w14:paraId="7881A428" w14:textId="77777777" w:rsidR="00875EB3" w:rsidRPr="00AE755A" w:rsidRDefault="00875EB3" w:rsidP="00435A40">
      <w:pPr>
        <w:pStyle w:val="aa"/>
        <w:spacing w:line="360" w:lineRule="auto"/>
        <w:rPr>
          <w:color w:val="000000" w:themeColor="text1"/>
        </w:rPr>
      </w:pPr>
      <w:r w:rsidRPr="00AE755A">
        <w:rPr>
          <w:color w:val="000000" w:themeColor="text1"/>
          <w:lang w:val="zh-CN"/>
        </w:rPr>
        <w:lastRenderedPageBreak/>
        <w:t>本文的任务需要对用户的年龄、性别、学历进行分析预测，也就是给用户贴上相应的标签，</w:t>
      </w:r>
      <w:r w:rsidRPr="00AE755A">
        <w:rPr>
          <w:color w:val="000000" w:themeColor="text1"/>
        </w:rPr>
        <w:t>其中，性别包括有男、女</w:t>
      </w:r>
      <w:r w:rsidRPr="00435A40">
        <w:rPr>
          <w:rFonts w:ascii="Times New Roman" w:hAnsi="Times New Roman" w:cs="Times New Roman"/>
          <w:color w:val="000000" w:themeColor="text1"/>
        </w:rPr>
        <w:t>2</w:t>
      </w:r>
      <w:r w:rsidRPr="00435A40">
        <w:rPr>
          <w:rFonts w:ascii="Times New Roman" w:hAnsi="Times New Roman" w:cs="Times New Roman"/>
          <w:color w:val="000000" w:themeColor="text1"/>
        </w:rPr>
        <w:t>类标签，年龄包括有</w:t>
      </w:r>
      <w:r w:rsidRPr="00435A40">
        <w:rPr>
          <w:rFonts w:ascii="Times New Roman" w:hAnsi="Times New Roman" w:cs="Times New Roman"/>
          <w:color w:val="000000" w:themeColor="text1"/>
        </w:rPr>
        <w:t>0-18</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19-23</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24-30</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31-40</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41-50</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51-999</w:t>
      </w:r>
      <w:r w:rsidRPr="00435A40">
        <w:rPr>
          <w:rFonts w:ascii="Times New Roman" w:hAnsi="Times New Roman" w:cs="Times New Roman"/>
          <w:color w:val="000000" w:themeColor="text1"/>
        </w:rPr>
        <w:t>岁</w:t>
      </w:r>
      <w:r w:rsidRPr="00435A40">
        <w:rPr>
          <w:rFonts w:ascii="Times New Roman" w:hAnsi="Times New Roman" w:cs="Times New Roman"/>
          <w:color w:val="000000" w:themeColor="text1"/>
        </w:rPr>
        <w:t>6</w:t>
      </w:r>
      <w:r w:rsidRPr="00AE755A">
        <w:rPr>
          <w:color w:val="000000" w:themeColor="text1"/>
        </w:rPr>
        <w:t>类标签，学历包括有小学、初中、高中、大学、硕士、博士6类标签。</w:t>
      </w:r>
      <w:r w:rsidRPr="00AE755A">
        <w:rPr>
          <w:color w:val="000000" w:themeColor="text1"/>
          <w:lang w:val="zh-CN"/>
        </w:rPr>
        <w:t>前文已经说过，这相当于对用户的搜索文本进行分类，属于哪个年龄类、哪个性别类、哪个学历类。</w:t>
      </w:r>
    </w:p>
    <w:p w14:paraId="208378D0" w14:textId="597DA9D8" w:rsidR="00875EB3" w:rsidRPr="00AE755A" w:rsidRDefault="00875EB3" w:rsidP="00435A40">
      <w:pPr>
        <w:pStyle w:val="aa"/>
        <w:spacing w:line="360" w:lineRule="auto"/>
        <w:rPr>
          <w:rStyle w:val="ac"/>
          <w:rFonts w:ascii="宋体" w:eastAsia="宋体" w:hAnsi="宋体" w:cs="宋体"/>
          <w:color w:val="000000" w:themeColor="text1"/>
        </w:rPr>
      </w:pPr>
      <w:r w:rsidRPr="00AE755A">
        <w:rPr>
          <w:color w:val="000000" w:themeColor="text1"/>
          <w:lang w:val="zh-CN"/>
        </w:rPr>
        <w:t>针对这个情况，本文分别为这三种用户属性构造三个分类器，把数据集划分成训练集和测试机进行交叉验证，并对比分析基于不同的分类算法的分类模型在此任务上的效果差异。</w:t>
      </w:r>
    </w:p>
    <w:p w14:paraId="6EBE74CA" w14:textId="77777777" w:rsidR="00875EB3" w:rsidRPr="00435A40" w:rsidRDefault="00875EB3" w:rsidP="00435A40">
      <w:pPr>
        <w:pStyle w:val="3"/>
        <w:spacing w:after="0" w:line="360" w:lineRule="auto"/>
        <w:rPr>
          <w:rFonts w:ascii="SimHei" w:eastAsia="SimHei" w:hAnsi="SimHei"/>
          <w:b w:val="0"/>
          <w:lang w:val="zh-CN"/>
        </w:rPr>
      </w:pPr>
      <w:bookmarkStart w:id="49" w:name="OLE_LINK21"/>
      <w:bookmarkStart w:id="50" w:name="_Toc482744379"/>
      <w:bookmarkStart w:id="51" w:name="_Toc483399076"/>
      <w:r w:rsidRPr="00435A40">
        <w:rPr>
          <w:rFonts w:ascii="SimHei" w:eastAsia="SimHei" w:hAnsi="SimHei"/>
          <w:b w:val="0"/>
          <w:lang w:val="zh-CN"/>
        </w:rPr>
        <w:t>3.</w:t>
      </w:r>
      <w:r w:rsidRPr="00435A40">
        <w:rPr>
          <w:rFonts w:ascii="SimHei" w:eastAsia="SimHei" w:hAnsi="SimHei"/>
          <w:b w:val="0"/>
        </w:rPr>
        <w:t>4</w:t>
      </w:r>
      <w:r w:rsidRPr="00435A40">
        <w:rPr>
          <w:rFonts w:ascii="SimHei" w:eastAsia="SimHei" w:hAnsi="SimHei"/>
          <w:b w:val="0"/>
          <w:lang w:val="zh-CN"/>
        </w:rPr>
        <w:t>.1</w:t>
      </w:r>
      <w:bookmarkEnd w:id="49"/>
      <w:r w:rsidRPr="00435A40">
        <w:rPr>
          <w:rFonts w:ascii="SimHei" w:eastAsia="SimHei" w:hAnsi="SimHei"/>
          <w:b w:val="0"/>
          <w:sz w:val="28"/>
          <w:szCs w:val="28"/>
          <w:lang w:val="zh-CN"/>
        </w:rPr>
        <w:t>基于朴素贝叶斯的分类模型</w:t>
      </w:r>
      <w:bookmarkEnd w:id="50"/>
      <w:bookmarkEnd w:id="51"/>
    </w:p>
    <w:p w14:paraId="1B935030" w14:textId="36BCF780" w:rsidR="00875EB3" w:rsidRPr="00435A40" w:rsidRDefault="00875EB3" w:rsidP="00435A40">
      <w:pPr>
        <w:pStyle w:val="aa"/>
        <w:spacing w:line="360" w:lineRule="auto"/>
        <w:rPr>
          <w:rFonts w:ascii="Times New Roman" w:hAnsi="Times New Roman" w:cs="Times New Roman"/>
          <w:color w:val="000000" w:themeColor="text1"/>
          <w:lang w:val="zh-CN"/>
        </w:rPr>
      </w:pPr>
      <w:r w:rsidRPr="00AE755A">
        <w:rPr>
          <w:color w:val="000000" w:themeColor="text1"/>
          <w:lang w:val="zh-CN"/>
        </w:rPr>
        <w:t>在本文第</w:t>
      </w:r>
      <w:r w:rsidRPr="00435A40">
        <w:rPr>
          <w:rFonts w:ascii="Times New Roman" w:hAnsi="Times New Roman" w:cs="Times New Roman"/>
          <w:color w:val="000000" w:themeColor="text1"/>
          <w:lang w:val="zh-CN"/>
        </w:rPr>
        <w:t>2.3.1</w:t>
      </w:r>
      <w:r w:rsidRPr="00AE755A">
        <w:rPr>
          <w:color w:val="000000" w:themeColor="text1"/>
          <w:lang w:val="zh-CN"/>
        </w:rPr>
        <w:t>小节中对朴素贝叶斯算法进行过描述，其理论基础是贝叶斯定理，</w:t>
      </w:r>
      <w:r w:rsidRPr="00AE755A">
        <w:rPr>
          <w:rFonts w:hint="eastAsia"/>
          <w:color w:val="000000" w:themeColor="text1"/>
          <w:lang w:val="zh-CN"/>
        </w:rPr>
        <w:t>但</w:t>
      </w:r>
      <w:r w:rsidRPr="00AE755A">
        <w:rPr>
          <w:color w:val="000000" w:themeColor="text1"/>
          <w:lang w:val="zh-CN"/>
        </w:rPr>
        <w:t>条件的独立性即特征属性间互相独立是贝叶斯定理成立的假设前提。为了将朴素贝叶斯算法应用到文本分类任务中，</w:t>
      </w:r>
      <w:r w:rsidR="00313CF8">
        <w:rPr>
          <w:rFonts w:eastAsiaTheme="minorEastAsia" w:hint="eastAsia"/>
          <w:color w:val="000000" w:themeColor="text1"/>
          <w:lang w:val="zh-CN"/>
        </w:rPr>
        <w:t>本文</w:t>
      </w:r>
      <w:r w:rsidRPr="00AE755A">
        <w:rPr>
          <w:color w:val="000000" w:themeColor="text1"/>
          <w:lang w:val="zh-CN"/>
        </w:rPr>
        <w:t>采用</w:t>
      </w:r>
      <w:r w:rsidRPr="00AE755A">
        <w:rPr>
          <w:color w:val="000000" w:themeColor="text1"/>
        </w:rPr>
        <w:t>词袋</w:t>
      </w:r>
      <w:r w:rsidR="0009740D">
        <w:rPr>
          <w:rFonts w:asciiTheme="minorEastAsia" w:eastAsiaTheme="minorEastAsia" w:hAnsiTheme="minorEastAsia" w:cs="Times New Roman"/>
          <w:color w:val="000000" w:themeColor="text1"/>
        </w:rPr>
        <w:t>（</w:t>
      </w:r>
      <w:r w:rsidR="0009740D" w:rsidRPr="002506BC">
        <w:rPr>
          <w:rFonts w:ascii="Times New Roman" w:hAnsi="Times New Roman" w:cs="Times New Roman"/>
          <w:color w:val="000000" w:themeColor="text1"/>
        </w:rPr>
        <w:t>Bag of Words</w:t>
      </w:r>
      <w:r w:rsidR="0009740D">
        <w:rPr>
          <w:rFonts w:asciiTheme="minorEastAsia" w:eastAsiaTheme="minorEastAsia" w:hAnsiTheme="minorEastAsia" w:cs="Times New Roman"/>
          <w:color w:val="000000" w:themeColor="text1"/>
        </w:rPr>
        <w:t>）</w:t>
      </w:r>
      <w:r w:rsidRPr="00435A40">
        <w:rPr>
          <w:rFonts w:asciiTheme="minorEastAsia" w:eastAsiaTheme="minorEastAsia" w:hAnsiTheme="minorEastAsia" w:cs="Times New Roman"/>
          <w:color w:val="000000" w:themeColor="text1"/>
          <w:lang w:val="zh-CN"/>
        </w:rPr>
        <w:t>模型</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在这种模型中，文本中词语</w:t>
      </w:r>
      <w:r w:rsidR="00735D7A">
        <w:rPr>
          <w:rFonts w:ascii="Times New Roman" w:hAnsi="Times New Roman" w:cs="Times New Roman" w:hint="eastAsia"/>
          <w:color w:val="000000" w:themeColor="text1"/>
        </w:rPr>
        <w:t>顺序</w:t>
      </w:r>
      <w:r w:rsidR="00C21EE1">
        <w:rPr>
          <w:rFonts w:ascii="Times New Roman" w:hAnsi="Times New Roman" w:cs="Times New Roman"/>
          <w:color w:val="000000" w:themeColor="text1"/>
        </w:rPr>
        <w:t>和</w:t>
      </w:r>
      <w:r w:rsidRPr="00435A40">
        <w:rPr>
          <w:rFonts w:ascii="Times New Roman" w:hAnsi="Times New Roman" w:cs="Times New Roman"/>
          <w:color w:val="000000" w:themeColor="text1"/>
        </w:rPr>
        <w:t>语法</w:t>
      </w:r>
      <w:r w:rsidR="00BF7318" w:rsidRPr="00435A40">
        <w:rPr>
          <w:rFonts w:ascii="Times New Roman" w:hAnsi="Times New Roman" w:cs="Times New Roman"/>
          <w:color w:val="000000" w:themeColor="text1"/>
        </w:rPr>
        <w:t>都会</w:t>
      </w:r>
      <w:r w:rsidR="004F7F46">
        <w:rPr>
          <w:rFonts w:ascii="Times New Roman" w:hAnsi="Times New Roman" w:cs="Times New Roman"/>
          <w:color w:val="000000" w:themeColor="text1"/>
        </w:rPr>
        <w:t>被忽略</w:t>
      </w:r>
      <w:r w:rsidRPr="00435A40">
        <w:rPr>
          <w:rFonts w:ascii="Times New Roman" w:hAnsi="Times New Roman" w:cs="Times New Roman"/>
          <w:color w:val="000000" w:themeColor="text1"/>
        </w:rPr>
        <w:t>，相当于无序的词汇集合</w:t>
      </w:r>
      <w:r w:rsidRPr="00435A40">
        <w:rPr>
          <w:rFonts w:ascii="Times New Roman" w:hAnsi="Times New Roman" w:cs="Times New Roman"/>
          <w:color w:val="000000" w:themeColor="text1"/>
          <w:lang w:val="zh-CN"/>
        </w:rPr>
        <w:t>。</w:t>
      </w:r>
    </w:p>
    <w:p w14:paraId="7D77FD01" w14:textId="7DD384B2"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假设</w:t>
      </w:r>
      <m:oMath>
        <m:r>
          <m:rPr>
            <m:sty m:val="p"/>
          </m:rPr>
          <w:rPr>
            <w:rFonts w:eastAsia="宋体" w:cs="Times New Roman"/>
            <w:color w:val="000000" w:themeColor="text1"/>
            <w:lang w:val="zh-TW" w:eastAsia="zh-TW"/>
          </w:rPr>
          <m:t>x=</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w</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hAnsi="Times New Roman" w:cs="Times New Roman"/>
          <w:color w:val="000000" w:themeColor="text1"/>
        </w:rPr>
        <w:t>为一个待分类项，类别集合</w:t>
      </w:r>
      <m:oMath>
        <m:r>
          <m:rPr>
            <m:sty m:val="p"/>
          </m:rPr>
          <w:rPr>
            <w:rFonts w:eastAsia="宋体" w:cs="Times New Roman"/>
            <w:color w:val="000000" w:themeColor="text1"/>
            <w:lang w:val="zh-TW" w:eastAsia="zh-TW"/>
          </w:rPr>
          <m:t>C=</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hAnsi="Times New Roman" w:cs="Times New Roman"/>
          <w:color w:val="000000" w:themeColor="text1"/>
          <w:lang w:val="zh-CN"/>
        </w:rPr>
        <w:t>，从本文第</w:t>
      </w:r>
      <w:r w:rsidRPr="00435A40">
        <w:rPr>
          <w:rFonts w:ascii="Times New Roman" w:hAnsi="Times New Roman" w:cs="Times New Roman"/>
          <w:color w:val="000000" w:themeColor="text1"/>
          <w:lang w:val="zh-CN"/>
        </w:rPr>
        <w:t>2.3.1</w:t>
      </w:r>
      <w:r w:rsidRPr="00435A40">
        <w:rPr>
          <w:rFonts w:ascii="Times New Roman" w:hAnsi="Times New Roman" w:cs="Times New Roman"/>
          <w:color w:val="000000" w:themeColor="text1"/>
          <w:lang w:val="zh-CN"/>
        </w:rPr>
        <w:t>小节的推导</w:t>
      </w:r>
      <w:r w:rsidR="00313CF8" w:rsidRPr="00435A40">
        <w:rPr>
          <w:rFonts w:ascii="Times New Roman" w:eastAsiaTheme="minorEastAsia" w:hAnsi="Times New Roman" w:cs="Times New Roman" w:hint="eastAsia"/>
          <w:color w:val="000000" w:themeColor="text1"/>
          <w:lang w:val="zh-CN"/>
        </w:rPr>
        <w:t>可知</w:t>
      </w:r>
      <w:r w:rsidRPr="00435A40">
        <w:rPr>
          <w:rFonts w:ascii="Times New Roman" w:hAnsi="Times New Roman" w:cs="Times New Roman"/>
          <w:color w:val="000000" w:themeColor="text1"/>
          <w:lang w:val="zh-CN"/>
        </w:rPr>
        <w:t>，对</w:t>
      </w:r>
      <w:r w:rsidRPr="00435A40">
        <w:rPr>
          <w:rFonts w:ascii="Times New Roman" w:hAnsi="Times New Roman" w:cs="Times New Roman"/>
          <w:color w:val="000000" w:themeColor="text1"/>
          <w:lang w:val="zh-CN"/>
        </w:rPr>
        <w:t>x</w:t>
      </w:r>
      <w:r w:rsidRPr="00435A40">
        <w:rPr>
          <w:rFonts w:ascii="Times New Roman" w:hAnsi="Times New Roman" w:cs="Times New Roman"/>
          <w:color w:val="000000" w:themeColor="text1"/>
          <w:lang w:val="zh-CN"/>
        </w:rPr>
        <w:t>的分类任务最后转化为求</w:t>
      </w:r>
      <m:oMath>
        <m:f>
          <m:fPr>
            <m:type m:val="noBar"/>
            <m:ctrlPr>
              <w:rPr>
                <w:rFonts w:cs="Times New Roman"/>
                <w:color w:val="000000" w:themeColor="text1"/>
                <w:lang w:val="zh-CN"/>
              </w:rPr>
            </m:ctrlPr>
          </m:fPr>
          <m:num>
            <m:r>
              <m:rPr>
                <m:sty m:val="p"/>
              </m:rPr>
              <w:rPr>
                <w:rFonts w:cs="Times New Roman"/>
                <w:color w:val="000000" w:themeColor="text1"/>
                <w:lang w:val="zh-CN"/>
              </w:rPr>
              <m:t>argmax</m:t>
            </m:r>
          </m:num>
          <m:den>
            <m:r>
              <m:rPr>
                <m:sty m:val="p"/>
              </m:rPr>
              <w:rPr>
                <w:rFonts w:cs="Times New Roman"/>
                <w:color w:val="000000" w:themeColor="text1"/>
                <w:lang w:val="zh-CN"/>
              </w:rPr>
              <m:t>k</m:t>
            </m:r>
          </m:den>
        </m:f>
        <m:r>
          <m:rPr>
            <m:sty m:val="p"/>
          </m:rPr>
          <w:rPr>
            <w:rFonts w:cs="Times New Roman"/>
            <w:color w:val="000000" w:themeColor="text1"/>
            <w:lang w:val="zh-CN"/>
          </w:rPr>
          <m:t>P</m:t>
        </m:r>
        <m:d>
          <m:dPr>
            <m:ctrlPr>
              <w:rPr>
                <w:rFonts w:cs="Times New Roman"/>
                <w:color w:val="000000" w:themeColor="text1"/>
                <w:lang w:val="zh-CN"/>
              </w:rPr>
            </m:ctrlPr>
          </m:dPr>
          <m:e>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e>
        </m:d>
        <m:nary>
          <m:naryPr>
            <m:chr m:val="∏"/>
            <m:limLoc m:val="undOvr"/>
            <m:ctrlPr>
              <w:rPr>
                <w:rFonts w:cs="Times New Roman"/>
                <w:color w:val="000000" w:themeColor="text1"/>
                <w:lang w:val="zh-CN"/>
              </w:rPr>
            </m:ctrlPr>
          </m:naryPr>
          <m:sub>
            <m:r>
              <m:rPr>
                <m:sty m:val="p"/>
              </m:rPr>
              <w:rPr>
                <w:rFonts w:cs="Times New Roman"/>
                <w:color w:val="000000" w:themeColor="text1"/>
                <w:lang w:val="zh-CN"/>
              </w:rPr>
              <m:t>i=1</m:t>
            </m:r>
          </m:sub>
          <m:sup>
            <m:r>
              <m:rPr>
                <m:sty m:val="p"/>
              </m:rPr>
              <w:rPr>
                <w:rFonts w:cs="Times New Roman"/>
                <w:color w:val="000000" w:themeColor="text1"/>
                <w:lang w:val="zh-CN"/>
              </w:rPr>
              <m:t>n</m:t>
            </m:r>
          </m:sup>
          <m:e>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e>
        </m:nary>
      </m:oMath>
      <w:r w:rsidRPr="00435A40">
        <w:rPr>
          <w:rFonts w:ascii="Times New Roman" w:hAnsi="Times New Roman" w:cs="Times New Roman"/>
          <w:color w:val="000000" w:themeColor="text1"/>
          <w:lang w:val="zh-CN"/>
        </w:rPr>
        <w:t>。那么，如何求得</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成了朴素贝叶斯算法的关键问题，不同的</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的计算方法区分了不同的</w:t>
      </w:r>
      <w:r w:rsidRPr="00435A40">
        <w:rPr>
          <w:rFonts w:ascii="Times New Roman" w:hAnsi="Times New Roman" w:cs="Times New Roman"/>
          <w:color w:val="000000" w:themeColor="text1"/>
        </w:rPr>
        <w:t>朴素贝叶斯分类模型</w:t>
      </w:r>
      <w:r w:rsidRPr="00435A40">
        <w:rPr>
          <w:rFonts w:ascii="Times New Roman" w:hAnsi="Times New Roman" w:cs="Times New Roman"/>
          <w:color w:val="000000" w:themeColor="text1"/>
          <w:lang w:val="zh-CN"/>
        </w:rPr>
        <w:t>，文本分类领域中常见的朴素贝叶斯模型有以下两种：</w:t>
      </w:r>
    </w:p>
    <w:p w14:paraId="7F31F8B5" w14:textId="1388DF37" w:rsidR="00875EB3" w:rsidRPr="00435A40" w:rsidRDefault="00680BFF" w:rsidP="00435A40">
      <w:pPr>
        <w:pStyle w:val="aa"/>
        <w:spacing w:line="360" w:lineRule="auto"/>
        <w:ind w:firstLine="0"/>
        <w:rPr>
          <w:rFonts w:ascii="Times New Roman" w:hAnsi="Times New Roman" w:cs="Times New Roman"/>
          <w:color w:val="000000" w:themeColor="text1"/>
        </w:rPr>
      </w:pPr>
      <w:r w:rsidRPr="00435A40">
        <w:rPr>
          <w:rFonts w:ascii="Times New Roman" w:eastAsiaTheme="minorEastAsia" w:hAnsi="Times New Roman" w:cs="Times New Roman" w:hint="eastAsia"/>
          <w:color w:val="000000" w:themeColor="text1"/>
          <w:lang w:val="zh-CN"/>
        </w:rPr>
        <w:t xml:space="preserve">  </w:t>
      </w:r>
      <w:r w:rsidR="00875EB3" w:rsidRPr="00435A40">
        <w:rPr>
          <w:rFonts w:ascii="Times New Roman" w:hAnsi="Times New Roman" w:cs="Times New Roman"/>
          <w:color w:val="000000" w:themeColor="text1"/>
          <w:lang w:val="zh-CN"/>
        </w:rPr>
        <w:t>（</w:t>
      </w:r>
      <w:r w:rsidR="00875EB3" w:rsidRPr="00435A40">
        <w:rPr>
          <w:rFonts w:ascii="Times New Roman" w:hAnsi="Times New Roman" w:cs="Times New Roman"/>
          <w:color w:val="000000" w:themeColor="text1"/>
          <w:lang w:val="zh-CN"/>
        </w:rPr>
        <w:t>1</w:t>
      </w:r>
      <w:r w:rsidR="00875EB3" w:rsidRPr="00435A40">
        <w:rPr>
          <w:rFonts w:ascii="Times New Roman" w:hAnsi="Times New Roman" w:cs="Times New Roman"/>
          <w:color w:val="000000" w:themeColor="text1"/>
          <w:lang w:val="zh-CN"/>
        </w:rPr>
        <w:t>）</w:t>
      </w:r>
      <w:r w:rsidR="00875EB3" w:rsidRPr="00435A40">
        <w:rPr>
          <w:rFonts w:asciiTheme="minorEastAsia" w:eastAsiaTheme="minorEastAsia" w:hAnsiTheme="minorEastAsia" w:cs="Times New Roman"/>
          <w:color w:val="000000" w:themeColor="text1"/>
          <w:lang w:val="zh-CN"/>
        </w:rPr>
        <w:t>多项式模型</w:t>
      </w:r>
      <w:r w:rsidR="0009740D">
        <w:rPr>
          <w:rFonts w:asciiTheme="minorEastAsia" w:eastAsiaTheme="minorEastAsia" w:hAnsiTheme="minorEastAsia" w:cs="Times New Roman"/>
          <w:color w:val="000000" w:themeColor="text1"/>
          <w:lang w:val="zh-CN"/>
        </w:rPr>
        <w:t>（</w:t>
      </w:r>
      <w:r w:rsidR="00E054D2" w:rsidRPr="005F504F">
        <w:rPr>
          <w:rFonts w:ascii="Times New Roman" w:hAnsi="Times New Roman" w:cs="Times New Roman"/>
          <w:color w:val="000000" w:themeColor="text1"/>
        </w:rPr>
        <w:t>Multinomial Naive Bayes</w:t>
      </w:r>
      <w:r w:rsidR="0009740D">
        <w:rPr>
          <w:rFonts w:asciiTheme="minorEastAsia" w:eastAsiaTheme="minorEastAsia" w:hAnsiTheme="minorEastAsia" w:cs="Times New Roman"/>
          <w:color w:val="000000" w:themeColor="text1"/>
          <w:lang w:val="zh-CN"/>
        </w:rPr>
        <w:t>）</w:t>
      </w:r>
    </w:p>
    <w:p w14:paraId="3B1F46F1" w14:textId="2392A835"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多项式朴素贝叶斯，会为类别集合训练出一个特征分布，该分布由每个类别</w:t>
      </w:r>
      <m:oMath>
        <m:r>
          <m:rPr>
            <m:sty m:val="p"/>
          </m:rPr>
          <w:rPr>
            <w:rFonts w:cs="Times New Roman"/>
            <w:color w:val="000000" w:themeColor="text1"/>
            <w:lang w:val="zh-CN"/>
          </w:rPr>
          <m:t>y的</m:t>
        </m:r>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m:t>
            </m:r>
          </m:sub>
        </m:sSub>
      </m:oMath>
      <w:r w:rsidRPr="00435A40">
        <w:rPr>
          <w:rFonts w:ascii="Times New Roman" w:hAnsi="Times New Roman" w:cs="Times New Roman"/>
          <w:color w:val="000000" w:themeColor="text1"/>
          <w:lang w:val="zh-CN"/>
        </w:rPr>
        <w:t>向量组成，</w:t>
      </w:r>
      <m:oMath>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θ</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1</m:t>
                </m:r>
              </m:sub>
            </m:sSub>
          </m:sub>
        </m:sSub>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θ</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n</m:t>
                </m:r>
              </m:sub>
            </m:sSub>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，其中，</w:t>
      </w:r>
      <w:r w:rsidRPr="00435A40">
        <w:rPr>
          <w:rFonts w:ascii="Times New Roman" w:hAnsi="Times New Roman" w:cs="Times New Roman"/>
          <w:color w:val="000000" w:themeColor="text1"/>
          <w:lang w:val="zh-CN"/>
        </w:rPr>
        <w:t>n</w:t>
      </w:r>
      <w:r w:rsidRPr="00435A40">
        <w:rPr>
          <w:rFonts w:ascii="Times New Roman" w:hAnsi="Times New Roman" w:cs="Times New Roman"/>
          <w:color w:val="000000" w:themeColor="text1"/>
          <w:lang w:val="zh-CN"/>
        </w:rPr>
        <w:t>是特征项总数（在本文任务中</w:t>
      </w:r>
      <w:r w:rsidRPr="00435A40">
        <w:rPr>
          <w:rFonts w:ascii="Times New Roman" w:hAnsi="Times New Roman" w:cs="Times New Roman"/>
          <w:color w:val="000000" w:themeColor="text1"/>
          <w:lang w:val="zh-CN"/>
        </w:rPr>
        <w:t>n</w:t>
      </w:r>
      <w:r w:rsidRPr="00435A40">
        <w:rPr>
          <w:rFonts w:ascii="Times New Roman" w:hAnsi="Times New Roman" w:cs="Times New Roman"/>
          <w:color w:val="000000" w:themeColor="text1"/>
        </w:rPr>
        <w:t>去重后的所有单词的数量</w:t>
      </w:r>
      <w:r w:rsidRPr="00435A40">
        <w:rPr>
          <w:rFonts w:ascii="Times New Roman" w:hAnsi="Times New Roman" w:cs="Times New Roman"/>
          <w:color w:val="000000" w:themeColor="text1"/>
          <w:lang w:val="zh-CN"/>
        </w:rPr>
        <w:t>），</w:t>
      </w:r>
      <m:oMath>
        <m:sSub>
          <m:sSubPr>
            <m:ctrlPr>
              <w:rPr>
                <w:rFonts w:cs="Times New Roman"/>
                <w:color w:val="000000" w:themeColor="text1"/>
                <w:lang w:val="zh-CN"/>
              </w:rPr>
            </m:ctrlPr>
          </m:sSubPr>
          <m:e>
            <m:r>
              <m:rPr>
                <m:sty m:val="p"/>
              </m:rPr>
              <w:rPr>
                <w:rFonts w:cs="Times New Roman"/>
                <w:color w:val="000000" w:themeColor="text1"/>
                <w:lang w:val="zh-CN"/>
              </w:rPr>
              <m:t>θ</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i</m:t>
                </m:r>
              </m:sub>
            </m:sSub>
          </m:sub>
        </m:sSub>
      </m:oMath>
      <w:r w:rsidRPr="00435A40">
        <w:rPr>
          <w:rFonts w:ascii="Times New Roman" w:hAnsi="Times New Roman" w:cs="Times New Roman"/>
          <w:color w:val="000000" w:themeColor="text1"/>
          <w:lang w:val="zh-CN"/>
        </w:rPr>
        <w:t>是第</w:t>
      </w:r>
      <m:oMath>
        <m:r>
          <m:rPr>
            <m:sty m:val="p"/>
          </m:rPr>
          <w:rPr>
            <w:rFonts w:cs="Times New Roman"/>
            <w:color w:val="000000" w:themeColor="text1"/>
            <w:lang w:val="zh-CN"/>
          </w:rPr>
          <m:t>i</m:t>
        </m:r>
      </m:oMath>
      <w:r w:rsidRPr="00435A40">
        <w:rPr>
          <w:rFonts w:ascii="Times New Roman" w:hAnsi="Times New Roman" w:cs="Times New Roman"/>
          <w:color w:val="000000" w:themeColor="text1"/>
          <w:lang w:val="zh-CN"/>
        </w:rPr>
        <w:t>项特征</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第</w:t>
      </w:r>
      <m:oMath>
        <m:r>
          <m:rPr>
            <m:sty m:val="p"/>
          </m:rPr>
          <w:rPr>
            <w:rFonts w:cs="Times New Roman"/>
            <w:color w:val="000000" w:themeColor="text1"/>
            <w:lang w:val="zh-CN"/>
          </w:rPr>
          <m:t>i</m:t>
        </m:r>
      </m:oMath>
      <w:r w:rsidRPr="00435A40">
        <w:rPr>
          <w:rFonts w:ascii="Times New Roman" w:hAnsi="Times New Roman" w:cs="Times New Roman"/>
          <w:color w:val="000000" w:themeColor="text1"/>
          <w:lang w:val="zh-CN"/>
        </w:rPr>
        <w:t>个词</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出现在属于类</w:t>
      </w:r>
      <m:oMath>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的样本的概率，即</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k</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的计算方法在下文会介绍。</w:t>
      </w:r>
    </w:p>
    <w:p w14:paraId="39F169E3" w14:textId="77777777" w:rsidR="00875EB3" w:rsidRPr="00AE755A" w:rsidRDefault="00875EB3" w:rsidP="00435A40">
      <w:pPr>
        <w:pStyle w:val="aa"/>
        <w:spacing w:line="360" w:lineRule="auto"/>
        <w:rPr>
          <w:color w:val="000000" w:themeColor="text1"/>
        </w:rPr>
      </w:pPr>
      <w:r w:rsidRPr="00AE755A">
        <w:rPr>
          <w:color w:val="000000" w:themeColor="text1"/>
          <w:lang w:val="zh-CN"/>
        </w:rPr>
        <w:t>多项式朴素贝叶斯在本文任务上的应用过程如下：</w:t>
      </w:r>
    </w:p>
    <w:p w14:paraId="7D77F73D" w14:textId="4C4BCCB9" w:rsidR="00875EB3" w:rsidRPr="00435A40" w:rsidRDefault="00875EB3" w:rsidP="00435A40">
      <w:pPr>
        <w:pStyle w:val="aa"/>
        <w:numPr>
          <w:ilvl w:val="0"/>
          <w:numId w:val="12"/>
        </w:numPr>
        <w:tabs>
          <w:tab w:val="left" w:pos="993"/>
        </w:tabs>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假设所预测的用户属性的标签类别集合为</w:t>
      </w:r>
      <m:oMath>
        <m:r>
          <m:rPr>
            <m:sty m:val="p"/>
          </m:rPr>
          <w:rPr>
            <w:rFonts w:eastAsia="宋体" w:cs="Times New Roman"/>
            <w:color w:val="000000" w:themeColor="text1"/>
            <w:lang w:val="zh-TW" w:eastAsia="zh-TW"/>
          </w:rPr>
          <m:t>C=</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y</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m</m:t>
            </m:r>
          </m:sub>
        </m:sSub>
        <m:r>
          <m:rPr>
            <m:sty m:val="p"/>
          </m:rPr>
          <w:rPr>
            <w:rFonts w:eastAsia="宋体" w:cs="Times New Roman"/>
            <w:color w:val="000000" w:themeColor="text1"/>
          </w:rPr>
          <m:t>)</m:t>
        </m:r>
      </m:oMath>
      <w:r w:rsidRPr="00435A40">
        <w:rPr>
          <w:rFonts w:ascii="Times New Roman" w:hAnsi="Times New Roman" w:cs="Times New Roman"/>
          <w:color w:val="000000" w:themeColor="text1"/>
          <w:lang w:val="zh-CN"/>
        </w:rPr>
        <w:t>, m</w:t>
      </w:r>
      <w:r w:rsidRPr="00435A40">
        <w:rPr>
          <w:rFonts w:ascii="Times New Roman" w:hAnsi="Times New Roman" w:cs="Times New Roman"/>
          <w:color w:val="000000" w:themeColor="text1"/>
          <w:lang w:val="zh-CN"/>
        </w:rPr>
        <w:t>为类别总数，对于年龄属性，</w:t>
      </w:r>
      <w:r w:rsidRPr="00435A40">
        <w:rPr>
          <w:rFonts w:ascii="Times New Roman" w:hAnsi="Times New Roman" w:cs="Times New Roman"/>
          <w:color w:val="000000" w:themeColor="text1"/>
          <w:lang w:val="zh-CN"/>
        </w:rPr>
        <w:t>m=2</w:t>
      </w:r>
      <w:r w:rsidRPr="00435A40">
        <w:rPr>
          <w:rFonts w:ascii="Times New Roman" w:hAnsi="Times New Roman" w:cs="Times New Roman"/>
          <w:color w:val="000000" w:themeColor="text1"/>
          <w:lang w:val="zh-CN"/>
        </w:rPr>
        <w:t>，对于年龄和学历，</w:t>
      </w:r>
      <w:r w:rsidRPr="00435A40">
        <w:rPr>
          <w:rFonts w:ascii="Times New Roman" w:hAnsi="Times New Roman" w:cs="Times New Roman"/>
          <w:color w:val="000000" w:themeColor="text1"/>
          <w:lang w:val="zh-CN"/>
        </w:rPr>
        <w:t>m=6</w:t>
      </w:r>
      <w:r w:rsidRPr="00435A40">
        <w:rPr>
          <w:rFonts w:ascii="Times New Roman" w:hAnsi="Times New Roman" w:cs="Times New Roman"/>
          <w:color w:val="000000" w:themeColor="text1"/>
          <w:lang w:val="zh-CN"/>
        </w:rPr>
        <w:t>。</w:t>
      </w:r>
    </w:p>
    <w:p w14:paraId="7E54CDD3" w14:textId="12F9BC63" w:rsidR="00875EB3" w:rsidRPr="00435A40" w:rsidRDefault="00875EB3" w:rsidP="00435A40">
      <w:pPr>
        <w:pStyle w:val="aa"/>
        <w:numPr>
          <w:ilvl w:val="0"/>
          <w:numId w:val="12"/>
        </w:numPr>
        <w:tabs>
          <w:tab w:val="left" w:pos="993"/>
        </w:tabs>
        <w:spacing w:line="360" w:lineRule="auto"/>
        <w:rPr>
          <w:rStyle w:val="ac"/>
          <w:rFonts w:ascii="Times New Roman" w:hAnsi="Times New Roman" w:cs="Times New Roman"/>
          <w:color w:val="000000" w:themeColor="text1"/>
        </w:rPr>
      </w:pPr>
      <w:r w:rsidRPr="00435A40">
        <w:rPr>
          <w:rFonts w:ascii="Times New Roman" w:hAnsi="Times New Roman" w:cs="Times New Roman"/>
          <w:color w:val="000000" w:themeColor="text1"/>
          <w:lang w:val="zh-CN"/>
        </w:rPr>
        <w:t>构造训练数据集</w:t>
      </w:r>
      <m:oMath>
        <m:r>
          <m:rPr>
            <m:sty m:val="p"/>
          </m:rPr>
          <w:rPr>
            <w:rFonts w:eastAsia="宋体" w:cs="Times New Roman"/>
            <w:color w:val="000000" w:themeColor="text1"/>
            <w:lang w:val="zh-TW" w:eastAsia="zh-TW"/>
          </w:rPr>
          <m:t>T=</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rPr>
              <m:t>X</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X</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n</m:t>
            </m:r>
          </m:sub>
        </m:sSub>
        <m:r>
          <m:rPr>
            <m:sty m:val="p"/>
          </m:rPr>
          <w:rPr>
            <w:rFonts w:eastAsia="宋体" w:cs="Times New Roman"/>
            <w:color w:val="000000" w:themeColor="text1"/>
          </w:rPr>
          <m:t>)</m:t>
        </m:r>
      </m:oMath>
      <w:r w:rsidRPr="00435A40">
        <w:rPr>
          <w:rFonts w:ascii="Times New Roman" w:hAnsi="Times New Roman" w:cs="Times New Roman"/>
          <w:color w:val="000000" w:themeColor="text1"/>
          <w:lang w:val="zh-CN"/>
        </w:rPr>
        <w:t>，其中</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i</m:t>
            </m:r>
          </m:sub>
        </m:sSub>
      </m:oMath>
      <w:r w:rsidRPr="00435A40">
        <w:rPr>
          <w:rStyle w:val="ac"/>
          <w:rFonts w:ascii="Times New Roman" w:hAnsi="Times New Roman" w:cs="Times New Roman"/>
          <w:color w:val="000000" w:themeColor="text1"/>
          <w:lang w:val="zh-CN"/>
        </w:rPr>
        <w:t>是类别</w:t>
      </w:r>
      <m:oMath>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i</m:t>
            </m:r>
          </m:sub>
        </m:sSub>
      </m:oMath>
      <w:r w:rsidRPr="00435A40">
        <w:rPr>
          <w:rStyle w:val="ac"/>
          <w:rFonts w:ascii="Times New Roman" w:hAnsi="Times New Roman" w:cs="Times New Roman"/>
          <w:color w:val="000000" w:themeColor="text1"/>
          <w:lang w:val="zh-CN"/>
        </w:rPr>
        <w:t>的样本集合，</w:t>
      </w:r>
      <m:oMath>
        <m:sSup>
          <m:sSupPr>
            <m:ctrlPr>
              <w:rPr>
                <w:rFonts w:eastAsia="宋体" w:cs="Times New Roman"/>
                <w:color w:val="000000" w:themeColor="text1"/>
              </w:rPr>
            </m:ctrlPr>
          </m:sSupPr>
          <m:e>
            <m:sSub>
              <m:sSubPr>
                <m:ctrlPr>
                  <w:rPr>
                    <w:rFonts w:eastAsia="宋体" w:cs="Times New Roman"/>
                    <w:color w:val="000000" w:themeColor="text1"/>
                    <w:lang w:val="zh-TW" w:eastAsia="zh-TW"/>
                  </w:rPr>
                </m:ctrlPr>
              </m:sSubPr>
              <m:e>
                <m:r>
                  <m:rPr>
                    <m:sty m:val="p"/>
                  </m:rPr>
                  <w:rPr>
                    <w:rFonts w:eastAsia="宋体" w:cs="Times New Roman"/>
                    <w:color w:val="000000" w:themeColor="text1"/>
                    <w:lang w:val="zh-TW" w:eastAsia="zh-TW"/>
                  </w:rPr>
                  <m:t>X</m:t>
                </m:r>
              </m:e>
              <m:sub>
                <m:r>
                  <m:rPr>
                    <m:sty m:val="p"/>
                  </m:rPr>
                  <w:rPr>
                    <w:rFonts w:eastAsia="宋体" w:cs="Times New Roman"/>
                    <w:color w:val="000000" w:themeColor="text1"/>
                    <w:lang w:val="zh-TW" w:eastAsia="zh-TW"/>
                  </w:rPr>
                  <m:t>i</m:t>
                </m:r>
              </m:sub>
            </m:sSub>
            <m:r>
              <m:rPr>
                <m:sty m:val="p"/>
              </m:rPr>
              <w:rPr>
                <w:rFonts w:eastAsia="宋体" w:cs="Times New Roman"/>
                <w:color w:val="000000" w:themeColor="text1"/>
                <w:lang w:val="zh-TW" w:eastAsia="zh-TW"/>
              </w:rPr>
              <m:t>=</m:t>
            </m:r>
            <m:r>
              <m:rPr>
                <m:sty m:val="p"/>
              </m:rPr>
              <w:rPr>
                <w:rFonts w:eastAsia="宋体" w:cs="Times New Roman"/>
                <w:color w:val="000000" w:themeColor="text1"/>
              </w:rPr>
              <m:t>(</m:t>
            </m:r>
            <m:sSub>
              <m:sSubPr>
                <m:ctrlPr>
                  <w:rPr>
                    <w:rFonts w:eastAsia="宋体" w:cs="Times New Roman"/>
                    <w:color w:val="000000" w:themeColor="text1"/>
                    <w:lang w:val="zh-TW"/>
                  </w:rPr>
                </m:ctrlPr>
              </m:sSubPr>
              <m:e>
                <m:r>
                  <m:rPr>
                    <m:sty m:val="p"/>
                  </m:rPr>
                  <w:rPr>
                    <w:rFonts w:eastAsia="宋体" w:cs="Times New Roman"/>
                    <w:color w:val="000000" w:themeColor="text1"/>
                  </w:rPr>
                  <m:t>x</m:t>
                </m:r>
              </m:e>
              <m:sub>
                <m:r>
                  <m:rPr>
                    <m:sty m:val="p"/>
                  </m:rPr>
                  <w:rPr>
                    <w:rFonts w:eastAsia="宋体" w:cs="Times New Roman"/>
                    <w:color w:val="000000" w:themeColor="text1"/>
                    <w:lang w:val="zh-TW"/>
                  </w:rPr>
                  <m:t>1</m:t>
                </m:r>
              </m:sub>
            </m:sSub>
            <m:r>
              <m:rPr>
                <m:sty m:val="p"/>
              </m:rPr>
              <w:rPr>
                <w:rFonts w:eastAsia="宋体" w:cs="Times New Roman"/>
                <w:color w:val="000000" w:themeColor="text1"/>
                <w:lang w:val="zh-TW"/>
              </w:rPr>
              <m:t>，</m:t>
            </m:r>
            <m:sSub>
              <m:sSubPr>
                <m:ctrlPr>
                  <w:rPr>
                    <w:rFonts w:eastAsia="宋体" w:cs="Times New Roman"/>
                    <w:color w:val="000000" w:themeColor="text1"/>
                    <w:lang w:val="zh-TW"/>
                  </w:rPr>
                </m:ctrlPr>
              </m:sSubPr>
              <m:e>
                <m:r>
                  <m:rPr>
                    <m:sty m:val="p"/>
                  </m:rPr>
                  <w:rPr>
                    <w:rFonts w:eastAsia="宋体" w:cs="Times New Roman"/>
                    <w:color w:val="000000" w:themeColor="text1"/>
                    <w:lang w:val="zh-TW"/>
                  </w:rPr>
                  <m:t>x</m:t>
                </m:r>
              </m:e>
              <m:sub>
                <m:r>
                  <m:rPr>
                    <m:sty m:val="p"/>
                  </m:rPr>
                  <w:rPr>
                    <w:rFonts w:eastAsia="宋体" w:cs="Times New Roman"/>
                    <w:color w:val="000000" w:themeColor="text1"/>
                    <w:lang w:val="zh-TW"/>
                  </w:rPr>
                  <m:t>2</m:t>
                </m:r>
              </m:sub>
            </m:sSub>
            <m:r>
              <m:rPr>
                <m:sty m:val="p"/>
              </m:rPr>
              <w:rPr>
                <w:rFonts w:eastAsia="宋体" w:cs="Times New Roman"/>
                <w:color w:val="000000" w:themeColor="text1"/>
                <w:lang w:val="zh-TW"/>
              </w:rPr>
              <m:t>，</m:t>
            </m:r>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n</m:t>
                </m:r>
              </m:sub>
            </m:sSub>
            <m:r>
              <m:rPr>
                <m:sty m:val="p"/>
              </m:rPr>
              <w:rPr>
                <w:rFonts w:eastAsia="宋体" w:cs="Times New Roman"/>
                <w:color w:val="000000" w:themeColor="text1"/>
              </w:rPr>
              <m:t>)</m:t>
            </m:r>
          </m:e>
          <m:sup>
            <m:r>
              <m:rPr>
                <m:sty m:val="p"/>
              </m:rPr>
              <w:rPr>
                <w:rFonts w:eastAsia="宋体" w:cs="Times New Roman"/>
                <w:color w:val="000000" w:themeColor="text1"/>
              </w:rPr>
              <m:t>Τ</m:t>
            </m:r>
          </m:sup>
        </m:sSup>
      </m:oMath>
      <w:r w:rsidRPr="00435A40">
        <w:rPr>
          <w:rStyle w:val="ac"/>
          <w:rFonts w:ascii="Times New Roman" w:hAnsi="Times New Roman" w:cs="Times New Roman"/>
          <w:color w:val="000000" w:themeColor="text1"/>
          <w:lang w:val="zh-CN"/>
        </w:rPr>
        <w:t>，每个</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i</m:t>
            </m:r>
          </m:sub>
        </m:sSub>
      </m:oMath>
      <w:r w:rsidRPr="00435A40">
        <w:rPr>
          <w:rStyle w:val="ac"/>
          <w:rFonts w:ascii="Times New Roman" w:hAnsi="Times New Roman" w:cs="Times New Roman"/>
          <w:color w:val="000000" w:themeColor="text1"/>
          <w:lang w:val="zh-CN"/>
        </w:rPr>
        <w:t>都是一个</w:t>
      </w:r>
      <w:r w:rsidRPr="00435A40">
        <w:rPr>
          <w:rFonts w:ascii="Times New Roman" w:hAnsi="Times New Roman" w:cs="Times New Roman"/>
          <w:color w:val="000000" w:themeColor="text1"/>
          <w:lang w:val="zh-CN"/>
        </w:rPr>
        <w:t>属于类别</w:t>
      </w:r>
      <m:oMath>
        <m:sSub>
          <m:sSubPr>
            <m:ctrlPr>
              <w:rPr>
                <w:rFonts w:eastAsia="宋体" w:cs="Times New Roman"/>
                <w:color w:val="000000" w:themeColor="text1"/>
              </w:rPr>
            </m:ctrlPr>
          </m:sSubPr>
          <m:e>
            <m:r>
              <m:rPr>
                <m:sty m:val="p"/>
              </m:rPr>
              <w:rPr>
                <w:rFonts w:eastAsia="宋体" w:cs="Times New Roman"/>
                <w:color w:val="000000" w:themeColor="text1"/>
              </w:rPr>
              <m:t>y</m:t>
            </m:r>
          </m:e>
          <m:sub>
            <m:r>
              <m:rPr>
                <m:sty m:val="p"/>
              </m:rPr>
              <w:rPr>
                <w:rFonts w:eastAsia="宋体" w:cs="Times New Roman"/>
                <w:color w:val="000000" w:themeColor="text1"/>
              </w:rPr>
              <m:t>i</m:t>
            </m:r>
          </m:sub>
        </m:sSub>
      </m:oMath>
      <w:r w:rsidRPr="00435A40">
        <w:rPr>
          <w:rFonts w:ascii="Times New Roman" w:hAnsi="Times New Roman" w:cs="Times New Roman"/>
          <w:color w:val="000000" w:themeColor="text1"/>
          <w:lang w:val="zh-CN"/>
        </w:rPr>
        <w:t>的</w:t>
      </w:r>
      <w:r w:rsidRPr="00435A40">
        <w:rPr>
          <w:rStyle w:val="ac"/>
          <w:rFonts w:ascii="Times New Roman" w:hAnsi="Times New Roman" w:cs="Times New Roman"/>
          <w:color w:val="000000" w:themeColor="text1"/>
          <w:lang w:val="zh-CN"/>
        </w:rPr>
        <w:t>用户搜索文本经过分词和特征处理后的向量表示，</w:t>
      </w:r>
      <w:r w:rsidRPr="00435A40">
        <w:rPr>
          <w:rFonts w:ascii="Times New Roman" w:hAnsi="Times New Roman" w:cs="Times New Roman"/>
          <w:color w:val="000000" w:themeColor="text1"/>
          <w:lang w:val="zh-CN"/>
        </w:rPr>
        <w:t>即</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i</m:t>
            </m:r>
          </m:sub>
        </m:sSub>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i,1</m:t>
            </m:r>
          </m:sub>
        </m:sSub>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i,2</m:t>
            </m:r>
          </m:sub>
        </m:sSub>
        <m:r>
          <m:rPr>
            <m:sty m:val="p"/>
          </m:rPr>
          <w:rPr>
            <w:rFonts w:eastAsia="宋体" w:cs="Times New Roman"/>
            <w:color w:val="000000" w:themeColor="text1"/>
          </w:rPr>
          <m:t>,…,</m:t>
        </m:r>
        <m:sSub>
          <m:sSubPr>
            <m:ctrlPr>
              <w:rPr>
                <w:rFonts w:eastAsia="宋体" w:cs="Times New Roman"/>
                <w:color w:val="000000" w:themeColor="text1"/>
              </w:rPr>
            </m:ctrlPr>
          </m:sSubPr>
          <m:e>
            <m:r>
              <m:rPr>
                <m:sty m:val="p"/>
              </m:rPr>
              <w:rPr>
                <w:rFonts w:eastAsia="宋体" w:cs="Times New Roman"/>
                <w:color w:val="000000" w:themeColor="text1"/>
              </w:rPr>
              <m:t>w</m:t>
            </m:r>
          </m:e>
          <m:sub>
            <m:r>
              <m:rPr>
                <m:sty m:val="p"/>
              </m:rPr>
              <w:rPr>
                <w:rFonts w:eastAsia="宋体" w:cs="Times New Roman"/>
                <w:color w:val="000000" w:themeColor="text1"/>
              </w:rPr>
              <m:t>i,n</m:t>
            </m:r>
          </m:sub>
        </m:sSub>
        <m:r>
          <m:rPr>
            <m:sty m:val="p"/>
          </m:rPr>
          <w:rPr>
            <w:rFonts w:eastAsia="宋体" w:cs="Times New Roman"/>
            <w:color w:val="000000" w:themeColor="text1"/>
          </w:rPr>
          <m:t>)</m:t>
        </m:r>
      </m:oMath>
      <w:r w:rsidRPr="00435A40">
        <w:rPr>
          <w:rStyle w:val="ac"/>
          <w:rFonts w:ascii="Times New Roman" w:hAnsi="Times New Roman" w:cs="Times New Roman"/>
          <w:color w:val="000000" w:themeColor="text1"/>
          <w:lang w:val="zh-CN"/>
        </w:rPr>
        <w:t>。</w:t>
      </w:r>
    </w:p>
    <w:p w14:paraId="166922CC" w14:textId="7CBE603B" w:rsidR="00875EB3" w:rsidRPr="00435A40" w:rsidRDefault="00875EB3" w:rsidP="00435A40">
      <w:pPr>
        <w:pStyle w:val="aa"/>
        <w:numPr>
          <w:ilvl w:val="0"/>
          <w:numId w:val="12"/>
        </w:numPr>
        <w:tabs>
          <w:tab w:val="left" w:pos="993"/>
        </w:tabs>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训练过程中，对于集合</w:t>
      </w:r>
      <w:r w:rsidRPr="00435A40">
        <w:rPr>
          <w:rFonts w:ascii="Times New Roman" w:hAnsi="Times New Roman" w:cs="Times New Roman"/>
          <w:color w:val="000000" w:themeColor="text1"/>
          <w:lang w:val="zh-CN"/>
        </w:rPr>
        <w:t>C</w:t>
      </w:r>
      <w:r w:rsidRPr="00435A40">
        <w:rPr>
          <w:rFonts w:ascii="Times New Roman" w:hAnsi="Times New Roman" w:cs="Times New Roman"/>
          <w:color w:val="000000" w:themeColor="text1"/>
          <w:lang w:val="zh-CN"/>
        </w:rPr>
        <w:t>中的每个类别</w:t>
      </w:r>
      <m:oMath>
        <m:r>
          <m:rPr>
            <m:sty m:val="p"/>
          </m:rPr>
          <w:rPr>
            <w:rFonts w:eastAsia="宋体" w:cs="Times New Roman"/>
            <w:color w:val="000000" w:themeColor="text1"/>
          </w:rPr>
          <m:t>y</m:t>
        </m:r>
      </m:oMath>
      <w:r w:rsidRPr="00435A40">
        <w:rPr>
          <w:rStyle w:val="ac"/>
          <w:rFonts w:ascii="Times New Roman" w:hAnsi="Times New Roman" w:cs="Times New Roman"/>
          <w:color w:val="000000" w:themeColor="text1"/>
          <w:lang w:val="zh-CN"/>
        </w:rPr>
        <w:t>，假设其样本空间为</w:t>
      </w:r>
      <m:oMath>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k</m:t>
            </m:r>
          </m:sub>
        </m:sSub>
      </m:oMath>
      <w:r w:rsidRPr="00435A40">
        <w:rPr>
          <w:rStyle w:val="ac"/>
          <w:rFonts w:ascii="Times New Roman" w:hAnsi="Times New Roman" w:cs="Times New Roman"/>
          <w:color w:val="000000" w:themeColor="text1"/>
          <w:lang w:val="zh-CN"/>
        </w:rPr>
        <w:t>，先计算</w:t>
      </w:r>
      <m:oMath>
        <m:r>
          <m:rPr>
            <m:sty m:val="p"/>
          </m:rPr>
          <w:rPr>
            <w:rFonts w:eastAsia="宋体" w:cs="Times New Roman"/>
            <w:color w:val="000000" w:themeColor="text1"/>
          </w:rPr>
          <m:t>P(y)</m:t>
        </m:r>
      </m:oMath>
      <w:r w:rsidRPr="00435A40">
        <w:rPr>
          <w:rStyle w:val="ac"/>
          <w:rFonts w:ascii="Times New Roman" w:hAnsi="Times New Roman" w:cs="Times New Roman"/>
          <w:color w:val="000000" w:themeColor="text1"/>
          <w:lang w:val="zh-CN"/>
        </w:rPr>
        <w:t>，</w:t>
      </w:r>
      <m:oMath>
        <m:r>
          <m:rPr>
            <m:sty m:val="p"/>
          </m:rPr>
          <w:rPr>
            <w:rFonts w:eastAsia="宋体" w:cs="Times New Roman"/>
            <w:color w:val="000000" w:themeColor="text1"/>
          </w:rPr>
          <m:t>P</m:t>
        </m:r>
        <m:d>
          <m:dPr>
            <m:ctrlPr>
              <w:rPr>
                <w:rFonts w:eastAsia="宋体" w:cs="Times New Roman"/>
                <w:color w:val="000000" w:themeColor="text1"/>
              </w:rPr>
            </m:ctrlPr>
          </m:dPr>
          <m:e>
            <m:r>
              <m:rPr>
                <m:sty m:val="p"/>
              </m:rPr>
              <w:rPr>
                <w:rFonts w:eastAsia="宋体" w:cs="Times New Roman"/>
                <w:color w:val="000000" w:themeColor="text1"/>
              </w:rPr>
              <m:t>y</m:t>
            </m:r>
          </m:e>
        </m:d>
        <m:r>
          <m:rPr>
            <m:sty m:val="p"/>
          </m:rPr>
          <w:rPr>
            <w:rFonts w:eastAsia="宋体" w:cs="Times New Roman"/>
            <w:color w:val="000000" w:themeColor="text1"/>
          </w:rPr>
          <m:t>=</m:t>
        </m:r>
        <m:f>
          <m:fPr>
            <m:type m:val="skw"/>
            <m:ctrlPr>
              <w:rPr>
                <w:rFonts w:eastAsia="宋体" w:cs="Times New Roman"/>
                <w:color w:val="000000" w:themeColor="text1"/>
              </w:rPr>
            </m:ctrlPr>
          </m:fPr>
          <m:num>
            <m:d>
              <m:dPr>
                <m:begChr m:val="|"/>
                <m:endChr m:val="|"/>
                <m:ctrlPr>
                  <w:rPr>
                    <w:rFonts w:eastAsia="宋体" w:cs="Times New Roman"/>
                    <w:color w:val="000000" w:themeColor="text1"/>
                  </w:rPr>
                </m:ctrlPr>
              </m:dPr>
              <m:e>
                <m:sSub>
                  <m:sSubPr>
                    <m:ctrlPr>
                      <w:rPr>
                        <w:rFonts w:eastAsia="宋体" w:cs="Times New Roman"/>
                        <w:color w:val="000000" w:themeColor="text1"/>
                      </w:rPr>
                    </m:ctrlPr>
                  </m:sSubPr>
                  <m:e>
                    <m:r>
                      <m:rPr>
                        <m:sty m:val="p"/>
                      </m:rPr>
                      <w:rPr>
                        <w:rFonts w:eastAsia="宋体" w:cs="Times New Roman"/>
                        <w:color w:val="000000" w:themeColor="text1"/>
                      </w:rPr>
                      <m:t>X</m:t>
                    </m:r>
                  </m:e>
                  <m:sub>
                    <m:r>
                      <m:rPr>
                        <m:sty m:val="p"/>
                      </m:rPr>
                      <w:rPr>
                        <w:rFonts w:eastAsia="宋体" w:cs="Times New Roman"/>
                        <w:color w:val="000000" w:themeColor="text1"/>
                      </w:rPr>
                      <m:t>k</m:t>
                    </m:r>
                  </m:sub>
                </m:sSub>
              </m:e>
            </m:d>
          </m:num>
          <m:den>
            <m:d>
              <m:dPr>
                <m:begChr m:val="|"/>
                <m:endChr m:val="|"/>
                <m:ctrlPr>
                  <w:rPr>
                    <w:rFonts w:eastAsia="宋体" w:cs="Times New Roman"/>
                    <w:color w:val="000000" w:themeColor="text1"/>
                  </w:rPr>
                </m:ctrlPr>
              </m:dPr>
              <m:e>
                <m:r>
                  <m:rPr>
                    <m:sty m:val="p"/>
                  </m:rPr>
                  <w:rPr>
                    <w:rFonts w:eastAsia="宋体" w:cs="Times New Roman"/>
                    <w:color w:val="000000" w:themeColor="text1"/>
                  </w:rPr>
                  <m:t>T</m:t>
                </m:r>
              </m:e>
            </m:d>
          </m:den>
        </m:f>
      </m:oMath>
      <w:r w:rsidRPr="00435A40">
        <w:rPr>
          <w:rFonts w:ascii="Times New Roman" w:hAnsi="Times New Roman" w:cs="Times New Roman"/>
          <w:color w:val="000000" w:themeColor="text1"/>
          <w:lang w:val="zh-CN"/>
        </w:rPr>
        <w:t>；再计算</w:t>
      </w:r>
      <m:oMath>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y1</m:t>
            </m:r>
          </m:sub>
        </m:sSub>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θ</m:t>
            </m:r>
          </m:e>
          <m:sub>
            <m:r>
              <m:rPr>
                <m:sty m:val="p"/>
              </m:rPr>
              <w:rPr>
                <w:rFonts w:cs="Times New Roman"/>
                <w:color w:val="000000" w:themeColor="text1"/>
                <w:lang w:val="zh-CN"/>
              </w:rPr>
              <m:t>yn</m:t>
            </m:r>
          </m:sub>
        </m:sSub>
        <m:r>
          <m:rPr>
            <m:sty m:val="p"/>
          </m:rPr>
          <w:rPr>
            <w:rFonts w:cs="Times New Roman"/>
            <w:color w:val="000000" w:themeColor="text1"/>
            <w:lang w:val="zh-CN"/>
          </w:rPr>
          <m:t>）</m:t>
        </m:r>
      </m:oMath>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由下列公式计算</w:t>
      </w:r>
      <w:r w:rsidRPr="00435A40">
        <w:rPr>
          <w:rFonts w:ascii="Times New Roman" w:hAnsi="Times New Roman" w:cs="Times New Roman"/>
          <w:color w:val="000000" w:themeColor="text1"/>
          <w:lang w:val="zh-CN"/>
        </w:rPr>
        <w:t>，也就是</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w:t>
      </w:r>
    </w:p>
    <w:p w14:paraId="5A68AB6C" w14:textId="3ED51DC0" w:rsidR="00875EB3" w:rsidRPr="00435A40" w:rsidRDefault="009D4203" w:rsidP="00435A40">
      <w:pPr>
        <w:pStyle w:val="aa"/>
        <w:spacing w:line="360" w:lineRule="auto"/>
        <w:ind w:left="482" w:firstLine="0"/>
        <w:jc w:val="right"/>
        <w:rPr>
          <w:rStyle w:val="ac"/>
          <w:rFonts w:ascii="Times New Roman" w:hAnsi="Times New Roman" w:cs="Times New Roman"/>
          <w:color w:val="000000" w:themeColor="text1"/>
          <w:sz w:val="30"/>
          <w:szCs w:val="30"/>
        </w:rPr>
      </w:pPr>
      <w:r>
        <w:rPr>
          <w:rFonts w:ascii="Times New Roman" w:hAnsi="Times New Roman" w:cs="Times New Roman"/>
          <w:color w:val="000000" w:themeColor="text1"/>
          <w:sz w:val="28"/>
        </w:rPr>
        <w:t xml:space="preserve">                       </w:t>
      </w:r>
      <m:oMath>
        <m:sSub>
          <m:sSubPr>
            <m:ctrlPr>
              <w:rPr>
                <w:rFonts w:cs="Times New Roman"/>
                <w:color w:val="000000" w:themeColor="text1"/>
                <w:sz w:val="28"/>
              </w:rPr>
            </m:ctrlPr>
          </m:sSubPr>
          <m:e>
            <m:r>
              <m:rPr>
                <m:sty m:val="p"/>
              </m:rPr>
              <w:rPr>
                <w:rFonts w:cs="Times New Roman" w:hint="cs"/>
                <w:color w:val="000000" w:themeColor="text1"/>
                <w:sz w:val="28"/>
              </w:rPr>
              <m:t>θ</m:t>
            </m:r>
          </m:e>
          <m:sub>
            <m:sSub>
              <m:sSubPr>
                <m:ctrlPr>
                  <w:rPr>
                    <w:rFonts w:cs="Times New Roman"/>
                    <w:color w:val="000000" w:themeColor="text1"/>
                    <w:sz w:val="28"/>
                  </w:rPr>
                </m:ctrlPr>
              </m:sSubPr>
              <m:e>
                <m:r>
                  <m:rPr>
                    <m:sty m:val="p"/>
                  </m:rPr>
                  <w:rPr>
                    <w:rFonts w:cs="Times New Roman"/>
                    <w:color w:val="000000" w:themeColor="text1"/>
                    <w:sz w:val="28"/>
                  </w:rPr>
                  <m:t>y</m:t>
                </m:r>
              </m:e>
              <m:sub>
                <m:r>
                  <m:rPr>
                    <m:sty m:val="p"/>
                  </m:rPr>
                  <w:rPr>
                    <w:rFonts w:cs="Times New Roman"/>
                    <w:color w:val="000000" w:themeColor="text1"/>
                    <w:sz w:val="28"/>
                  </w:rPr>
                  <m:t>i</m:t>
                </m:r>
              </m:sub>
            </m:sSub>
          </m:sub>
        </m:sSub>
        <m:r>
          <m:rPr>
            <m:sty m:val="p"/>
          </m:rPr>
          <w:rPr>
            <w:rFonts w:cs="Times New Roman"/>
            <w:color w:val="000000" w:themeColor="text1"/>
            <w:sz w:val="28"/>
          </w:rPr>
          <m:t>=</m:t>
        </m:r>
        <m:f>
          <m:fPr>
            <m:ctrlPr>
              <w:rPr>
                <w:rFonts w:cs="Times New Roman"/>
                <w:color w:val="000000" w:themeColor="text1"/>
                <w:sz w:val="32"/>
              </w:rPr>
            </m:ctrlPr>
          </m:fPr>
          <m:num>
            <m:sSub>
              <m:sSubPr>
                <m:ctrlPr>
                  <w:rPr>
                    <w:rFonts w:cs="Times New Roman"/>
                    <w:color w:val="000000" w:themeColor="text1"/>
                    <w:sz w:val="32"/>
                  </w:rPr>
                </m:ctrlPr>
              </m:sSubPr>
              <m:e>
                <m:r>
                  <m:rPr>
                    <m:sty m:val="p"/>
                  </m:rPr>
                  <w:rPr>
                    <w:rFonts w:cs="Times New Roman"/>
                    <w:color w:val="000000" w:themeColor="text1"/>
                    <w:sz w:val="32"/>
                  </w:rPr>
                  <m:t>N</m:t>
                </m:r>
              </m:e>
              <m:sub>
                <m:sSub>
                  <m:sSubPr>
                    <m:ctrlPr>
                      <w:rPr>
                        <w:rFonts w:cs="Times New Roman"/>
                        <w:color w:val="000000" w:themeColor="text1"/>
                        <w:sz w:val="32"/>
                      </w:rPr>
                    </m:ctrlPr>
                  </m:sSubPr>
                  <m:e>
                    <m:r>
                      <m:rPr>
                        <m:sty m:val="p"/>
                      </m:rPr>
                      <w:rPr>
                        <w:rFonts w:cs="Times New Roman"/>
                        <w:color w:val="000000" w:themeColor="text1"/>
                        <w:sz w:val="32"/>
                      </w:rPr>
                      <m:t>y</m:t>
                    </m:r>
                  </m:e>
                  <m:sub>
                    <m:r>
                      <m:rPr>
                        <m:sty m:val="p"/>
                      </m:rPr>
                      <w:rPr>
                        <w:rFonts w:cs="Times New Roman"/>
                        <w:color w:val="000000" w:themeColor="text1"/>
                        <w:sz w:val="32"/>
                      </w:rPr>
                      <m:t>i</m:t>
                    </m:r>
                  </m:sub>
                </m:sSub>
              </m:sub>
            </m:sSub>
            <m:r>
              <m:rPr>
                <m:sty m:val="p"/>
              </m:rPr>
              <w:rPr>
                <w:rFonts w:cs="Times New Roman"/>
                <w:color w:val="000000" w:themeColor="text1"/>
                <w:sz w:val="32"/>
              </w:rPr>
              <m:t>+</m:t>
            </m:r>
            <m:r>
              <m:rPr>
                <m:sty m:val="p"/>
              </m:rPr>
              <w:rPr>
                <w:rFonts w:cs="Times New Roman" w:hint="cs"/>
                <w:color w:val="000000" w:themeColor="text1"/>
                <w:sz w:val="32"/>
              </w:rPr>
              <m:t>α</m:t>
            </m:r>
          </m:num>
          <m:den>
            <m:sSub>
              <m:sSubPr>
                <m:ctrlPr>
                  <w:rPr>
                    <w:rFonts w:cs="Times New Roman"/>
                    <w:color w:val="000000" w:themeColor="text1"/>
                    <w:sz w:val="32"/>
                  </w:rPr>
                </m:ctrlPr>
              </m:sSubPr>
              <m:e>
                <m:r>
                  <m:rPr>
                    <m:sty m:val="p"/>
                  </m:rPr>
                  <w:rPr>
                    <w:rFonts w:cs="Times New Roman"/>
                    <w:color w:val="000000" w:themeColor="text1"/>
                    <w:sz w:val="32"/>
                  </w:rPr>
                  <m:t>N</m:t>
                </m:r>
              </m:e>
              <m:sub>
                <m:r>
                  <m:rPr>
                    <m:sty m:val="p"/>
                  </m:rPr>
                  <w:rPr>
                    <w:rFonts w:cs="Times New Roman"/>
                    <w:color w:val="000000" w:themeColor="text1"/>
                    <w:sz w:val="32"/>
                  </w:rPr>
                  <m:t>y</m:t>
                </m:r>
              </m:sub>
            </m:sSub>
            <m:r>
              <m:rPr>
                <m:sty m:val="p"/>
              </m:rPr>
              <w:rPr>
                <w:rFonts w:cs="Times New Roman"/>
                <w:color w:val="000000" w:themeColor="text1"/>
                <w:sz w:val="32"/>
              </w:rPr>
              <m:t>+n</m:t>
            </m:r>
            <m:r>
              <m:rPr>
                <m:sty m:val="p"/>
              </m:rPr>
              <w:rPr>
                <w:rFonts w:cs="Times New Roman" w:hint="cs"/>
                <w:color w:val="000000" w:themeColor="text1"/>
                <w:sz w:val="32"/>
              </w:rPr>
              <m:t>α</m:t>
            </m:r>
          </m:den>
        </m:f>
      </m:oMath>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sidR="00875EB3" w:rsidRPr="00435A40">
        <w:rPr>
          <w:rFonts w:ascii="Times New Roman" w:eastAsia="宋体" w:hAnsi="Times New Roman" w:cs="Times New Roman"/>
          <w:color w:val="000000" w:themeColor="text1"/>
          <w:sz w:val="30"/>
          <w:szCs w:val="30"/>
        </w:rPr>
        <w:tab/>
      </w:r>
      <w:r>
        <w:rPr>
          <w:rFonts w:ascii="Times New Roman" w:eastAsia="宋体" w:hAnsi="Times New Roman" w:cs="Times New Roman"/>
          <w:color w:val="000000" w:themeColor="text1"/>
          <w:sz w:val="30"/>
          <w:szCs w:val="30"/>
        </w:rPr>
        <w:t xml:space="preserve"> </w:t>
      </w:r>
      <w:r w:rsidR="00BB3042">
        <w:rPr>
          <w:rFonts w:ascii="Times New Roman" w:eastAsia="宋体" w:hAnsi="Times New Roman" w:cs="Times New Roman"/>
          <w:color w:val="000000" w:themeColor="text1"/>
          <w:sz w:val="30"/>
          <w:szCs w:val="30"/>
        </w:rPr>
        <w:t xml:space="preserve">   </w:t>
      </w:r>
      <w:r w:rsidR="0040702D">
        <w:rPr>
          <w:rFonts w:ascii="Times New Roman" w:eastAsia="宋体" w:hAnsi="Times New Roman" w:cs="Times New Roman"/>
          <w:color w:val="000000" w:themeColor="text1"/>
          <w:sz w:val="30"/>
          <w:szCs w:val="30"/>
        </w:rPr>
        <w:t xml:space="preserve">  </w:t>
      </w:r>
      <w:r w:rsidR="0040702D">
        <w:rPr>
          <w:rFonts w:ascii="Times New Roman" w:eastAsia="宋体" w:hAnsi="Times New Roman" w:cs="Times New Roman"/>
          <w:color w:val="000000" w:themeColor="text1"/>
          <w:sz w:val="30"/>
          <w:szCs w:val="30"/>
        </w:rPr>
        <w:tab/>
      </w:r>
      <w:r>
        <w:rPr>
          <w:rFonts w:ascii="Times New Roman" w:eastAsia="宋体" w:hAnsi="Times New Roman" w:cs="Times New Roman"/>
          <w:color w:val="000000" w:themeColor="text1"/>
          <w:sz w:val="30"/>
          <w:szCs w:val="30"/>
        </w:rPr>
        <w:t xml:space="preserve"> </w:t>
      </w:r>
      <w:r w:rsidR="00875EB3" w:rsidRPr="00435A40">
        <w:rPr>
          <w:rFonts w:ascii="Times New Roman" w:eastAsia="宋体" w:hAnsi="Times New Roman" w:cs="Times New Roman"/>
          <w:color w:val="000000" w:themeColor="text1"/>
        </w:rPr>
        <w:t>(11)</w:t>
      </w:r>
    </w:p>
    <w:p w14:paraId="7C853ABA" w14:textId="51798FFE" w:rsidR="00875EB3" w:rsidRPr="00435A40" w:rsidRDefault="00875EB3" w:rsidP="00435A40">
      <w:pPr>
        <w:pStyle w:val="aa"/>
        <w:spacing w:line="360" w:lineRule="auto"/>
        <w:rPr>
          <w:rFonts w:ascii="Times New Roman" w:hAnsi="Times New Roman" w:cs="Times New Roman"/>
          <w:color w:val="000000" w:themeColor="text1"/>
        </w:rPr>
      </w:pPr>
      <w:r w:rsidRPr="00435A40">
        <w:rPr>
          <w:rStyle w:val="ac"/>
          <w:rFonts w:ascii="Times New Roman" w:hAnsi="Times New Roman" w:cs="Times New Roman"/>
          <w:color w:val="000000" w:themeColor="text1"/>
        </w:rPr>
        <w:tab/>
      </w:r>
      <w:r w:rsidRPr="00435A40">
        <w:rPr>
          <w:rFonts w:ascii="Times New Roman" w:hAnsi="Times New Roman" w:cs="Times New Roman"/>
          <w:color w:val="000000" w:themeColor="text1"/>
          <w:lang w:val="zh-CN"/>
        </w:rPr>
        <w:t>其中</w:t>
      </w:r>
      <w:r w:rsidRPr="00435A40">
        <w:rPr>
          <w:rFonts w:ascii="Times New Roman" w:hAnsi="Times New Roman" w:cs="Times New Roman"/>
          <w:color w:val="000000" w:themeColor="text1"/>
          <w:lang w:val="zh-CN"/>
        </w:rPr>
        <w:t>,</w:t>
      </w:r>
      <m:oMath>
        <m:sSub>
          <m:sSubPr>
            <m:ctrlPr>
              <w:rPr>
                <w:rFonts w:cs="Times New Roman"/>
                <w:color w:val="000000" w:themeColor="text1"/>
              </w:rPr>
            </m:ctrlPr>
          </m:sSubPr>
          <m:e>
            <m:r>
              <m:rPr>
                <m:sty m:val="p"/>
              </m:rPr>
              <w:rPr>
                <w:rFonts w:cs="Times New Roman"/>
                <w:color w:val="000000" w:themeColor="text1"/>
              </w:rPr>
              <m:t xml:space="preserve">  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r>
          <m:rPr>
            <m:sty m:val="p"/>
          </m:rPr>
          <w:rPr>
            <w:rFonts w:cs="Times New Roman"/>
            <w:color w:val="000000" w:themeColor="text1"/>
          </w:rPr>
          <m:t>=</m:t>
        </m:r>
        <m:nary>
          <m:naryPr>
            <m:chr m:val="∑"/>
            <m:limLoc m:val="undOvr"/>
            <m:ctrlPr>
              <w:rPr>
                <w:rFonts w:cs="Times New Roman"/>
                <w:color w:val="000000" w:themeColor="text1"/>
              </w:rPr>
            </m:ctrlPr>
          </m:naryPr>
          <m:sub>
            <m:r>
              <m:rPr>
                <m:sty m:val="p"/>
              </m:rPr>
              <w:rPr>
                <w:rFonts w:cs="Times New Roman"/>
                <w:color w:val="000000" w:themeColor="text1"/>
              </w:rPr>
              <m:t>j=1</m:t>
            </m:r>
          </m:sub>
          <m:sup>
            <m:d>
              <m:dPr>
                <m:begChr m:val="|"/>
                <m:endChr m:val="|"/>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i</m:t>
                    </m:r>
                  </m:sub>
                </m:sSub>
              </m:e>
            </m:d>
          </m:sup>
          <m:e>
            <m:sSub>
              <m:sSubPr>
                <m:ctrlPr>
                  <w:rPr>
                    <w:rFonts w:cs="Times New Roman"/>
                    <w:color w:val="000000" w:themeColor="text1"/>
                  </w:rPr>
                </m:ctrlPr>
              </m:sSubPr>
              <m:e>
                <m:r>
                  <m:rPr>
                    <m:sty m:val="p"/>
                  </m:rPr>
                  <w:rPr>
                    <w:rFonts w:cs="Times New Roman"/>
                    <w:color w:val="000000" w:themeColor="text1"/>
                  </w:rPr>
                  <m:t>w</m:t>
                </m:r>
              </m:e>
              <m:sub>
                <m:r>
                  <m:rPr>
                    <m:sty m:val="p"/>
                  </m:rPr>
                  <w:rPr>
                    <w:rFonts w:cs="Times New Roman"/>
                    <w:color w:val="000000" w:themeColor="text1"/>
                  </w:rPr>
                  <m:t>ji</m:t>
                </m:r>
              </m:sub>
            </m:sSub>
          </m:e>
        </m:nary>
        <m:r>
          <m:rPr>
            <m:sty m:val="p"/>
          </m:rPr>
          <w:rPr>
            <w:rFonts w:cs="Times New Roman"/>
            <w:color w:val="000000" w:themeColor="text1"/>
            <w:lang w:val="zh-CN"/>
          </w:rPr>
          <m:t>，</m:t>
        </m:r>
        <m:sSub>
          <m:sSubPr>
            <m:ctrlPr>
              <w:rPr>
                <w:rFonts w:cs="Times New Roman"/>
                <w:color w:val="000000" w:themeColor="text1"/>
              </w:rPr>
            </m:ctrlPr>
          </m:sSubPr>
          <m:e>
            <m:r>
              <m:rPr>
                <m:sty m:val="p"/>
              </m:rPr>
              <w:rPr>
                <w:rFonts w:cs="Times New Roman"/>
                <w:color w:val="000000" w:themeColor="text1"/>
              </w:rPr>
              <m:t>N</m:t>
            </m:r>
          </m:e>
          <m:sub>
            <m:r>
              <m:rPr>
                <m:sty m:val="p"/>
              </m:rPr>
              <w:rPr>
                <w:rFonts w:cs="Times New Roman"/>
                <w:color w:val="000000" w:themeColor="text1"/>
              </w:rPr>
              <m:t>y</m:t>
            </m:r>
          </m:sub>
        </m:sSub>
        <m:r>
          <m:rPr>
            <m:sty m:val="p"/>
          </m:rPr>
          <w:rPr>
            <w:rFonts w:cs="Times New Roman"/>
            <w:color w:val="000000" w:themeColor="text1"/>
          </w:rPr>
          <m:t>=</m:t>
        </m:r>
        <m:nary>
          <m:naryPr>
            <m:chr m:val="∑"/>
            <m:limLoc m:val="undOvr"/>
            <m:ctrlPr>
              <w:rPr>
                <w:rFonts w:cs="Times New Roman"/>
                <w:color w:val="000000" w:themeColor="text1"/>
              </w:rPr>
            </m:ctrlPr>
          </m:naryPr>
          <m:sub>
            <m:r>
              <m:rPr>
                <m:sty m:val="p"/>
              </m:rPr>
              <w:rPr>
                <w:rFonts w:cs="Times New Roman"/>
                <w:color w:val="000000" w:themeColor="text1"/>
              </w:rPr>
              <m:t>i=1</m:t>
            </m:r>
          </m:sub>
          <m:sup>
            <m:r>
              <m:rPr>
                <m:sty m:val="p"/>
              </m:rPr>
              <w:rPr>
                <w:rFonts w:cs="Times New Roman"/>
                <w:color w:val="000000" w:themeColor="text1"/>
              </w:rPr>
              <m:t>n</m:t>
            </m:r>
          </m:sup>
          <m:e>
            <m:sSub>
              <m:sSubPr>
                <m:ctrlPr>
                  <w:rPr>
                    <w:rFonts w:cs="Times New Roman"/>
                    <w:color w:val="000000" w:themeColor="text1"/>
                  </w:rPr>
                </m:ctrlPr>
              </m:sSubPr>
              <m:e>
                <m:r>
                  <m:rPr>
                    <m:sty m:val="p"/>
                  </m:rPr>
                  <w:rPr>
                    <w:rFonts w:cs="Times New Roman"/>
                    <w:color w:val="000000" w:themeColor="text1"/>
                  </w:rPr>
                  <m:t>N</m:t>
                </m:r>
              </m:e>
              <m:sub>
                <m:sSub>
                  <m:sSubPr>
                    <m:ctrlPr>
                      <w:rPr>
                        <w:rFonts w:cs="Times New Roman"/>
                        <w:color w:val="000000" w:themeColor="text1"/>
                      </w:rPr>
                    </m:ctrlPr>
                  </m:sSubPr>
                  <m:e>
                    <m:r>
                      <w:rPr>
                        <w:rFonts w:cs="Times New Roman"/>
                        <w:color w:val="000000" w:themeColor="text1"/>
                      </w:rPr>
                      <m:t>y</m:t>
                    </m:r>
                  </m:e>
                  <m:sub>
                    <m:r>
                      <w:rPr>
                        <w:rFonts w:cs="Times New Roman"/>
                        <w:color w:val="000000" w:themeColor="text1"/>
                      </w:rPr>
                      <m:t>i</m:t>
                    </m:r>
                  </m:sub>
                </m:sSub>
              </m:sub>
            </m:sSub>
          </m:e>
        </m:nary>
      </m:oMath>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 xml:space="preserve"> </w:t>
      </w:r>
      <m:oMath>
        <m:r>
          <m:rPr>
            <m:sty m:val="p"/>
          </m:rPr>
          <w:rPr>
            <w:rFonts w:cs="Times New Roman" w:hint="cs"/>
            <w:color w:val="000000" w:themeColor="text1"/>
          </w:rPr>
          <m:t>α</m:t>
        </m:r>
      </m:oMath>
      <w:r w:rsidRPr="00435A40">
        <w:rPr>
          <w:rFonts w:ascii="Times New Roman" w:hAnsi="Times New Roman" w:cs="Times New Roman"/>
          <w:color w:val="000000" w:themeColor="text1"/>
          <w:lang w:val="zh-CN"/>
        </w:rPr>
        <w:t>是一个平滑参数</w:t>
      </w:r>
      <w:r w:rsidR="00C95317">
        <w:rPr>
          <w:rFonts w:ascii="Times New Roman" w:hAnsi="Times New Roman" w:cs="Times New Roman"/>
          <w:color w:val="000000" w:themeColor="text1"/>
          <w:lang w:val="zh-CN"/>
        </w:rPr>
        <w:t>（下称</w:t>
      </w:r>
      <w:r w:rsidR="00C95317">
        <w:rPr>
          <w:rFonts w:ascii="Times New Roman" w:hAnsi="Times New Roman" w:cs="Times New Roman"/>
          <w:color w:val="000000" w:themeColor="text1"/>
          <w:lang w:val="zh-CN"/>
        </w:rPr>
        <w:t>alpha</w:t>
      </w:r>
      <w:r w:rsidR="00C95317">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，取值在</w:t>
      </w:r>
      <w:r w:rsidRPr="00435A40">
        <w:rPr>
          <w:rFonts w:ascii="Times New Roman" w:hAnsi="Times New Roman" w:cs="Times New Roman"/>
          <w:color w:val="000000" w:themeColor="text1"/>
          <w:lang w:val="zh-CN"/>
        </w:rPr>
        <w:t>[0, 1]</w:t>
      </w:r>
      <w:r w:rsidRPr="00435A40">
        <w:rPr>
          <w:rFonts w:ascii="Times New Roman" w:hAnsi="Times New Roman" w:cs="Times New Roman"/>
          <w:color w:val="000000" w:themeColor="text1"/>
          <w:lang w:val="zh-CN"/>
        </w:rPr>
        <w:t>区间，</w:t>
      </w:r>
      <m:oMath>
        <m:r>
          <m:rPr>
            <m:sty m:val="p"/>
          </m:rPr>
          <w:rPr>
            <w:rFonts w:cs="Times New Roman" w:hint="cs"/>
            <w:color w:val="000000" w:themeColor="text1"/>
          </w:rPr>
          <m:t>α</m:t>
        </m:r>
      </m:oMath>
      <w:r w:rsidRPr="00435A40">
        <w:rPr>
          <w:rFonts w:ascii="Times New Roman" w:hAnsi="Times New Roman" w:cs="Times New Roman"/>
          <w:color w:val="000000" w:themeColor="text1"/>
          <w:lang w:val="zh-CN"/>
        </w:rPr>
        <w:t>参数的设置是为了防止当</w:t>
      </w:r>
      <m:oMath>
        <m:sSub>
          <m:sSubPr>
            <m:ctrlPr>
              <w:rPr>
                <w:rFonts w:cs="Times New Roman"/>
                <w:color w:val="000000" w:themeColor="text1"/>
              </w:rPr>
            </m:ctrlPr>
          </m:sSubPr>
          <m:e>
            <m:r>
              <m:rPr>
                <m:sty m:val="p"/>
              </m:rPr>
              <w:rPr>
                <w:rFonts w:cs="Times New Roman"/>
                <w:color w:val="000000" w:themeColor="text1"/>
              </w:rPr>
              <m:t>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r>
          <m:rPr>
            <m:sty m:val="p"/>
          </m:rPr>
          <w:rPr>
            <w:rFonts w:cs="Times New Roman"/>
            <w:color w:val="000000" w:themeColor="text1"/>
          </w:rPr>
          <m:t>=0</m:t>
        </m:r>
      </m:oMath>
      <w:r w:rsidRPr="00435A40">
        <w:rPr>
          <w:rStyle w:val="ac"/>
          <w:rFonts w:ascii="Times New Roman" w:hAnsi="Times New Roman" w:cs="Times New Roman"/>
          <w:color w:val="000000" w:themeColor="text1"/>
          <w:lang w:val="zh-CN"/>
        </w:rPr>
        <w:t>时</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 0</m:t>
        </m:r>
      </m:oMath>
      <w:r w:rsidRPr="00435A40">
        <w:rPr>
          <w:rStyle w:val="ac"/>
          <w:rFonts w:ascii="Times New Roman" w:hAnsi="Times New Roman" w:cs="Times New Roman"/>
          <w:color w:val="000000" w:themeColor="text1"/>
          <w:lang w:val="zh-CN"/>
        </w:rPr>
        <w:t>的情况，一旦</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 0</m:t>
        </m:r>
      </m:oMath>
      <w:r w:rsidRPr="00435A40">
        <w:rPr>
          <w:rStyle w:val="ac"/>
          <w:rFonts w:ascii="Times New Roman" w:hAnsi="Times New Roman" w:cs="Times New Roman"/>
          <w:color w:val="000000" w:themeColor="text1"/>
          <w:lang w:val="zh-CN"/>
        </w:rPr>
        <w:t>，</w:t>
      </w:r>
      <m:oMath>
        <m:nary>
          <m:naryPr>
            <m:chr m:val="∏"/>
            <m:limLoc m:val="undOvr"/>
            <m:ctrlPr>
              <w:rPr>
                <w:rStyle w:val="ac"/>
                <w:rFonts w:cs="Times New Roman"/>
                <w:color w:val="000000" w:themeColor="text1"/>
                <w:lang w:val="zh-CN"/>
              </w:rPr>
            </m:ctrlPr>
          </m:naryPr>
          <m:sub>
            <m:r>
              <m:rPr>
                <m:sty m:val="p"/>
              </m:rPr>
              <w:rPr>
                <w:rStyle w:val="ac"/>
                <w:rFonts w:cs="Times New Roman"/>
                <w:color w:val="000000" w:themeColor="text1"/>
                <w:lang w:val="zh-CN"/>
              </w:rPr>
              <m:t>i=1</m:t>
            </m:r>
          </m:sub>
          <m:sup>
            <m:r>
              <m:rPr>
                <m:sty m:val="p"/>
              </m:rPr>
              <w:rPr>
                <w:rStyle w:val="ac"/>
                <w:rFonts w:cs="Times New Roman"/>
                <w:color w:val="000000" w:themeColor="text1"/>
                <w:lang w:val="zh-CN"/>
              </w:rPr>
              <m:t>n</m:t>
            </m:r>
          </m:sup>
          <m:e>
            <m:sSub>
              <m:sSubPr>
                <m:ctrlPr>
                  <w:rPr>
                    <w:rStyle w:val="ac"/>
                    <w:rFonts w:cs="Times New Roman"/>
                    <w:color w:val="000000" w:themeColor="text1"/>
                    <w:lang w:val="zh-CN"/>
                  </w:rPr>
                </m:ctrlPr>
              </m:sSubPr>
              <m:e>
                <m:r>
                  <m:rPr>
                    <m:sty m:val="p"/>
                  </m:rPr>
                  <w:rPr>
                    <w:rStyle w:val="ac"/>
                    <w:rFonts w:cs="Times New Roman"/>
                    <w:color w:val="000000" w:themeColor="text1"/>
                    <w:lang w:val="zh-CN"/>
                  </w:rPr>
                  <m:t>w</m:t>
                </m:r>
              </m:e>
              <m:sub>
                <m:r>
                  <m:rPr>
                    <m:sty m:val="p"/>
                  </m:rPr>
                  <w:rPr>
                    <w:rStyle w:val="ac"/>
                    <w:rFonts w:cs="Times New Roman"/>
                    <w:color w:val="000000" w:themeColor="text1"/>
                    <w:lang w:val="zh-CN"/>
                  </w:rPr>
                  <m:t>i</m:t>
                </m:r>
              </m:sub>
            </m:sSub>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e>
        </m:nary>
      </m:oMath>
      <w:r w:rsidRPr="00435A40">
        <w:rPr>
          <w:rFonts w:ascii="Times New Roman" w:hAnsi="Times New Roman" w:cs="Times New Roman"/>
          <w:color w:val="000000" w:themeColor="text1"/>
          <w:lang w:val="zh-CN"/>
        </w:rPr>
        <w:t>也等于</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，干扰了最终概率的计算，同时</w:t>
      </w:r>
      <w:r w:rsidR="00417245">
        <w:rPr>
          <w:rFonts w:ascii="Times New Roman" w:hAnsi="Times New Roman" w:cs="Times New Roman"/>
          <w:color w:val="000000" w:themeColor="text1"/>
          <w:lang w:val="zh-CN"/>
        </w:rPr>
        <w:t>alpha</w:t>
      </w:r>
      <w:r w:rsidRPr="00435A40">
        <w:rPr>
          <w:rFonts w:ascii="Times New Roman" w:hAnsi="Times New Roman" w:cs="Times New Roman"/>
          <w:color w:val="000000" w:themeColor="text1"/>
          <w:lang w:val="zh-CN"/>
        </w:rPr>
        <w:t>参数的设置不会引起额外的精度损失。</w:t>
      </w:r>
    </w:p>
    <w:p w14:paraId="1E2AF260" w14:textId="11BCDA04"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若文本向量的特征权重是词在文档中的出现次数，上式就可以理解为</w:t>
      </w:r>
      <m:oMath>
        <m:sSub>
          <m:sSubPr>
            <m:ctrlPr>
              <w:rPr>
                <w:rFonts w:cs="Times New Roman"/>
                <w:color w:val="000000" w:themeColor="text1"/>
              </w:rPr>
            </m:ctrlPr>
          </m:sSubPr>
          <m:e>
            <m:r>
              <m:rPr>
                <m:sty m:val="p"/>
              </m:rPr>
              <w:rPr>
                <w:rFonts w:cs="Times New Roman"/>
                <w:color w:val="000000" w:themeColor="text1"/>
              </w:rPr>
              <m:t>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oMath>
      <w:r w:rsidRPr="00435A40">
        <w:rPr>
          <w:rStyle w:val="ac"/>
          <w:rFonts w:ascii="Times New Roman" w:hAnsi="Times New Roman" w:cs="Times New Roman"/>
          <w:color w:val="000000" w:themeColor="text1"/>
          <w:lang w:val="zh-CN"/>
        </w:rPr>
        <w:t>表示第</w:t>
      </w:r>
      <m:oMath>
        <m:r>
          <m:rPr>
            <m:sty m:val="p"/>
          </m:rPr>
          <w:rPr>
            <w:rStyle w:val="ac"/>
            <w:rFonts w:cs="Times New Roman"/>
            <w:color w:val="000000" w:themeColor="text1"/>
            <w:lang w:val="zh-CN"/>
          </w:rPr>
          <m:t>i</m:t>
        </m:r>
      </m:oMath>
      <w:r w:rsidRPr="00435A40">
        <w:rPr>
          <w:rStyle w:val="ac"/>
          <w:rFonts w:ascii="Times New Roman" w:hAnsi="Times New Roman" w:cs="Times New Roman"/>
          <w:color w:val="000000" w:themeColor="text1"/>
          <w:lang w:val="zh-CN"/>
        </w:rPr>
        <w:t>个词在</w:t>
      </w:r>
      <m:oMath>
        <m:r>
          <m:rPr>
            <m:sty m:val="p"/>
          </m:rPr>
          <w:rPr>
            <w:rStyle w:val="ac"/>
            <w:rFonts w:cs="Times New Roman"/>
            <w:color w:val="000000" w:themeColor="text1"/>
            <w:lang w:val="zh-CN"/>
          </w:rPr>
          <m:t>y</m:t>
        </m:r>
      </m:oMath>
      <w:r w:rsidRPr="00435A40">
        <w:rPr>
          <w:rStyle w:val="ac"/>
          <w:rFonts w:ascii="Times New Roman" w:hAnsi="Times New Roman" w:cs="Times New Roman"/>
          <w:color w:val="000000" w:themeColor="text1"/>
          <w:lang w:val="zh-CN"/>
        </w:rPr>
        <w:t>类的所有文档中共出现过多少次，</w:t>
      </w:r>
      <m:oMath>
        <m:sSub>
          <m:sSubPr>
            <m:ctrlPr>
              <w:rPr>
                <w:rFonts w:cs="Times New Roman"/>
                <w:color w:val="000000" w:themeColor="text1"/>
              </w:rPr>
            </m:ctrlPr>
          </m:sSubPr>
          <m:e>
            <m:r>
              <m:rPr>
                <m:sty m:val="p"/>
              </m:rPr>
              <w:rPr>
                <w:rFonts w:cs="Times New Roman"/>
                <w:color w:val="000000" w:themeColor="text1"/>
              </w:rPr>
              <m:t>N</m:t>
            </m:r>
          </m:e>
          <m:sub>
            <m:r>
              <m:rPr>
                <m:sty m:val="p"/>
              </m:rPr>
              <w:rPr>
                <w:rFonts w:cs="Times New Roman"/>
                <w:color w:val="000000" w:themeColor="text1"/>
              </w:rPr>
              <m:t>y</m:t>
            </m:r>
          </m:sub>
        </m:sSub>
      </m:oMath>
      <w:r w:rsidRPr="00435A40">
        <w:rPr>
          <w:rStyle w:val="ac"/>
          <w:rFonts w:ascii="Times New Roman" w:hAnsi="Times New Roman" w:cs="Times New Roman"/>
          <w:color w:val="000000" w:themeColor="text1"/>
          <w:lang w:val="zh-CN"/>
        </w:rPr>
        <w:t>表示在</w:t>
      </w:r>
      <m:oMath>
        <m:r>
          <m:rPr>
            <m:sty m:val="p"/>
          </m:rPr>
          <w:rPr>
            <w:rStyle w:val="ac"/>
            <w:rFonts w:cs="Times New Roman"/>
            <w:color w:val="000000" w:themeColor="text1"/>
            <w:lang w:val="zh-CN"/>
          </w:rPr>
          <m:t>y</m:t>
        </m:r>
      </m:oMath>
      <w:r w:rsidRPr="00435A40">
        <w:rPr>
          <w:rStyle w:val="ac"/>
          <w:rFonts w:ascii="Times New Roman" w:hAnsi="Times New Roman" w:cs="Times New Roman"/>
          <w:color w:val="000000" w:themeColor="text1"/>
          <w:lang w:val="zh-CN"/>
        </w:rPr>
        <w:t>类</w:t>
      </w:r>
      <w:r w:rsidR="00EA7C96" w:rsidRPr="00435A40">
        <w:rPr>
          <w:rFonts w:ascii="Times New Roman" w:hAnsi="Times New Roman" w:cs="Times New Roman"/>
          <w:color w:val="000000" w:themeColor="text1"/>
          <w:lang w:val="zh-CN"/>
        </w:rPr>
        <w:t>的所有文档中每个词出现次数之</w:t>
      </w:r>
      <w:r w:rsidRPr="00435A40">
        <w:rPr>
          <w:rFonts w:ascii="Times New Roman" w:hAnsi="Times New Roman" w:cs="Times New Roman"/>
          <w:color w:val="000000" w:themeColor="text1"/>
          <w:lang w:val="zh-CN"/>
        </w:rPr>
        <w:t>和。实践证明，若特征权重选取</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能达到相同甚至更优的表达效果。</w:t>
      </w:r>
    </w:p>
    <w:p w14:paraId="70A109A4" w14:textId="198D2129" w:rsidR="00875EB3" w:rsidRPr="00435A40" w:rsidRDefault="00025284" w:rsidP="00435A40">
      <w:pPr>
        <w:pStyle w:val="aa"/>
        <w:spacing w:line="360" w:lineRule="auto"/>
        <w:rPr>
          <w:rFonts w:ascii="Times New Roman" w:hAnsi="Times New Roman" w:cs="Times New Roman"/>
          <w:color w:val="000000" w:themeColor="text1"/>
        </w:rPr>
      </w:pPr>
      <w:r>
        <w:rPr>
          <w:rFonts w:ascii="Times New Roman" w:hAnsi="Times New Roman" w:cs="Times New Roman"/>
          <w:color w:val="000000" w:themeColor="text1"/>
          <w:lang w:val="zh-CN"/>
        </w:rPr>
        <w:t xml:space="preserve">4) </w:t>
      </w:r>
      <w:r w:rsidR="00875EB3" w:rsidRPr="00435A40">
        <w:rPr>
          <w:rFonts w:ascii="Times New Roman" w:hAnsi="Times New Roman" w:cs="Times New Roman"/>
          <w:color w:val="000000" w:themeColor="text1"/>
          <w:lang w:val="zh-CN"/>
        </w:rPr>
        <w:t>测试过程，对于待分类项</w:t>
      </w:r>
      <m:oMath>
        <m:r>
          <m:rPr>
            <m:sty m:val="p"/>
          </m:rPr>
          <w:rPr>
            <w:rFonts w:cs="Times New Roman"/>
            <w:color w:val="000000" w:themeColor="text1"/>
            <w:lang w:val="zh-CN"/>
          </w:rPr>
          <m:t>x=(</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1</m:t>
            </m:r>
          </m:sub>
        </m:sSub>
        <m:r>
          <m:rPr>
            <m:sty m:val="p"/>
          </m:rPr>
          <w:rPr>
            <w:rFonts w:cs="Times New Roman"/>
            <w:color w:val="000000" w:themeColor="text1"/>
            <w:lang w:val="zh-CN"/>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n</m:t>
            </m:r>
          </m:sub>
        </m:sSub>
        <m:r>
          <m:rPr>
            <m:sty m:val="p"/>
          </m:rPr>
          <w:rPr>
            <w:rFonts w:cs="Times New Roman"/>
            <w:color w:val="000000" w:themeColor="text1"/>
            <w:lang w:val="zh-CN"/>
          </w:rPr>
          <m:t>)</m:t>
        </m:r>
      </m:oMath>
      <w:r w:rsidR="00875EB3" w:rsidRPr="00435A40">
        <w:rPr>
          <w:rFonts w:ascii="Times New Roman" w:hAnsi="Times New Roman" w:cs="Times New Roman"/>
          <w:color w:val="000000" w:themeColor="text1"/>
          <w:lang w:val="zh-CN"/>
        </w:rPr>
        <w:t>，计算它属于每个类别的概率并取值最大的作为预测结果：</w:t>
      </w:r>
    </w:p>
    <w:p w14:paraId="6CFBBE54" w14:textId="67C2CAED" w:rsidR="00875EB3" w:rsidRPr="00435A40" w:rsidRDefault="00A7355C" w:rsidP="00435A40">
      <w:pPr>
        <w:pStyle w:val="aa"/>
        <w:spacing w:line="360" w:lineRule="auto"/>
        <w:ind w:left="482" w:firstLine="0"/>
        <w:jc w:val="right"/>
        <w:rPr>
          <w:rFonts w:ascii="Times New Roman" w:hAnsi="Times New Roman" w:cs="Times New Roman"/>
          <w:color w:val="000000" w:themeColor="text1"/>
        </w:rPr>
      </w:pPr>
      <m:oMath>
        <m:r>
          <w:rPr>
            <w:rFonts w:cs="Times New Roman"/>
            <w:color w:val="000000" w:themeColor="text1"/>
            <w:lang w:val="zh-CN"/>
          </w:rPr>
          <m:t xml:space="preserve">                             </m:t>
        </m:r>
        <m:acc>
          <m:accPr>
            <m:ctrlPr>
              <w:rPr>
                <w:rFonts w:cs="Times New Roman"/>
                <w:color w:val="000000" w:themeColor="text1"/>
                <w:lang w:val="zh-CN"/>
              </w:rPr>
            </m:ctrlPr>
          </m:accPr>
          <m:e>
            <m:r>
              <m:rPr>
                <m:sty m:val="p"/>
              </m:rPr>
              <w:rPr>
                <w:rFonts w:cs="Times New Roman"/>
                <w:color w:val="000000" w:themeColor="text1"/>
                <w:lang w:val="zh-CN"/>
              </w:rPr>
              <m:t>y</m:t>
            </m:r>
          </m:e>
        </m:acc>
        <m:r>
          <m:rPr>
            <m:sty m:val="p"/>
          </m:rPr>
          <w:rPr>
            <w:rFonts w:cs="Times New Roman"/>
            <w:color w:val="000000" w:themeColor="text1"/>
          </w:rPr>
          <m:t>=</m:t>
        </m:r>
        <m:f>
          <m:fPr>
            <m:type m:val="noBar"/>
            <m:ctrlPr>
              <w:rPr>
                <w:rFonts w:cs="Times New Roman"/>
                <w:color w:val="000000" w:themeColor="text1"/>
                <w:lang w:val="zh-CN"/>
              </w:rPr>
            </m:ctrlPr>
          </m:fPr>
          <m:num>
            <m:r>
              <m:rPr>
                <m:sty m:val="p"/>
              </m:rPr>
              <w:rPr>
                <w:rFonts w:cs="Times New Roman"/>
                <w:color w:val="000000" w:themeColor="text1"/>
                <w:lang w:val="zh-CN"/>
              </w:rPr>
              <m:t>argmax</m:t>
            </m:r>
          </m:num>
          <m:den>
            <m:r>
              <m:rPr>
                <m:sty m:val="p"/>
              </m:rPr>
              <w:rPr>
                <w:rFonts w:cs="Times New Roman"/>
                <w:color w:val="000000" w:themeColor="text1"/>
                <w:lang w:val="zh-CN"/>
              </w:rPr>
              <m:t>y</m:t>
            </m:r>
          </m:den>
        </m:f>
        <m:r>
          <m:rPr>
            <m:sty m:val="p"/>
          </m:rPr>
          <w:rPr>
            <w:rFonts w:cs="Times New Roman"/>
            <w:color w:val="000000" w:themeColor="text1"/>
            <w:lang w:val="zh-CN"/>
          </w:rPr>
          <m:t>P</m:t>
        </m:r>
        <m:d>
          <m:dPr>
            <m:ctrlPr>
              <w:rPr>
                <w:rFonts w:cs="Times New Roman"/>
                <w:color w:val="000000" w:themeColor="text1"/>
                <w:lang w:val="zh-CN"/>
              </w:rPr>
            </m:ctrlPr>
          </m:dPr>
          <m:e>
            <m:r>
              <m:rPr>
                <m:sty m:val="p"/>
              </m:rPr>
              <w:rPr>
                <w:rFonts w:cs="Times New Roman"/>
                <w:color w:val="000000" w:themeColor="text1"/>
                <w:lang w:val="zh-CN"/>
              </w:rPr>
              <m:t>y</m:t>
            </m:r>
            <m:r>
              <m:rPr>
                <m:sty m:val="p"/>
              </m:rPr>
              <w:rPr>
                <w:rFonts w:cs="Times New Roman"/>
                <w:color w:val="000000" w:themeColor="text1"/>
              </w:rPr>
              <m:t>|</m:t>
            </m:r>
            <m:r>
              <m:rPr>
                <m:sty m:val="p"/>
              </m:rPr>
              <w:rPr>
                <w:rFonts w:cs="Times New Roman"/>
                <w:color w:val="000000" w:themeColor="text1"/>
                <w:lang w:val="zh-CN"/>
              </w:rPr>
              <m:t>x</m:t>
            </m:r>
          </m:e>
        </m:d>
        <m:r>
          <m:rPr>
            <m:sty m:val="p"/>
          </m:rPr>
          <w:rPr>
            <w:rFonts w:cs="Times New Roman"/>
            <w:color w:val="000000" w:themeColor="text1"/>
          </w:rPr>
          <m:t>=</m:t>
        </m:r>
        <m:r>
          <m:rPr>
            <m:sty m:val="p"/>
          </m:rPr>
          <w:rPr>
            <w:rFonts w:cs="Times New Roman"/>
            <w:color w:val="000000" w:themeColor="text1"/>
            <w:lang w:val="zh-CN"/>
          </w:rPr>
          <m:t>P</m:t>
        </m:r>
        <m:r>
          <m:rPr>
            <m:sty m:val="p"/>
          </m:rPr>
          <w:rPr>
            <w:rFonts w:cs="Times New Roman"/>
            <w:color w:val="000000" w:themeColor="text1"/>
          </w:rPr>
          <m:t>(</m:t>
        </m:r>
        <m:r>
          <m:rPr>
            <m:sty m:val="p"/>
          </m:rPr>
          <w:rPr>
            <w:rFonts w:cs="Times New Roman"/>
            <w:color w:val="000000" w:themeColor="text1"/>
            <w:lang w:val="zh-CN"/>
          </w:rPr>
          <m:t>y</m:t>
        </m:r>
        <m:r>
          <m:rPr>
            <m:sty m:val="p"/>
          </m:rPr>
          <w:rPr>
            <w:rFonts w:cs="Times New Roman"/>
            <w:color w:val="000000" w:themeColor="text1"/>
          </w:rPr>
          <m:t>)</m:t>
        </m:r>
        <m:nary>
          <m:naryPr>
            <m:chr m:val="∏"/>
            <m:limLoc m:val="undOvr"/>
            <m:ctrlPr>
              <w:rPr>
                <w:rFonts w:cs="Times New Roman"/>
                <w:color w:val="000000" w:themeColor="text1"/>
                <w:lang w:val="zh-CN"/>
              </w:rPr>
            </m:ctrlPr>
          </m:naryPr>
          <m:sub>
            <m:r>
              <m:rPr>
                <m:sty m:val="p"/>
              </m:rPr>
              <w:rPr>
                <w:rFonts w:cs="Times New Roman"/>
                <w:color w:val="000000" w:themeColor="text1"/>
                <w:lang w:val="zh-CN"/>
              </w:rPr>
              <m:t>i</m:t>
            </m:r>
            <m:r>
              <m:rPr>
                <m:sty m:val="p"/>
              </m:rPr>
              <w:rPr>
                <w:rFonts w:cs="Times New Roman"/>
                <w:color w:val="000000" w:themeColor="text1"/>
              </w:rPr>
              <m:t>＝1</m:t>
            </m:r>
          </m:sub>
          <m:sup>
            <m:r>
              <m:rPr>
                <m:sty m:val="p"/>
              </m:rPr>
              <w:rPr>
                <w:rFonts w:cs="Times New Roman"/>
                <w:color w:val="000000" w:themeColor="text1"/>
                <w:lang w:val="zh-CN"/>
              </w:rPr>
              <m:t>n</m:t>
            </m:r>
          </m:sup>
          <m:e>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rPr>
                  <m:t>i</m:t>
                </m:r>
              </m:sub>
            </m:sSub>
            <m:r>
              <m:rPr>
                <m:sty m:val="p"/>
              </m:rPr>
              <w:rPr>
                <w:rFonts w:cs="Times New Roman"/>
                <w:color w:val="000000" w:themeColor="text1"/>
                <w:lang w:val="zh-CN"/>
              </w:rPr>
              <m:t>P</m:t>
            </m:r>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m:t>
            </m:r>
            <m:r>
              <m:rPr>
                <m:sty m:val="p"/>
              </m:rPr>
              <w:rPr>
                <w:rFonts w:cs="Times New Roman"/>
                <w:color w:val="000000" w:themeColor="text1"/>
                <w:lang w:val="zh-CN"/>
              </w:rPr>
              <m:t>y</m:t>
            </m:r>
            <m:r>
              <m:rPr>
                <m:sty m:val="p"/>
              </m:rPr>
              <w:rPr>
                <w:rFonts w:cs="Times New Roman"/>
                <w:color w:val="000000" w:themeColor="text1"/>
              </w:rPr>
              <m:t>)</m:t>
            </m:r>
          </m:e>
        </m:nary>
      </m:oMath>
      <w:r w:rsidR="00EE03B6">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EE03B6">
        <w:rPr>
          <w:rFonts w:ascii="Times New Roman" w:eastAsia="宋体" w:hAnsi="Times New Roman" w:cs="Times New Roman"/>
          <w:color w:val="000000" w:themeColor="text1"/>
        </w:rPr>
        <w:t>(</w:t>
      </w:r>
      <w:r w:rsidR="00875EB3" w:rsidRPr="00435A40">
        <w:rPr>
          <w:rFonts w:ascii="Times New Roman" w:eastAsia="宋体" w:hAnsi="Times New Roman" w:cs="Times New Roman"/>
          <w:color w:val="000000" w:themeColor="text1"/>
        </w:rPr>
        <w:t>12</w:t>
      </w:r>
      <w:r w:rsidR="00EE03B6">
        <w:rPr>
          <w:rFonts w:ascii="Times New Roman" w:eastAsia="宋体" w:hAnsi="Times New Roman" w:cs="Times New Roman"/>
          <w:color w:val="000000" w:themeColor="text1"/>
        </w:rPr>
        <w:t>)</w:t>
      </w:r>
    </w:p>
    <w:p w14:paraId="10C19022" w14:textId="47646F49" w:rsidR="00875EB3" w:rsidRPr="00435A40" w:rsidRDefault="00875EB3" w:rsidP="00435A40">
      <w:pPr>
        <w:pStyle w:val="aa"/>
        <w:spacing w:line="360" w:lineRule="auto"/>
        <w:rPr>
          <w:rFonts w:ascii="Times New Roman" w:hAnsi="Times New Roman" w:cs="Times New Roman"/>
          <w:color w:val="000000" w:themeColor="text1"/>
          <w:lang w:val="zh-CN"/>
        </w:rPr>
      </w:pPr>
      <w:r w:rsidRPr="00435A40">
        <w:rPr>
          <w:rFonts w:ascii="Times New Roman" w:hAnsi="Times New Roman" w:cs="Times New Roman"/>
          <w:color w:val="000000" w:themeColor="text1"/>
          <w:lang w:val="zh-CN"/>
        </w:rPr>
        <w:t>其中，</w:t>
      </w:r>
      <m:oMath>
        <m:r>
          <m:rPr>
            <m:sty m:val="p"/>
          </m:rPr>
          <w:rPr>
            <w:rFonts w:cs="Times New Roman"/>
            <w:color w:val="000000" w:themeColor="text1"/>
            <w:lang w:val="zh-CN"/>
          </w:rPr>
          <m:t>P(y)</m:t>
        </m:r>
      </m:oMath>
      <w:r w:rsidRPr="00435A40">
        <w:rPr>
          <w:rFonts w:ascii="Times New Roman" w:hAnsi="Times New Roman" w:cs="Times New Roman"/>
          <w:color w:val="000000" w:themeColor="text1"/>
          <w:lang w:val="zh-CN"/>
        </w:rPr>
        <w:t>和</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已在训练过程中根据训练集数据算出，</w:t>
      </w:r>
      <m:oMath>
        <m:acc>
          <m:accPr>
            <m:ctrlPr>
              <w:rPr>
                <w:rFonts w:cs="Times New Roman"/>
                <w:color w:val="000000" w:themeColor="text1"/>
                <w:lang w:val="zh-CN"/>
              </w:rPr>
            </m:ctrlPr>
          </m:accPr>
          <m:e>
            <m:r>
              <m:rPr>
                <m:sty m:val="p"/>
              </m:rPr>
              <w:rPr>
                <w:rFonts w:cs="Times New Roman"/>
                <w:color w:val="000000" w:themeColor="text1"/>
                <w:lang w:val="zh-CN"/>
              </w:rPr>
              <m:t>y</m:t>
            </m:r>
          </m:e>
        </m:acc>
      </m:oMath>
      <w:r w:rsidRPr="00435A40">
        <w:rPr>
          <w:rFonts w:ascii="Times New Roman" w:hAnsi="Times New Roman" w:cs="Times New Roman"/>
          <w:color w:val="000000" w:themeColor="text1"/>
          <w:lang w:val="zh-CN"/>
        </w:rPr>
        <w:t>为该待测项的分类结果。</w:t>
      </w:r>
    </w:p>
    <w:p w14:paraId="6CC32651" w14:textId="28525876" w:rsidR="00875EB3" w:rsidRPr="00435A40" w:rsidRDefault="00680BFF" w:rsidP="00435A40">
      <w:pPr>
        <w:pStyle w:val="aa"/>
        <w:spacing w:line="360" w:lineRule="auto"/>
        <w:ind w:firstLine="0"/>
        <w:rPr>
          <w:rFonts w:ascii="Times New Roman" w:hAnsi="Times New Roman" w:cs="Times New Roman"/>
          <w:color w:val="000000" w:themeColor="text1"/>
        </w:rPr>
      </w:pPr>
      <w:r w:rsidRPr="00435A40">
        <w:rPr>
          <w:rFonts w:ascii="Times New Roman" w:eastAsiaTheme="minorEastAsia" w:hAnsi="Times New Roman" w:cs="Times New Roman" w:hint="eastAsia"/>
          <w:color w:val="000000" w:themeColor="text1"/>
        </w:rPr>
        <w:t xml:space="preserve">  </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2</w:t>
      </w:r>
      <w:r w:rsidR="00875EB3" w:rsidRPr="00435A40">
        <w:rPr>
          <w:rFonts w:ascii="Times New Roman" w:hAnsi="Times New Roman" w:cs="Times New Roman"/>
          <w:color w:val="000000" w:themeColor="text1"/>
        </w:rPr>
        <w:t>）</w:t>
      </w:r>
      <w:r w:rsidR="00875EB3" w:rsidRPr="00435A40">
        <w:rPr>
          <w:rFonts w:asciiTheme="minorEastAsia" w:eastAsiaTheme="minorEastAsia" w:hAnsiTheme="minorEastAsia" w:cs="Times New Roman"/>
          <w:color w:val="000000" w:themeColor="text1"/>
          <w:lang w:val="zh-CN"/>
        </w:rPr>
        <w:t>伯努利模型</w:t>
      </w:r>
      <w:r w:rsidR="003003B5">
        <w:rPr>
          <w:rFonts w:ascii="Times New Roman" w:hAnsi="Times New Roman" w:cs="Times New Roman"/>
          <w:color w:val="000000" w:themeColor="text1"/>
        </w:rPr>
        <w:t>（</w:t>
      </w:r>
      <w:r w:rsidR="00875EB3" w:rsidRPr="00435A40">
        <w:rPr>
          <w:rFonts w:ascii="Times New Roman" w:hAnsi="Times New Roman" w:cs="Times New Roman"/>
          <w:color w:val="000000" w:themeColor="text1"/>
        </w:rPr>
        <w:t>Bernoulli Naive Bayes</w:t>
      </w:r>
      <w:r w:rsidR="003003B5">
        <w:rPr>
          <w:rFonts w:ascii="Times New Roman" w:hAnsi="Times New Roman" w:cs="Times New Roman"/>
          <w:color w:val="000000" w:themeColor="text1"/>
        </w:rPr>
        <w:t>）</w:t>
      </w:r>
    </w:p>
    <w:p w14:paraId="15A1D396" w14:textId="7A187BE8"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伯努利模型与多项式模型最大的不同是，伯努利模型输入的样本向量中的每个元素只有两个值：</w:t>
      </w:r>
      <w:r w:rsidRPr="00435A40">
        <w:rPr>
          <w:rFonts w:ascii="Times New Roman" w:hAnsi="Times New Roman" w:cs="Times New Roman"/>
          <w:color w:val="000000" w:themeColor="text1"/>
          <w:lang w:val="zh-CN"/>
        </w:rPr>
        <w:t>1/0</w:t>
      </w:r>
      <w:r w:rsidRPr="00435A40">
        <w:rPr>
          <w:rFonts w:ascii="Times New Roman" w:hAnsi="Times New Roman" w:cs="Times New Roman"/>
          <w:color w:val="000000" w:themeColor="text1"/>
          <w:lang w:val="zh-CN"/>
        </w:rPr>
        <w:t>（出现</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没出现）。也就是即使输入的文本向量是以</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为权重的，伯努利模型依然只是根据该词</w:t>
      </w:r>
      <w:r w:rsidRPr="00435A40">
        <w:rPr>
          <w:rFonts w:ascii="Times New Roman" w:hAnsi="Times New Roman" w:cs="Times New Roman"/>
          <w:color w:val="000000" w:themeColor="text1"/>
          <w:lang w:val="zh-CN"/>
        </w:rPr>
        <w:t>tf-idf</w:t>
      </w:r>
      <w:r w:rsidRPr="00435A40">
        <w:rPr>
          <w:rFonts w:ascii="Times New Roman" w:hAnsi="Times New Roman" w:cs="Times New Roman"/>
          <w:color w:val="000000" w:themeColor="text1"/>
          <w:lang w:val="zh-CN"/>
        </w:rPr>
        <w:t>的值大于</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还是等于</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将其转化成</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或</w:t>
      </w:r>
      <w:r w:rsidRPr="00435A40">
        <w:rPr>
          <w:rFonts w:ascii="Times New Roman" w:hAnsi="Times New Roman" w:cs="Times New Roman"/>
          <w:color w:val="000000" w:themeColor="text1"/>
          <w:lang w:val="zh-CN"/>
        </w:rPr>
        <w:t>0</w:t>
      </w:r>
      <w:r w:rsidRPr="00435A40">
        <w:rPr>
          <w:rFonts w:ascii="Times New Roman" w:hAnsi="Times New Roman" w:cs="Times New Roman"/>
          <w:color w:val="000000" w:themeColor="text1"/>
          <w:lang w:val="zh-CN"/>
        </w:rPr>
        <w:t>，表示这篇文档包含或不包含这个词。</w:t>
      </w:r>
    </w:p>
    <w:p w14:paraId="7C3ED32B" w14:textId="76CF98A6" w:rsidR="00875EB3" w:rsidRPr="00435A40" w:rsidRDefault="00875EB3" w:rsidP="00435A40">
      <w:pPr>
        <w:pStyle w:val="aa"/>
        <w:spacing w:line="360" w:lineRule="auto"/>
        <w:rPr>
          <w:rFonts w:ascii="Times New Roman" w:hAnsi="Times New Roman" w:cs="Times New Roman"/>
          <w:color w:val="000000" w:themeColor="text1"/>
          <w:lang w:val="zh-CN"/>
        </w:rPr>
      </w:pPr>
      <w:r w:rsidRPr="00435A40">
        <w:rPr>
          <w:rFonts w:ascii="Times New Roman" w:hAnsi="Times New Roman" w:cs="Times New Roman"/>
          <w:color w:val="000000" w:themeColor="text1"/>
          <w:lang w:val="zh-CN"/>
        </w:rPr>
        <w:t>伯努利贝叶斯</w:t>
      </w:r>
      <w:r w:rsidRPr="00435A40">
        <w:rPr>
          <w:rFonts w:ascii="Times New Roman" w:hAnsi="Times New Roman" w:cs="Times New Roman"/>
          <w:color w:val="000000" w:themeColor="text1"/>
        </w:rPr>
        <w:t>在本文任务上的应用过程</w:t>
      </w:r>
      <w:r w:rsidRPr="00435A40">
        <w:rPr>
          <w:rFonts w:ascii="Times New Roman" w:hAnsi="Times New Roman" w:cs="Times New Roman"/>
          <w:color w:val="000000" w:themeColor="text1"/>
          <w:lang w:val="zh-CN"/>
        </w:rPr>
        <w:t>与多项式贝叶斯基本一致，除了在第</w:t>
      </w:r>
      <w:r w:rsidRPr="00435A40">
        <w:rPr>
          <w:rFonts w:ascii="Times New Roman" w:hAnsi="Times New Roman" w:cs="Times New Roman"/>
          <w:color w:val="000000" w:themeColor="text1"/>
          <w:lang w:val="zh-CN"/>
        </w:rPr>
        <w:t>3</w:t>
      </w:r>
      <w:r w:rsidRPr="00435A40">
        <w:rPr>
          <w:rFonts w:ascii="Times New Roman" w:hAnsi="Times New Roman" w:cs="Times New Roman"/>
          <w:color w:val="000000" w:themeColor="text1"/>
          <w:lang w:val="zh-CN"/>
        </w:rPr>
        <w:t>步中对</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的计算有所不同，伯努利贝叶斯的</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Pr="00435A40">
        <w:rPr>
          <w:rFonts w:ascii="Times New Roman" w:hAnsi="Times New Roman" w:cs="Times New Roman"/>
          <w:color w:val="000000" w:themeColor="text1"/>
          <w:lang w:val="zh-CN"/>
        </w:rPr>
        <w:t>的计算如下：</w:t>
      </w:r>
    </w:p>
    <w:p w14:paraId="113802DF" w14:textId="4887C322" w:rsidR="00875EB3" w:rsidRPr="00435A40" w:rsidRDefault="00C306DE" w:rsidP="00435A40">
      <w:pPr>
        <w:pStyle w:val="aa"/>
        <w:wordWrap w:val="0"/>
        <w:spacing w:line="360" w:lineRule="auto"/>
        <w:jc w:val="right"/>
        <w:rPr>
          <w:rFonts w:ascii="Times New Roman" w:eastAsia="宋体" w:hAnsi="Times New Roman" w:cs="Times New Roman"/>
          <w:color w:val="000000" w:themeColor="text1"/>
          <w:kern w:val="0"/>
          <w:bdr w:val="none" w:sz="0" w:space="0" w:color="auto" w:frame="1"/>
        </w:rPr>
      </w:pPr>
      <m:oMath>
        <m:r>
          <m:rPr>
            <m:sty m:val="p"/>
          </m:rPr>
          <w:rPr>
            <w:rFonts w:cs="Times New Roman"/>
            <w:color w:val="000000" w:themeColor="text1"/>
            <w:lang w:val="zh-CN"/>
          </w:rPr>
          <w:lastRenderedPageBreak/>
          <m:t>当</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=1时，P(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r>
          <m:rPr>
            <m:sty m:val="p"/>
          </m:rPr>
          <w:rPr>
            <w:rFonts w:cs="Times New Roman"/>
            <w:color w:val="000000" w:themeColor="text1"/>
          </w:rPr>
          <m:t>=</m:t>
        </m:r>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 xml:space="preserve">=1|y) </m:t>
        </m:r>
      </m:oMath>
      <w:r w:rsidR="0040702D">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40702D">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40702D">
        <w:rPr>
          <w:rFonts w:ascii="Times New Roman" w:eastAsia="宋体" w:hAnsi="Times New Roman" w:cs="Times New Roman"/>
          <w:color w:val="000000" w:themeColor="text1"/>
          <w:lang w:val="zh-CN"/>
        </w:rPr>
        <w:t xml:space="preserve"> </w:t>
      </w:r>
      <w:r>
        <w:rPr>
          <w:rFonts w:ascii="Times New Roman" w:eastAsia="宋体" w:hAnsi="Times New Roman" w:cs="Times New Roman"/>
          <w:color w:val="000000" w:themeColor="text1"/>
          <w:lang w:val="zh-CN"/>
        </w:rPr>
        <w:t xml:space="preserve">  </w:t>
      </w:r>
      <w:r w:rsidR="00353FE0">
        <w:rPr>
          <w:rFonts w:ascii="Times New Roman" w:eastAsia="宋体" w:hAnsi="Times New Roman" w:cs="Times New Roman"/>
          <w:color w:val="000000" w:themeColor="text1"/>
          <w:lang w:val="zh-CN"/>
        </w:rPr>
        <w:t xml:space="preserve"> </w:t>
      </w:r>
      <w:r w:rsidR="001061B8">
        <w:rPr>
          <w:rFonts w:ascii="Times New Roman" w:eastAsia="宋体" w:hAnsi="Times New Roman" w:cs="Times New Roman"/>
          <w:color w:val="000000" w:themeColor="text1"/>
          <w:kern w:val="0"/>
          <w:bdr w:val="none" w:sz="0" w:space="0" w:color="auto" w:frame="1"/>
        </w:rPr>
        <w:t>(</w:t>
      </w:r>
      <w:r w:rsidR="00875EB3" w:rsidRPr="00435A40">
        <w:rPr>
          <w:rFonts w:ascii="Times New Roman" w:eastAsia="宋体" w:hAnsi="Times New Roman" w:cs="Times New Roman"/>
          <w:color w:val="000000" w:themeColor="text1"/>
          <w:kern w:val="0"/>
          <w:bdr w:val="none" w:sz="0" w:space="0" w:color="auto" w:frame="1"/>
        </w:rPr>
        <w:t>13</w:t>
      </w:r>
      <w:r w:rsidR="001061B8">
        <w:rPr>
          <w:rFonts w:ascii="Times New Roman" w:eastAsia="宋体" w:hAnsi="Times New Roman" w:cs="Times New Roman"/>
          <w:color w:val="000000" w:themeColor="text1"/>
          <w:kern w:val="0"/>
          <w:bdr w:val="none" w:sz="0" w:space="0" w:color="auto" w:frame="1"/>
        </w:rPr>
        <w:t>)</w:t>
      </w:r>
    </w:p>
    <w:p w14:paraId="2CD2EE5E" w14:textId="5893A9EE" w:rsidR="00875EB3" w:rsidRPr="00435A40" w:rsidRDefault="00C306DE" w:rsidP="00435A40">
      <w:pPr>
        <w:pStyle w:val="aa"/>
        <w:spacing w:line="360" w:lineRule="auto"/>
        <w:jc w:val="right"/>
        <w:rPr>
          <w:rFonts w:ascii="Times New Roman" w:hAnsi="Times New Roman" w:cs="Times New Roman"/>
          <w:color w:val="000000" w:themeColor="text1"/>
        </w:rPr>
      </w:pPr>
      <m:oMath>
        <m:r>
          <m:rPr>
            <m:sty m:val="p"/>
          </m:rPr>
          <w:rPr>
            <w:rFonts w:cs="Times New Roman"/>
            <w:color w:val="000000" w:themeColor="text1"/>
            <w:lang w:val="zh-CN"/>
          </w:rPr>
          <m:t>当</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=0</m:t>
        </m:r>
        <m:r>
          <m:rPr>
            <m:sty m:val="p"/>
          </m:rPr>
          <w:rPr>
            <w:rFonts w:cs="Times New Roman"/>
            <w:color w:val="000000" w:themeColor="text1"/>
            <w:lang w:val="zh-CN"/>
          </w:rPr>
          <m:t>时</m:t>
        </m:r>
        <m:r>
          <m:rPr>
            <m:sty m:val="p"/>
          </m:rPr>
          <w:rPr>
            <w:rFonts w:cs="Times New Roman"/>
            <w:color w:val="000000" w:themeColor="text1"/>
          </w:rPr>
          <m:t>，</m:t>
        </m:r>
        <m:r>
          <m:rPr>
            <m:sty m:val="p"/>
          </m:rPr>
          <w:rPr>
            <w:rFonts w:cs="Times New Roman"/>
            <w:color w:val="000000" w:themeColor="text1"/>
            <w:lang w:val="zh-CN"/>
          </w:rPr>
          <m:t>P</m:t>
        </m:r>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m:t>
        </m:r>
        <m:r>
          <m:rPr>
            <m:sty m:val="p"/>
          </m:rPr>
          <w:rPr>
            <w:rFonts w:cs="Times New Roman"/>
            <w:color w:val="000000" w:themeColor="text1"/>
            <w:lang w:val="zh-CN"/>
          </w:rPr>
          <m:t>y</m:t>
        </m:r>
        <m:r>
          <m:rPr>
            <m:sty m:val="p"/>
          </m:rPr>
          <w:rPr>
            <w:rFonts w:cs="Times New Roman"/>
            <w:color w:val="000000" w:themeColor="text1"/>
          </w:rPr>
          <m:t>)=1-</m:t>
        </m:r>
        <m:r>
          <m:rPr>
            <m:sty m:val="p"/>
          </m:rPr>
          <w:rPr>
            <w:rFonts w:cs="Times New Roman"/>
            <w:color w:val="000000" w:themeColor="text1"/>
            <w:lang w:val="zh-CN"/>
          </w:rPr>
          <m:t>P</m:t>
        </m:r>
        <m:r>
          <m:rPr>
            <m:sty m:val="p"/>
          </m:rPr>
          <w:rPr>
            <w:rFonts w:cs="Times New Roman"/>
            <w:color w:val="000000" w:themeColor="text1"/>
          </w:rPr>
          <m:t>(</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rPr>
          <m:t>=1|</m:t>
        </m:r>
        <m:r>
          <m:rPr>
            <m:sty m:val="p"/>
          </m:rPr>
          <w:rPr>
            <w:rFonts w:cs="Times New Roman"/>
            <w:color w:val="000000" w:themeColor="text1"/>
            <w:lang w:val="zh-CN"/>
          </w:rPr>
          <m:t>y</m:t>
        </m:r>
        <m:r>
          <m:rPr>
            <m:sty m:val="p"/>
          </m:rPr>
          <w:rPr>
            <w:rFonts w:cs="Times New Roman"/>
            <w:color w:val="000000" w:themeColor="text1"/>
          </w:rPr>
          <m:t xml:space="preserve">) </m:t>
        </m:r>
      </m:oMath>
      <w:r>
        <w:rPr>
          <w:rFonts w:ascii="Times New Roman" w:eastAsia="宋体" w:hAnsi="Times New Roman" w:cs="Times New Roman"/>
          <w:color w:val="000000" w:themeColor="text1"/>
        </w:rPr>
        <w:t xml:space="preserve">                 </w:t>
      </w:r>
      <w:r w:rsidR="0040702D">
        <w:rPr>
          <w:rFonts w:ascii="Times New Roman" w:eastAsia="宋体" w:hAnsi="Times New Roman" w:cs="Times New Roman"/>
          <w:color w:val="000000" w:themeColor="text1"/>
        </w:rPr>
        <w:t xml:space="preserve">  </w:t>
      </w:r>
      <w:r>
        <w:rPr>
          <w:rFonts w:ascii="Times New Roman" w:eastAsia="宋体" w:hAnsi="Times New Roman" w:cs="Times New Roman"/>
          <w:color w:val="000000" w:themeColor="text1"/>
        </w:rPr>
        <w:t xml:space="preserve">      </w:t>
      </w:r>
      <w:r w:rsidR="00353FE0">
        <w:rPr>
          <w:rFonts w:ascii="Times New Roman" w:eastAsia="宋体" w:hAnsi="Times New Roman" w:cs="Times New Roman"/>
          <w:color w:val="000000" w:themeColor="text1"/>
        </w:rPr>
        <w:t xml:space="preserve"> </w:t>
      </w:r>
      <w:r w:rsidR="00875EB3" w:rsidRPr="00435A40">
        <w:rPr>
          <w:rFonts w:ascii="Times New Roman" w:eastAsia="宋体" w:hAnsi="Times New Roman" w:cs="Times New Roman"/>
          <w:color w:val="000000" w:themeColor="text1"/>
          <w:kern w:val="0"/>
          <w:bdr w:val="none" w:sz="0" w:space="0" w:color="auto" w:frame="1"/>
        </w:rPr>
        <w:t>(14)</w:t>
      </w:r>
    </w:p>
    <w:p w14:paraId="330F5F52" w14:textId="1B55D9E7" w:rsidR="00875EB3" w:rsidRPr="00435A40" w:rsidRDefault="00C306DE" w:rsidP="00435A40">
      <w:pPr>
        <w:pStyle w:val="aa"/>
        <w:wordWrap w:val="0"/>
        <w:spacing w:line="360" w:lineRule="auto"/>
        <w:jc w:val="right"/>
        <w:rPr>
          <w:rFonts w:ascii="Times New Roman" w:hAnsi="Times New Roman" w:cs="Times New Roman"/>
          <w:color w:val="000000" w:themeColor="text1"/>
        </w:rPr>
      </w:pPr>
      <m:oMath>
        <m:r>
          <m:rPr>
            <m:sty m:val="p"/>
          </m:rPr>
          <w:rPr>
            <w:rFonts w:cs="Times New Roman"/>
            <w:color w:val="000000" w:themeColor="text1"/>
          </w:rPr>
          <m:t>P</m:t>
        </m:r>
        <m:d>
          <m:dPr>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w</m:t>
                </m:r>
              </m:e>
              <m:sub>
                <m:r>
                  <m:rPr>
                    <m:sty m:val="p"/>
                  </m:rPr>
                  <w:rPr>
                    <w:rFonts w:cs="Times New Roman"/>
                    <w:color w:val="000000" w:themeColor="text1"/>
                  </w:rPr>
                  <m:t>i</m:t>
                </m:r>
              </m:sub>
            </m:sSub>
            <m:r>
              <m:rPr>
                <m:sty m:val="p"/>
              </m:rPr>
              <w:rPr>
                <w:rFonts w:cs="Times New Roman"/>
                <w:color w:val="000000" w:themeColor="text1"/>
              </w:rPr>
              <m:t>=1</m:t>
            </m:r>
          </m:e>
          <m:e>
            <m:r>
              <m:rPr>
                <m:sty m:val="p"/>
              </m:rPr>
              <w:rPr>
                <w:rFonts w:cs="Times New Roman"/>
                <w:color w:val="000000" w:themeColor="text1"/>
              </w:rPr>
              <m:t>y</m:t>
            </m:r>
          </m:e>
        </m:d>
        <m:r>
          <m:rPr>
            <m:sty m:val="p"/>
          </m:rPr>
          <w:rPr>
            <w:rFonts w:cs="Times New Roman"/>
            <w:color w:val="000000" w:themeColor="text1"/>
          </w:rPr>
          <m:t>=</m:t>
        </m:r>
        <m:sSub>
          <m:sSubPr>
            <m:ctrlPr>
              <w:rPr>
                <w:rFonts w:cs="Times New Roman"/>
                <w:color w:val="000000" w:themeColor="text1"/>
              </w:rPr>
            </m:ctrlPr>
          </m:sSubPr>
          <m:e>
            <m:r>
              <m:rPr>
                <m:sty m:val="p"/>
              </m:rPr>
              <w:rPr>
                <w:rFonts w:cs="Times New Roman"/>
                <w:color w:val="000000" w:themeColor="text1"/>
              </w:rPr>
              <m:t>(N</m:t>
            </m:r>
          </m:e>
          <m:sub>
            <m:sSub>
              <m:sSubPr>
                <m:ctrlPr>
                  <w:rPr>
                    <w:rFonts w:cs="Times New Roman"/>
                    <w:color w:val="000000" w:themeColor="text1"/>
                  </w:rPr>
                </m:ctrlPr>
              </m:sSubPr>
              <m:e>
                <m:r>
                  <m:rPr>
                    <m:sty m:val="p"/>
                  </m:rPr>
                  <w:rPr>
                    <w:rFonts w:cs="Times New Roman"/>
                    <w:color w:val="000000" w:themeColor="text1"/>
                  </w:rPr>
                  <m:t>y</m:t>
                </m:r>
              </m:e>
              <m:sub>
                <m:r>
                  <m:rPr>
                    <m:sty m:val="p"/>
                  </m:rPr>
                  <w:rPr>
                    <w:rFonts w:cs="Times New Roman"/>
                    <w:color w:val="000000" w:themeColor="text1"/>
                  </w:rPr>
                  <m:t>i</m:t>
                </m:r>
              </m:sub>
            </m:sSub>
          </m:sub>
        </m:sSub>
        <m:r>
          <m:rPr>
            <m:sty m:val="p"/>
          </m:rPr>
          <w:rPr>
            <w:rFonts w:cs="Times New Roman"/>
            <w:color w:val="000000" w:themeColor="text1"/>
          </w:rPr>
          <m:t>+α)/(</m:t>
        </m:r>
        <m:d>
          <m:dPr>
            <m:begChr m:val="|"/>
            <m:endChr m:val="|"/>
            <m:ctrlPr>
              <w:rPr>
                <w:rFonts w:cs="Times New Roman"/>
                <w:color w:val="000000" w:themeColor="text1"/>
              </w:rPr>
            </m:ctrlPr>
          </m:dPr>
          <m:e>
            <m:sSub>
              <m:sSubPr>
                <m:ctrlPr>
                  <w:rPr>
                    <w:rFonts w:cs="Times New Roman"/>
                    <w:color w:val="000000" w:themeColor="text1"/>
                  </w:rPr>
                </m:ctrlPr>
              </m:sSubPr>
              <m:e>
                <m:r>
                  <m:rPr>
                    <m:sty m:val="p"/>
                  </m:rPr>
                  <w:rPr>
                    <w:rFonts w:cs="Times New Roman"/>
                    <w:color w:val="000000" w:themeColor="text1"/>
                  </w:rPr>
                  <m:t>X</m:t>
                </m:r>
              </m:e>
              <m:sub>
                <m:r>
                  <m:rPr>
                    <m:sty m:val="p"/>
                  </m:rPr>
                  <w:rPr>
                    <w:rFonts w:cs="Times New Roman"/>
                    <w:color w:val="000000" w:themeColor="text1"/>
                  </w:rPr>
                  <m:t>k</m:t>
                </m:r>
              </m:sub>
            </m:sSub>
          </m:e>
        </m:d>
        <m:r>
          <m:rPr>
            <m:sty m:val="p"/>
          </m:rPr>
          <w:rPr>
            <w:rFonts w:cs="Times New Roman"/>
            <w:color w:val="000000" w:themeColor="text1"/>
          </w:rPr>
          <m:t>+2α)</m:t>
        </m:r>
      </m:oMath>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40702D">
        <w:rPr>
          <w:rFonts w:ascii="Times New Roman" w:hAnsi="Times New Roman" w:cs="Times New Roman"/>
          <w:color w:val="000000" w:themeColor="text1"/>
        </w:rPr>
        <w:t xml:space="preserve">  </w:t>
      </w:r>
      <w:r w:rsidR="0040702D">
        <w:rPr>
          <w:rFonts w:ascii="Times New Roman" w:hAnsi="Times New Roman" w:cs="Times New Roman" w:hint="eastAsia"/>
          <w:color w:val="000000" w:themeColor="text1"/>
        </w:rPr>
        <w:t xml:space="preserve">    </w:t>
      </w:r>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875EB3" w:rsidRPr="00435A40">
        <w:rPr>
          <w:rFonts w:ascii="Times New Roman" w:hAnsi="Times New Roman" w:cs="Times New Roman"/>
          <w:color w:val="000000" w:themeColor="text1"/>
        </w:rPr>
        <w:tab/>
      </w:r>
      <w:r w:rsidR="0040702D">
        <w:rPr>
          <w:rFonts w:ascii="Times New Roman" w:hAnsi="Times New Roman" w:cs="Times New Roman"/>
          <w:color w:val="000000" w:themeColor="text1"/>
        </w:rPr>
        <w:t xml:space="preserve">   </w:t>
      </w:r>
      <w:r w:rsidR="00875EB3" w:rsidRPr="00435A40">
        <w:rPr>
          <w:rFonts w:ascii="Times New Roman" w:hAnsi="Times New Roman" w:cs="Times New Roman"/>
          <w:color w:val="000000" w:themeColor="text1"/>
        </w:rPr>
        <w:tab/>
      </w:r>
      <w:r w:rsidR="00875EB3" w:rsidRPr="00435A40">
        <w:rPr>
          <w:rFonts w:ascii="Times New Roman" w:eastAsia="宋体" w:hAnsi="Times New Roman" w:cs="Times New Roman"/>
          <w:color w:val="000000" w:themeColor="text1"/>
          <w:kern w:val="0"/>
          <w:bdr w:val="none" w:sz="0" w:space="0" w:color="auto" w:frame="1"/>
        </w:rPr>
        <w:t>(15)</w:t>
      </w:r>
    </w:p>
    <w:p w14:paraId="6FC89817" w14:textId="058D3243" w:rsidR="00875EB3" w:rsidRPr="00435A40" w:rsidRDefault="001357AB" w:rsidP="00435A40">
      <w:pPr>
        <w:pStyle w:val="aa"/>
        <w:spacing w:line="360" w:lineRule="auto"/>
        <w:rPr>
          <w:rFonts w:ascii="Times New Roman" w:hAnsi="Times New Roman" w:cs="Times New Roman"/>
          <w:color w:val="000000" w:themeColor="text1"/>
        </w:rPr>
      </w:pPr>
      <m:oMath>
        <m:sSub>
          <m:sSubPr>
            <m:ctrlPr>
              <w:rPr>
                <w:rFonts w:cs="Times New Roman"/>
                <w:color w:val="000000" w:themeColor="text1"/>
                <w:lang w:val="zh-CN"/>
              </w:rPr>
            </m:ctrlPr>
          </m:sSubPr>
          <m:e>
            <m:r>
              <m:rPr>
                <m:sty m:val="p"/>
              </m:rPr>
              <w:rPr>
                <w:rFonts w:cs="Times New Roman"/>
                <w:color w:val="000000" w:themeColor="text1"/>
                <w:lang w:val="zh-CN"/>
              </w:rPr>
              <m:t>N</m:t>
            </m:r>
          </m:e>
          <m:sub>
            <m:sSub>
              <m:sSubPr>
                <m:ctrlPr>
                  <w:rPr>
                    <w:rFonts w:cs="Times New Roman"/>
                    <w:color w:val="000000" w:themeColor="text1"/>
                    <w:lang w:val="zh-CN"/>
                  </w:rPr>
                </m:ctrlPr>
              </m:sSubPr>
              <m:e>
                <m:r>
                  <m:rPr>
                    <m:sty m:val="p"/>
                  </m:rPr>
                  <w:rPr>
                    <w:rFonts w:cs="Times New Roman"/>
                    <w:color w:val="000000" w:themeColor="text1"/>
                    <w:lang w:val="zh-CN"/>
                  </w:rPr>
                  <m:t>y</m:t>
                </m:r>
              </m:e>
              <m:sub>
                <m:r>
                  <m:rPr>
                    <m:sty m:val="p"/>
                  </m:rPr>
                  <w:rPr>
                    <w:rFonts w:cs="Times New Roman"/>
                    <w:color w:val="000000" w:themeColor="text1"/>
                    <w:lang w:val="zh-CN"/>
                  </w:rPr>
                  <m:t>i</m:t>
                </m:r>
              </m:sub>
            </m:sSub>
          </m:sub>
        </m:sSub>
      </m:oMath>
      <w:r w:rsidR="00875EB3" w:rsidRPr="00435A40">
        <w:rPr>
          <w:rFonts w:ascii="Times New Roman" w:hAnsi="Times New Roman" w:cs="Times New Roman"/>
          <w:color w:val="000000" w:themeColor="text1"/>
          <w:lang w:val="zh-CN"/>
        </w:rPr>
        <w:t>的</w:t>
      </w:r>
      <w:r w:rsidR="00875EB3" w:rsidRPr="00435A40">
        <w:rPr>
          <w:rStyle w:val="ac"/>
          <w:rFonts w:ascii="Times New Roman" w:hAnsi="Times New Roman" w:cs="Times New Roman"/>
          <w:color w:val="000000" w:themeColor="text1"/>
          <w:lang w:val="zh-CN"/>
        </w:rPr>
        <w:t>计算同多项式贝叶斯中，</w:t>
      </w:r>
      <w:r w:rsidR="00875EB3" w:rsidRPr="00435A40">
        <w:rPr>
          <w:rFonts w:ascii="Times New Roman" w:hAnsi="Times New Roman" w:cs="Times New Roman"/>
          <w:color w:val="000000" w:themeColor="text1"/>
          <w:lang w:val="zh-CN"/>
        </w:rPr>
        <w:t>由于在伯努利模型中，</w:t>
      </w:r>
      <m:oMath>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oMath>
      <w:r w:rsidR="00875EB3" w:rsidRPr="00435A40">
        <w:rPr>
          <w:rFonts w:ascii="Times New Roman" w:hAnsi="Times New Roman" w:cs="Times New Roman"/>
          <w:color w:val="000000" w:themeColor="text1"/>
          <w:lang w:val="zh-CN"/>
        </w:rPr>
        <w:t>只有</w:t>
      </w:r>
      <w:r w:rsidR="00875EB3" w:rsidRPr="00435A40">
        <w:rPr>
          <w:rFonts w:ascii="Times New Roman" w:hAnsi="Times New Roman" w:cs="Times New Roman"/>
          <w:color w:val="000000" w:themeColor="text1"/>
          <w:lang w:val="zh-CN"/>
        </w:rPr>
        <w:t>0/1</w:t>
      </w:r>
      <w:r w:rsidR="00875EB3" w:rsidRPr="00435A40">
        <w:rPr>
          <w:rFonts w:ascii="Times New Roman" w:hAnsi="Times New Roman" w:cs="Times New Roman"/>
          <w:color w:val="000000" w:themeColor="text1"/>
          <w:lang w:val="zh-CN"/>
        </w:rPr>
        <w:t>两种值，表示该词是否出现在某篇文档中，因此，</w:t>
      </w:r>
      <m:oMath>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oMath>
      <w:r w:rsidR="00875EB3" w:rsidRPr="00435A40">
        <w:rPr>
          <w:rFonts w:ascii="Times New Roman" w:hAnsi="Times New Roman" w:cs="Times New Roman"/>
          <w:color w:val="000000" w:themeColor="text1"/>
          <w:lang w:val="zh-CN"/>
        </w:rPr>
        <w:t>实际上是类</w:t>
      </w:r>
      <w:r w:rsidR="00875EB3" w:rsidRPr="00435A40">
        <w:rPr>
          <w:rFonts w:ascii="Times New Roman" w:hAnsi="Times New Roman" w:cs="Times New Roman"/>
          <w:color w:val="000000" w:themeColor="text1"/>
          <w:lang w:val="zh-CN"/>
        </w:rPr>
        <w:t>y</w:t>
      </w:r>
      <w:r w:rsidR="00875EB3" w:rsidRPr="00435A40">
        <w:rPr>
          <w:rFonts w:ascii="Times New Roman" w:hAnsi="Times New Roman" w:cs="Times New Roman"/>
          <w:color w:val="000000" w:themeColor="text1"/>
          <w:lang w:val="zh-CN"/>
        </w:rPr>
        <w:t>下包含该词的文档总数；</w:t>
      </w:r>
      <m:oMath>
        <m:sSub>
          <m:sSubPr>
            <m:ctrlPr>
              <w:rPr>
                <w:rFonts w:cs="Times New Roman"/>
                <w:color w:val="000000" w:themeColor="text1"/>
                <w:lang w:val="zh-CN"/>
              </w:rPr>
            </m:ctrlPr>
          </m:sSubPr>
          <m:e>
            <m:r>
              <m:rPr>
                <m:sty m:val="p"/>
              </m:rPr>
              <w:rPr>
                <w:rFonts w:cs="Times New Roman"/>
                <w:color w:val="000000" w:themeColor="text1"/>
                <w:lang w:val="zh-CN"/>
              </w:rPr>
              <m:t>X</m:t>
            </m:r>
          </m:e>
          <m:sub>
            <m:r>
              <m:rPr>
                <m:sty m:val="p"/>
              </m:rPr>
              <w:rPr>
                <w:rFonts w:cs="Times New Roman"/>
                <w:color w:val="000000" w:themeColor="text1"/>
                <w:lang w:val="zh-CN"/>
              </w:rPr>
              <m:t>k</m:t>
            </m:r>
          </m:sub>
        </m:sSub>
      </m:oMath>
      <w:r w:rsidR="00875EB3" w:rsidRPr="00435A40">
        <w:rPr>
          <w:rFonts w:ascii="Times New Roman" w:hAnsi="Times New Roman" w:cs="Times New Roman"/>
          <w:color w:val="000000" w:themeColor="text1"/>
          <w:lang w:val="zh-CN"/>
        </w:rPr>
        <w:t>是类</w:t>
      </w:r>
      <w:r w:rsidR="00875EB3" w:rsidRPr="00435A40">
        <w:rPr>
          <w:rFonts w:ascii="Times New Roman" w:hAnsi="Times New Roman" w:cs="Times New Roman"/>
          <w:color w:val="000000" w:themeColor="text1"/>
          <w:lang w:val="zh-CN"/>
        </w:rPr>
        <w:t>y</w:t>
      </w:r>
      <w:r w:rsidR="00875EB3" w:rsidRPr="00435A40">
        <w:rPr>
          <w:rFonts w:ascii="Times New Roman" w:hAnsi="Times New Roman" w:cs="Times New Roman"/>
          <w:color w:val="000000" w:themeColor="text1"/>
          <w:lang w:val="zh-CN"/>
        </w:rPr>
        <w:t>的样本集合，</w:t>
      </w:r>
      <m:oMath>
        <m:d>
          <m:dPr>
            <m:begChr m:val="|"/>
            <m:endChr m:val="|"/>
            <m:ctrlPr>
              <w:rPr>
                <w:rFonts w:cs="Times New Roman"/>
                <w:color w:val="000000" w:themeColor="text1"/>
                <w:lang w:val="zh-CN"/>
              </w:rPr>
            </m:ctrlPr>
          </m:dPr>
          <m:e>
            <m:sSub>
              <m:sSubPr>
                <m:ctrlPr>
                  <w:rPr>
                    <w:rFonts w:cs="Times New Roman"/>
                    <w:color w:val="000000" w:themeColor="text1"/>
                    <w:lang w:val="zh-CN"/>
                  </w:rPr>
                </m:ctrlPr>
              </m:sSubPr>
              <m:e>
                <m:r>
                  <m:rPr>
                    <m:sty m:val="p"/>
                  </m:rPr>
                  <w:rPr>
                    <w:rFonts w:cs="Times New Roman"/>
                    <w:color w:val="000000" w:themeColor="text1"/>
                    <w:lang w:val="zh-CN"/>
                  </w:rPr>
                  <m:t>X</m:t>
                </m:r>
              </m:e>
              <m:sub>
                <m:r>
                  <m:rPr>
                    <m:sty m:val="p"/>
                  </m:rPr>
                  <w:rPr>
                    <w:rFonts w:cs="Times New Roman"/>
                    <w:color w:val="000000" w:themeColor="text1"/>
                    <w:lang w:val="zh-CN"/>
                  </w:rPr>
                  <m:t>k</m:t>
                </m:r>
              </m:sub>
            </m:sSub>
          </m:e>
        </m:d>
      </m:oMath>
      <w:r w:rsidR="00875EB3" w:rsidRPr="00435A40">
        <w:rPr>
          <w:rFonts w:ascii="Times New Roman" w:hAnsi="Times New Roman" w:cs="Times New Roman"/>
          <w:color w:val="000000" w:themeColor="text1"/>
          <w:lang w:val="zh-CN"/>
        </w:rPr>
        <w:t>是类</w:t>
      </w:r>
      <w:r w:rsidR="00875EB3" w:rsidRPr="00435A40">
        <w:rPr>
          <w:rFonts w:ascii="Times New Roman" w:hAnsi="Times New Roman" w:cs="Times New Roman"/>
          <w:color w:val="000000" w:themeColor="text1"/>
          <w:lang w:val="zh-CN"/>
        </w:rPr>
        <w:t>y</w:t>
      </w:r>
      <w:r w:rsidR="00875EB3" w:rsidRPr="00435A40">
        <w:rPr>
          <w:rFonts w:ascii="Times New Roman" w:hAnsi="Times New Roman" w:cs="Times New Roman"/>
          <w:color w:val="000000" w:themeColor="text1"/>
          <w:lang w:val="zh-CN"/>
        </w:rPr>
        <w:t>下的文档（样本）总数。这里，</w:t>
      </w:r>
      <m:oMath>
        <m:r>
          <m:rPr>
            <m:sty m:val="p"/>
          </m:rPr>
          <w:rPr>
            <w:rFonts w:cs="Times New Roman"/>
            <w:color w:val="000000" w:themeColor="text1"/>
            <w:lang w:val="zh-CN"/>
          </w:rPr>
          <m:t>α</m:t>
        </m:r>
      </m:oMath>
      <w:r w:rsidR="00875EB3" w:rsidRPr="00435A40">
        <w:rPr>
          <w:rFonts w:ascii="Times New Roman" w:hAnsi="Times New Roman" w:cs="Times New Roman"/>
          <w:color w:val="000000" w:themeColor="text1"/>
          <w:lang w:val="zh-CN"/>
        </w:rPr>
        <w:t>同样是一个为了避免</w:t>
      </w:r>
      <m:oMath>
        <m:r>
          <m:rPr>
            <m:sty m:val="p"/>
          </m:rPr>
          <w:rPr>
            <w:rFonts w:cs="Times New Roman"/>
            <w:color w:val="000000" w:themeColor="text1"/>
            <w:lang w:val="zh-CN"/>
          </w:rPr>
          <m:t>P(</m:t>
        </m:r>
        <m:sSub>
          <m:sSubPr>
            <m:ctrlPr>
              <w:rPr>
                <w:rFonts w:cs="Times New Roman"/>
                <w:color w:val="000000" w:themeColor="text1"/>
                <w:lang w:val="zh-CN"/>
              </w:rPr>
            </m:ctrlPr>
          </m:sSubPr>
          <m:e>
            <m:r>
              <m:rPr>
                <m:sty m:val="p"/>
              </m:rPr>
              <w:rPr>
                <w:rFonts w:cs="Times New Roman"/>
                <w:color w:val="000000" w:themeColor="text1"/>
                <w:lang w:val="zh-CN"/>
              </w:rPr>
              <m:t>w</m:t>
            </m:r>
          </m:e>
          <m:sub>
            <m:r>
              <m:rPr>
                <m:sty m:val="p"/>
              </m:rPr>
              <w:rPr>
                <w:rFonts w:cs="Times New Roman"/>
                <w:color w:val="000000" w:themeColor="text1"/>
                <w:lang w:val="zh-CN"/>
              </w:rPr>
              <m:t>i</m:t>
            </m:r>
          </m:sub>
        </m:sSub>
        <m:r>
          <m:rPr>
            <m:sty m:val="p"/>
          </m:rPr>
          <w:rPr>
            <w:rFonts w:cs="Times New Roman"/>
            <w:color w:val="000000" w:themeColor="text1"/>
            <w:lang w:val="zh-CN"/>
          </w:rPr>
          <m:t>|y)</m:t>
        </m:r>
      </m:oMath>
      <w:r w:rsidR="00875EB3" w:rsidRPr="00435A40">
        <w:rPr>
          <w:rFonts w:ascii="Times New Roman" w:hAnsi="Times New Roman" w:cs="Times New Roman"/>
          <w:color w:val="000000" w:themeColor="text1"/>
          <w:lang w:val="zh-CN"/>
        </w:rPr>
        <w:t>为</w:t>
      </w:r>
      <w:r w:rsidR="00875EB3" w:rsidRPr="00435A40">
        <w:rPr>
          <w:rFonts w:ascii="Times New Roman" w:hAnsi="Times New Roman" w:cs="Times New Roman"/>
          <w:color w:val="000000" w:themeColor="text1"/>
          <w:lang w:val="zh-CN"/>
        </w:rPr>
        <w:t>0</w:t>
      </w:r>
      <w:r w:rsidR="00875EB3" w:rsidRPr="00435A40">
        <w:rPr>
          <w:rFonts w:ascii="Times New Roman" w:hAnsi="Times New Roman" w:cs="Times New Roman"/>
          <w:color w:val="000000" w:themeColor="text1"/>
          <w:lang w:val="zh-CN"/>
        </w:rPr>
        <w:t>的情况而设置的平滑参数，取值在</w:t>
      </w:r>
      <w:r w:rsidR="00875EB3" w:rsidRPr="00435A40">
        <w:rPr>
          <w:rFonts w:ascii="Times New Roman" w:hAnsi="Times New Roman" w:cs="Times New Roman"/>
          <w:color w:val="000000" w:themeColor="text1"/>
          <w:lang w:val="zh-CN"/>
        </w:rPr>
        <w:t>[0, 1]</w:t>
      </w:r>
      <w:r w:rsidR="00875EB3" w:rsidRPr="00435A40">
        <w:rPr>
          <w:rFonts w:ascii="Times New Roman" w:hAnsi="Times New Roman" w:cs="Times New Roman"/>
          <w:color w:val="000000" w:themeColor="text1"/>
          <w:lang w:val="zh-CN"/>
        </w:rPr>
        <w:t>区间。</w:t>
      </w:r>
    </w:p>
    <w:p w14:paraId="7D7F993F" w14:textId="3C5CC9C8"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关于两类朴素贝叶斯模型中</w:t>
      </w:r>
      <w:r w:rsidRPr="00435A40">
        <w:rPr>
          <w:rFonts w:ascii="Times New Roman" w:hAnsi="Times New Roman" w:cs="Times New Roman"/>
          <w:color w:val="000000" w:themeColor="text1"/>
          <w:lang w:val="zh-CN"/>
        </w:rPr>
        <w:t>alpha</w:t>
      </w:r>
      <w:r w:rsidRPr="00435A40">
        <w:rPr>
          <w:rFonts w:ascii="Times New Roman" w:hAnsi="Times New Roman" w:cs="Times New Roman"/>
          <w:color w:val="000000" w:themeColor="text1"/>
          <w:lang w:val="zh-CN"/>
        </w:rPr>
        <w:t>的取值，本文实验从</w:t>
      </w:r>
      <w:r w:rsidRPr="00435A40">
        <w:rPr>
          <w:rFonts w:ascii="Times New Roman" w:hAnsi="Times New Roman" w:cs="Times New Roman"/>
          <w:color w:val="000000" w:themeColor="text1"/>
          <w:lang w:val="zh-CN"/>
        </w:rPr>
        <w:t>0.01</w:t>
      </w:r>
      <w:r w:rsidRPr="00435A40">
        <w:rPr>
          <w:rFonts w:ascii="Times New Roman" w:hAnsi="Times New Roman" w:cs="Times New Roman"/>
          <w:color w:val="000000" w:themeColor="text1"/>
          <w:lang w:val="zh-CN"/>
        </w:rPr>
        <w:t>开始以</w:t>
      </w:r>
      <w:r w:rsidRPr="00435A40">
        <w:rPr>
          <w:rFonts w:ascii="Times New Roman" w:hAnsi="Times New Roman" w:cs="Times New Roman"/>
          <w:color w:val="000000" w:themeColor="text1"/>
          <w:lang w:val="zh-CN"/>
        </w:rPr>
        <w:t>0.01</w:t>
      </w:r>
      <w:r w:rsidRPr="00435A40">
        <w:rPr>
          <w:rFonts w:ascii="Times New Roman" w:hAnsi="Times New Roman" w:cs="Times New Roman"/>
          <w:color w:val="000000" w:themeColor="text1"/>
          <w:lang w:val="zh-CN"/>
        </w:rPr>
        <w:t>为步长试验不同的</w:t>
      </w:r>
      <w:r w:rsidRPr="00435A40">
        <w:rPr>
          <w:rFonts w:ascii="Times New Roman" w:hAnsi="Times New Roman" w:cs="Times New Roman"/>
          <w:color w:val="000000" w:themeColor="text1"/>
          <w:lang w:val="zh-CN"/>
        </w:rPr>
        <w:t>alpha</w:t>
      </w:r>
      <w:r w:rsidR="0096397E">
        <w:rPr>
          <w:rFonts w:ascii="Times New Roman" w:hAnsi="Times New Roman" w:cs="Times New Roman"/>
          <w:color w:val="000000" w:themeColor="text1"/>
          <w:lang w:val="zh-CN"/>
        </w:rPr>
        <w:t>值下</w:t>
      </w:r>
      <w:r w:rsidR="002460A4">
        <w:rPr>
          <w:rFonts w:ascii="Times New Roman" w:hAnsi="Times New Roman" w:cs="Times New Roman" w:hint="eastAsia"/>
          <w:color w:val="000000" w:themeColor="text1"/>
          <w:lang w:val="zh-CN"/>
        </w:rPr>
        <w:t>贝叶斯</w:t>
      </w:r>
      <w:r w:rsidR="00E11A66">
        <w:rPr>
          <w:rFonts w:ascii="Times New Roman" w:hAnsi="Times New Roman" w:cs="Times New Roman"/>
          <w:color w:val="000000" w:themeColor="text1"/>
          <w:lang w:val="zh-CN"/>
        </w:rPr>
        <w:t>分类模型的性能</w:t>
      </w:r>
      <w:r w:rsidR="00E11A66">
        <w:rPr>
          <w:rFonts w:ascii="Times New Roman" w:hAnsi="Times New Roman" w:cs="Times New Roman" w:hint="eastAsia"/>
          <w:color w:val="000000" w:themeColor="text1"/>
          <w:lang w:val="zh-CN"/>
        </w:rPr>
        <w:t>表现</w:t>
      </w:r>
      <w:r w:rsidRPr="00AE755A">
        <w:rPr>
          <w:color w:val="000000" w:themeColor="text1"/>
          <w:lang w:val="zh-CN"/>
        </w:rPr>
        <w:t>。</w:t>
      </w:r>
    </w:p>
    <w:p w14:paraId="2326FF7F" w14:textId="77777777" w:rsidR="00875EB3" w:rsidRPr="00435A40" w:rsidRDefault="00875EB3" w:rsidP="00435A40">
      <w:pPr>
        <w:pStyle w:val="3"/>
        <w:spacing w:after="0" w:line="360" w:lineRule="auto"/>
        <w:rPr>
          <w:rFonts w:ascii="SimHei" w:eastAsia="SimHei" w:hAnsi="SimHei"/>
          <w:b w:val="0"/>
          <w:lang w:val="zh-CN"/>
        </w:rPr>
      </w:pPr>
      <w:bookmarkStart w:id="52" w:name="_Toc482744380"/>
      <w:bookmarkStart w:id="53" w:name="_Toc483399077"/>
      <w:r w:rsidRPr="00435A40">
        <w:rPr>
          <w:rFonts w:ascii="SimHei" w:eastAsia="SimHei" w:hAnsi="SimHei"/>
          <w:b w:val="0"/>
          <w:lang w:val="zh-CN"/>
        </w:rPr>
        <w:t>3.</w:t>
      </w:r>
      <w:r w:rsidRPr="00435A40">
        <w:rPr>
          <w:rFonts w:ascii="SimHei" w:eastAsia="SimHei" w:hAnsi="SimHei"/>
          <w:b w:val="0"/>
        </w:rPr>
        <w:t>4</w:t>
      </w:r>
      <w:r w:rsidRPr="00435A40">
        <w:rPr>
          <w:rFonts w:ascii="SimHei" w:eastAsia="SimHei" w:hAnsi="SimHei"/>
          <w:b w:val="0"/>
          <w:lang w:val="zh-CN"/>
        </w:rPr>
        <w:t>.2基于支持向量机的分类模型</w:t>
      </w:r>
      <w:bookmarkEnd w:id="52"/>
      <w:bookmarkEnd w:id="53"/>
    </w:p>
    <w:p w14:paraId="2A247D7C" w14:textId="4B37181C" w:rsidR="00875EB3" w:rsidRPr="00435A40" w:rsidRDefault="00875EB3" w:rsidP="00435A40">
      <w:pPr>
        <w:pStyle w:val="aa"/>
        <w:spacing w:line="360" w:lineRule="auto"/>
        <w:rPr>
          <w:rStyle w:val="ac"/>
          <w:rFonts w:ascii="Times New Roman" w:hAnsi="Times New Roman" w:cs="Times New Roman"/>
          <w:color w:val="000000" w:themeColor="text1"/>
        </w:rPr>
      </w:pPr>
      <w:r w:rsidRPr="00AE755A">
        <w:rPr>
          <w:color w:val="000000" w:themeColor="text1"/>
          <w:lang w:val="zh-CN"/>
        </w:rPr>
        <w:t>在第</w:t>
      </w:r>
      <w:r w:rsidRPr="00435A40">
        <w:rPr>
          <w:rFonts w:ascii="Times New Roman" w:hAnsi="Times New Roman" w:cs="Times New Roman"/>
          <w:color w:val="000000" w:themeColor="text1"/>
          <w:lang w:val="zh-CN"/>
        </w:rPr>
        <w:t>2.3.2</w:t>
      </w:r>
      <w:r w:rsidRPr="00435A40">
        <w:rPr>
          <w:rFonts w:ascii="Times New Roman" w:hAnsi="Times New Roman" w:cs="Times New Roman"/>
          <w:color w:val="000000" w:themeColor="text1"/>
          <w:lang w:val="zh-CN"/>
        </w:rPr>
        <w:t>节中对支持向量机</w:t>
      </w:r>
      <w:r w:rsidR="0092757B">
        <w:rPr>
          <w:rFonts w:ascii="Times New Roman" w:hAnsi="Times New Roman" w:cs="Times New Roman"/>
          <w:color w:val="000000" w:themeColor="text1"/>
          <w:lang w:val="zh-CN"/>
        </w:rPr>
        <w:t>（</w:t>
      </w:r>
      <w:r w:rsidR="0092757B">
        <w:rPr>
          <w:rFonts w:ascii="Times New Roman" w:hAnsi="Times New Roman" w:cs="Times New Roman"/>
          <w:color w:val="000000" w:themeColor="text1"/>
          <w:lang w:val="zh-CN"/>
        </w:rPr>
        <w:t>SVM</w:t>
      </w:r>
      <w:r w:rsidR="0092757B">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算法的介绍中可以看出超平面的划分方法最初是为了解决两类分类问题，而在</w:t>
      </w:r>
      <w:r w:rsidR="003C5A07" w:rsidRPr="00435A40">
        <w:rPr>
          <w:rFonts w:ascii="Times New Roman" w:eastAsiaTheme="minorEastAsia" w:hAnsi="Times New Roman" w:cs="Times New Roman" w:hint="eastAsia"/>
          <w:color w:val="000000" w:themeColor="text1"/>
          <w:lang w:val="zh-CN"/>
        </w:rPr>
        <w:t>本文</w:t>
      </w:r>
      <w:r w:rsidRPr="00435A40">
        <w:rPr>
          <w:rFonts w:ascii="Times New Roman" w:hAnsi="Times New Roman" w:cs="Times New Roman"/>
          <w:color w:val="000000" w:themeColor="text1"/>
          <w:lang w:val="zh-CN"/>
        </w:rPr>
        <w:t>任务中，除了性别只有男</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女两类外，年龄和学历都</w:t>
      </w:r>
      <w:r w:rsidR="009B4AF6" w:rsidRPr="00435A40">
        <w:rPr>
          <w:rFonts w:ascii="Times New Roman" w:hAnsi="Times New Roman" w:cs="Times New Roman"/>
          <w:color w:val="000000" w:themeColor="text1"/>
          <w:lang w:val="zh-CN"/>
        </w:rPr>
        <w:t>属于多类分类问题，都</w:t>
      </w:r>
      <w:r w:rsidRPr="00435A40">
        <w:rPr>
          <w:rFonts w:ascii="Times New Roman" w:hAnsi="Times New Roman" w:cs="Times New Roman"/>
          <w:color w:val="000000" w:themeColor="text1"/>
          <w:lang w:val="zh-CN"/>
        </w:rPr>
        <w:t>分别有</w:t>
      </w:r>
      <w:r w:rsidR="00B70B86">
        <w:rPr>
          <w:rFonts w:ascii="Times New Roman" w:hAnsi="Times New Roman" w:cs="Times New Roman"/>
          <w:color w:val="000000" w:themeColor="text1"/>
          <w:lang w:val="zh-CN"/>
        </w:rPr>
        <w:t>6</w:t>
      </w:r>
      <w:r w:rsidR="009B4AF6" w:rsidRPr="00435A40">
        <w:rPr>
          <w:rFonts w:ascii="Times New Roman" w:hAnsi="Times New Roman" w:cs="Times New Roman"/>
          <w:color w:val="000000" w:themeColor="text1"/>
          <w:lang w:val="zh-CN"/>
        </w:rPr>
        <w:t>个</w:t>
      </w:r>
      <w:r w:rsidRPr="00435A40">
        <w:rPr>
          <w:rFonts w:ascii="Times New Roman" w:hAnsi="Times New Roman" w:cs="Times New Roman"/>
          <w:color w:val="000000" w:themeColor="text1"/>
          <w:lang w:val="zh-CN"/>
        </w:rPr>
        <w:t>类</w:t>
      </w:r>
      <w:r w:rsidR="009B4AF6" w:rsidRPr="00435A40">
        <w:rPr>
          <w:rFonts w:ascii="Times New Roman" w:hAnsi="Times New Roman" w:cs="Times New Roman"/>
          <w:color w:val="000000" w:themeColor="text1"/>
          <w:lang w:val="zh-CN"/>
        </w:rPr>
        <w:t>别</w:t>
      </w:r>
      <w:r w:rsidRPr="00435A40">
        <w:rPr>
          <w:rFonts w:ascii="Times New Roman" w:hAnsi="Times New Roman" w:cs="Times New Roman"/>
          <w:color w:val="000000" w:themeColor="text1"/>
          <w:lang w:val="zh-CN"/>
        </w:rPr>
        <w:t>。虽然</w:t>
      </w:r>
      <w:r w:rsidRPr="00435A40">
        <w:rPr>
          <w:rFonts w:ascii="Times New Roman" w:hAnsi="Times New Roman" w:cs="Times New Roman"/>
          <w:color w:val="000000" w:themeColor="text1"/>
          <w:lang w:val="zh-CN"/>
        </w:rPr>
        <w:t>SVM</w:t>
      </w:r>
      <w:r w:rsidRPr="00435A40">
        <w:rPr>
          <w:rFonts w:ascii="Times New Roman" w:hAnsi="Times New Roman" w:cs="Times New Roman"/>
          <w:color w:val="000000" w:themeColor="text1"/>
          <w:lang w:val="zh-CN"/>
        </w:rPr>
        <w:t>分类器的本质是</w:t>
      </w:r>
      <w:r w:rsidRPr="00435A40">
        <w:rPr>
          <w:rFonts w:ascii="Times New Roman" w:hAnsi="Times New Roman" w:cs="Times New Roman"/>
          <w:color w:val="000000" w:themeColor="text1"/>
        </w:rPr>
        <w:t>两类分类</w:t>
      </w:r>
      <w:r w:rsidRPr="00435A40">
        <w:rPr>
          <w:rFonts w:ascii="Times New Roman" w:hAnsi="Times New Roman" w:cs="Times New Roman"/>
          <w:color w:val="000000" w:themeColor="text1"/>
          <w:lang w:val="zh-CN"/>
        </w:rPr>
        <w:t>器，</w:t>
      </w:r>
      <w:r w:rsidRPr="00435A40">
        <w:rPr>
          <w:rFonts w:ascii="Times New Roman" w:eastAsiaTheme="minorEastAsia" w:hAnsi="Times New Roman" w:cs="Times New Roman" w:hint="eastAsia"/>
          <w:color w:val="000000" w:themeColor="text1"/>
          <w:kern w:val="0"/>
          <w:bdr w:val="none" w:sz="0" w:space="0" w:color="auto"/>
        </w:rPr>
        <w:t>但目前已有不少方法可以将</w:t>
      </w:r>
      <w:r w:rsidRPr="00435A40">
        <w:rPr>
          <w:rFonts w:ascii="Times New Roman" w:eastAsiaTheme="minorEastAsia" w:hAnsi="Times New Roman" w:cs="Times New Roman"/>
          <w:color w:val="000000" w:themeColor="text1"/>
          <w:kern w:val="0"/>
          <w:bdr w:val="none" w:sz="0" w:space="0" w:color="auto"/>
        </w:rPr>
        <w:t>SVM</w:t>
      </w:r>
      <w:r w:rsidRPr="00435A40">
        <w:rPr>
          <w:rFonts w:ascii="Times New Roman" w:eastAsiaTheme="minorEastAsia" w:hAnsi="Times New Roman" w:cs="Times New Roman" w:hint="eastAsia"/>
          <w:color w:val="000000" w:themeColor="text1"/>
          <w:kern w:val="0"/>
          <w:bdr w:val="none" w:sz="0" w:space="0" w:color="auto"/>
        </w:rPr>
        <w:t>扩展到多类分类问题</w:t>
      </w:r>
      <w:r w:rsidR="0076602F" w:rsidRPr="00435A40">
        <w:rPr>
          <w:rFonts w:ascii="Times New Roman" w:eastAsiaTheme="minorEastAsia" w:hAnsi="Times New Roman" w:cs="Times New Roman"/>
          <w:color w:val="000000" w:themeColor="text1"/>
          <w:kern w:val="0"/>
          <w:bdr w:val="none" w:sz="0" w:space="0" w:color="auto"/>
          <w:vertAlign w:val="superscript"/>
        </w:rPr>
        <w:t>[1</w:t>
      </w:r>
      <w:r w:rsidR="00426047">
        <w:rPr>
          <w:rFonts w:ascii="Times New Roman" w:eastAsiaTheme="minorEastAsia" w:hAnsi="Times New Roman" w:cs="Times New Roman"/>
          <w:color w:val="000000" w:themeColor="text1"/>
          <w:kern w:val="0"/>
          <w:bdr w:val="none" w:sz="0" w:space="0" w:color="auto"/>
          <w:vertAlign w:val="superscript"/>
        </w:rPr>
        <w:t>2</w:t>
      </w:r>
      <w:r w:rsidR="0076602F" w:rsidRPr="00435A40">
        <w:rPr>
          <w:rFonts w:ascii="Times New Roman" w:eastAsiaTheme="minorEastAsia" w:hAnsi="Times New Roman" w:cs="Times New Roman"/>
          <w:color w:val="000000" w:themeColor="text1"/>
          <w:kern w:val="0"/>
          <w:bdr w:val="none" w:sz="0" w:space="0" w:color="auto"/>
          <w:vertAlign w:val="superscript"/>
        </w:rPr>
        <w:t>]</w:t>
      </w:r>
      <w:r w:rsidRPr="00435A40">
        <w:rPr>
          <w:rFonts w:ascii="Times New Roman" w:hAnsi="Times New Roman" w:cs="Times New Roman"/>
          <w:color w:val="000000" w:themeColor="text1"/>
          <w:lang w:val="zh-CN"/>
        </w:rPr>
        <w:t>，这些方法</w:t>
      </w:r>
      <w:r w:rsidRPr="00435A40">
        <w:rPr>
          <w:rFonts w:ascii="Times New Roman" w:hAnsi="Times New Roman" w:cs="Times New Roman"/>
          <w:color w:val="000000" w:themeColor="text1"/>
        </w:rPr>
        <w:t>大致分为两大类</w:t>
      </w:r>
      <w:r w:rsidRPr="00435A40">
        <w:rPr>
          <w:rFonts w:ascii="Times New Roman" w:hAnsi="Times New Roman" w:cs="Times New Roman"/>
          <w:color w:val="000000" w:themeColor="text1"/>
        </w:rPr>
        <w:t xml:space="preserve">: </w:t>
      </w:r>
    </w:p>
    <w:p w14:paraId="54EEC96C" w14:textId="77777777" w:rsidR="0038274F" w:rsidRPr="00435A40" w:rsidRDefault="0038274F" w:rsidP="00435A40">
      <w:pPr>
        <w:pStyle w:val="aa"/>
        <w:numPr>
          <w:ilvl w:val="0"/>
          <w:numId w:val="9"/>
        </w:numPr>
        <w:tabs>
          <w:tab w:val="left" w:pos="1134"/>
        </w:tabs>
        <w:spacing w:line="360" w:lineRule="auto"/>
        <w:ind w:left="0" w:firstLine="426"/>
        <w:rPr>
          <w:rStyle w:val="ac"/>
          <w:rFonts w:ascii="Times New Roman" w:eastAsia="Arial Unicode MS" w:hAnsi="Times New Roman" w:cs="Times New Roman"/>
          <w:color w:val="000000" w:themeColor="text1"/>
          <w:sz w:val="32"/>
          <w:szCs w:val="32"/>
        </w:rPr>
      </w:pPr>
      <w:r w:rsidRPr="00435A40">
        <w:rPr>
          <w:rFonts w:ascii="Times New Roman" w:hAnsi="Times New Roman" w:cs="Times New Roman"/>
          <w:color w:val="000000" w:themeColor="text1"/>
        </w:rPr>
        <w:t>可以通过求解</w:t>
      </w:r>
      <w:r w:rsidR="00EF1714" w:rsidRPr="00435A40">
        <w:rPr>
          <w:rFonts w:ascii="Times New Roman" w:hAnsi="Times New Roman" w:cs="Times New Roman"/>
          <w:color w:val="000000" w:themeColor="text1"/>
        </w:rPr>
        <w:t>一个</w:t>
      </w:r>
      <w:r w:rsidRPr="00435A40">
        <w:rPr>
          <w:rFonts w:ascii="Times New Roman" w:hAnsi="Times New Roman" w:cs="Times New Roman"/>
          <w:color w:val="000000" w:themeColor="text1"/>
        </w:rPr>
        <w:t>最优化问题</w:t>
      </w:r>
      <w:r w:rsidR="00EF1714" w:rsidRPr="00435A40">
        <w:rPr>
          <w:rFonts w:ascii="Times New Roman" w:hAnsi="Times New Roman" w:cs="Times New Roman"/>
          <w:color w:val="000000" w:themeColor="text1"/>
        </w:rPr>
        <w:t>来实现多类分类，该最优化问题合并了多个分类面的参数求解问题。</w:t>
      </w:r>
    </w:p>
    <w:p w14:paraId="67B22A18" w14:textId="229EDB4E" w:rsidR="00875EB3" w:rsidRPr="00AE755A" w:rsidRDefault="00875EB3" w:rsidP="00435A40">
      <w:pPr>
        <w:pStyle w:val="aa"/>
        <w:numPr>
          <w:ilvl w:val="0"/>
          <w:numId w:val="9"/>
        </w:numPr>
        <w:tabs>
          <w:tab w:val="left" w:pos="1134"/>
        </w:tabs>
        <w:spacing w:line="360" w:lineRule="auto"/>
        <w:ind w:left="0" w:firstLine="426"/>
        <w:rPr>
          <w:color w:val="000000" w:themeColor="text1"/>
        </w:rPr>
      </w:pPr>
      <w:r w:rsidRPr="00AE755A">
        <w:rPr>
          <w:color w:val="000000" w:themeColor="text1"/>
        </w:rPr>
        <w:t>构造</w:t>
      </w:r>
      <w:r w:rsidRPr="00435A40">
        <w:rPr>
          <w:color w:val="000000" w:themeColor="text1"/>
        </w:rPr>
        <w:t>并组合</w:t>
      </w:r>
      <w:r w:rsidRPr="00AE755A">
        <w:rPr>
          <w:color w:val="000000" w:themeColor="text1"/>
        </w:rPr>
        <w:t>一系列的两类分类器</w:t>
      </w:r>
      <w:r w:rsidRPr="00435A40">
        <w:rPr>
          <w:color w:val="000000" w:themeColor="text1"/>
        </w:rPr>
        <w:t>来实现多分类器的构造。</w:t>
      </w:r>
    </w:p>
    <w:p w14:paraId="3905D035" w14:textId="2797E307" w:rsidR="002663FA" w:rsidRPr="00435A40" w:rsidRDefault="00DB5F3F" w:rsidP="00435A40">
      <w:pPr>
        <w:pStyle w:val="aa"/>
        <w:spacing w:line="360" w:lineRule="auto"/>
        <w:rPr>
          <w:rFonts w:ascii="Times New Roman" w:hAnsi="Times New Roman" w:cs="Times New Roman"/>
          <w:color w:val="000000" w:themeColor="text1"/>
        </w:rPr>
      </w:pPr>
      <w:r w:rsidRPr="00AE755A">
        <w:rPr>
          <w:color w:val="000000" w:themeColor="text1"/>
        </w:rPr>
        <w:t>相比于较常用的第二类算法，第一类方法计算流程</w:t>
      </w:r>
      <w:r w:rsidRPr="00AE755A">
        <w:rPr>
          <w:rFonts w:hint="eastAsia"/>
          <w:color w:val="000000" w:themeColor="text1"/>
        </w:rPr>
        <w:t>看似</w:t>
      </w:r>
      <w:r w:rsidRPr="00AE755A">
        <w:rPr>
          <w:color w:val="000000" w:themeColor="text1"/>
        </w:rPr>
        <w:t>简单</w:t>
      </w:r>
      <w:r w:rsidR="006E67D1" w:rsidRPr="00AE755A">
        <w:rPr>
          <w:color w:val="000000" w:themeColor="text1"/>
        </w:rPr>
        <w:t>却难以实现，因为其计算复杂度、</w:t>
      </w:r>
      <w:r w:rsidR="002A0048" w:rsidRPr="00AE755A">
        <w:rPr>
          <w:color w:val="000000" w:themeColor="text1"/>
        </w:rPr>
        <w:t>参数求解中涉及的变量、</w:t>
      </w:r>
      <w:r w:rsidR="00335BC7" w:rsidRPr="00AE755A">
        <w:rPr>
          <w:color w:val="000000" w:themeColor="text1"/>
        </w:rPr>
        <w:t>运行</w:t>
      </w:r>
      <w:r w:rsidR="00335BC7" w:rsidRPr="00AE755A">
        <w:rPr>
          <w:rFonts w:hint="eastAsia"/>
          <w:color w:val="000000" w:themeColor="text1"/>
        </w:rPr>
        <w:t>时间</w:t>
      </w:r>
      <w:r w:rsidR="002A0048" w:rsidRPr="00AE755A">
        <w:rPr>
          <w:color w:val="000000" w:themeColor="text1"/>
        </w:rPr>
        <w:t>远</w:t>
      </w:r>
      <w:r w:rsidR="002A0048" w:rsidRPr="00AE755A">
        <w:rPr>
          <w:rFonts w:hint="eastAsia"/>
          <w:color w:val="000000" w:themeColor="text1"/>
        </w:rPr>
        <w:t>多</w:t>
      </w:r>
      <w:r w:rsidR="002A0048" w:rsidRPr="00AE755A">
        <w:rPr>
          <w:color w:val="000000" w:themeColor="text1"/>
        </w:rPr>
        <w:t>于</w:t>
      </w:r>
      <w:r w:rsidR="00586902" w:rsidRPr="00AE755A">
        <w:rPr>
          <w:color w:val="000000" w:themeColor="text1"/>
        </w:rPr>
        <w:t>第二类算法，而且</w:t>
      </w:r>
      <w:r w:rsidR="00F858AC" w:rsidRPr="00AE755A">
        <w:rPr>
          <w:rFonts w:hint="eastAsia"/>
          <w:color w:val="000000" w:themeColor="text1"/>
        </w:rPr>
        <w:t>并</w:t>
      </w:r>
      <w:r w:rsidR="00F858AC" w:rsidRPr="00AE755A">
        <w:rPr>
          <w:color w:val="000000" w:themeColor="text1"/>
        </w:rPr>
        <w:t>未得到更优的分类结果</w:t>
      </w:r>
      <w:r w:rsidR="002663FA" w:rsidRPr="00AE755A">
        <w:rPr>
          <w:color w:val="000000" w:themeColor="text1"/>
        </w:rPr>
        <w:t xml:space="preserve">。本文使用第二类算法，通过 </w:t>
      </w:r>
      <w:r w:rsidR="002663FA" w:rsidRPr="00435A40">
        <w:rPr>
          <w:rFonts w:ascii="Times New Roman" w:hAnsi="Times New Roman" w:cs="Times New Roman"/>
          <w:color w:val="000000" w:themeColor="text1"/>
        </w:rPr>
        <w:t>One-against-Rest</w:t>
      </w:r>
      <w:r w:rsidR="002663FA" w:rsidRPr="00435A40">
        <w:rPr>
          <w:rFonts w:ascii="Times New Roman" w:hAnsi="Times New Roman" w:cs="Times New Roman"/>
          <w:color w:val="000000" w:themeColor="text1"/>
        </w:rPr>
        <w:t>策略构造组合多个两类分类器，</w:t>
      </w:r>
      <w:r w:rsidR="002663FA" w:rsidRPr="00435A40">
        <w:rPr>
          <w:rFonts w:ascii="Times New Roman" w:hAnsi="Times New Roman" w:cs="Times New Roman"/>
          <w:color w:val="000000" w:themeColor="text1"/>
        </w:rPr>
        <w:t>One-against-Rest</w:t>
      </w:r>
      <w:r w:rsidR="002663FA" w:rsidRPr="00435A40">
        <w:rPr>
          <w:rFonts w:ascii="Times New Roman" w:hAnsi="Times New Roman" w:cs="Times New Roman"/>
          <w:color w:val="000000" w:themeColor="text1"/>
        </w:rPr>
        <w:t>策略依次用一个两类</w:t>
      </w:r>
      <w:r w:rsidR="002663FA" w:rsidRPr="00435A40">
        <w:rPr>
          <w:rFonts w:ascii="Times New Roman" w:hAnsi="Times New Roman" w:cs="Times New Roman"/>
          <w:color w:val="000000" w:themeColor="text1"/>
        </w:rPr>
        <w:t xml:space="preserve"> SVM</w:t>
      </w:r>
      <w:r w:rsidR="002663FA" w:rsidRPr="00435A40">
        <w:rPr>
          <w:rFonts w:ascii="Times New Roman" w:hAnsi="Times New Roman" w:cs="Times New Roman"/>
          <w:color w:val="000000" w:themeColor="text1"/>
        </w:rPr>
        <w:t>分类器将每一类与其它所有类别区分开来，对于</w:t>
      </w:r>
      <w:r w:rsidR="002663FA" w:rsidRPr="00435A40">
        <w:rPr>
          <w:rFonts w:ascii="Times New Roman" w:hAnsi="Times New Roman" w:cs="Times New Roman"/>
          <w:color w:val="000000" w:themeColor="text1"/>
        </w:rPr>
        <w:t xml:space="preserve"> n</w:t>
      </w:r>
      <w:r w:rsidR="002663FA" w:rsidRPr="00435A40">
        <w:rPr>
          <w:rFonts w:ascii="Times New Roman" w:hAnsi="Times New Roman" w:cs="Times New Roman"/>
          <w:color w:val="000000" w:themeColor="text1"/>
        </w:rPr>
        <w:t>类问题，将得到</w:t>
      </w:r>
      <w:r w:rsidR="002663FA" w:rsidRPr="00435A40">
        <w:rPr>
          <w:rFonts w:ascii="Times New Roman" w:hAnsi="Times New Roman" w:cs="Times New Roman"/>
          <w:color w:val="000000" w:themeColor="text1"/>
        </w:rPr>
        <w:t xml:space="preserve"> n</w:t>
      </w:r>
      <w:r w:rsidR="008F0545" w:rsidRPr="00435A40">
        <w:rPr>
          <w:rFonts w:ascii="Times New Roman" w:hAnsi="Times New Roman" w:cs="Times New Roman"/>
          <w:color w:val="000000" w:themeColor="text1"/>
        </w:rPr>
        <w:t>个两类分类器</w:t>
      </w:r>
      <w:r w:rsidR="00DA78BC" w:rsidRPr="00435A40">
        <w:rPr>
          <w:rFonts w:ascii="Times New Roman" w:hAnsi="Times New Roman" w:cs="Times New Roman"/>
          <w:color w:val="000000" w:themeColor="text1"/>
        </w:rPr>
        <w:t>，分类时根据分类函数值大小将其分类</w:t>
      </w:r>
      <w:r w:rsidR="002663FA" w:rsidRPr="00435A40">
        <w:rPr>
          <w:rFonts w:ascii="Times New Roman" w:hAnsi="Times New Roman" w:cs="Times New Roman"/>
          <w:color w:val="000000" w:themeColor="text1"/>
        </w:rPr>
        <w:t>。</w:t>
      </w:r>
    </w:p>
    <w:p w14:paraId="2F1153E7" w14:textId="77777777" w:rsidR="00875EB3" w:rsidRPr="00AE755A" w:rsidRDefault="00875EB3" w:rsidP="00435A40">
      <w:pPr>
        <w:pStyle w:val="aa"/>
        <w:spacing w:line="360" w:lineRule="auto"/>
        <w:rPr>
          <w:color w:val="000000" w:themeColor="text1"/>
        </w:rPr>
      </w:pPr>
      <w:r w:rsidRPr="00435A40">
        <w:rPr>
          <w:rFonts w:ascii="Times New Roman" w:hAnsi="Times New Roman" w:cs="Times New Roman"/>
          <w:color w:val="000000" w:themeColor="text1"/>
          <w:lang w:val="zh-CN"/>
        </w:rPr>
        <w:t>本文第</w:t>
      </w:r>
      <w:r w:rsidRPr="00435A40">
        <w:rPr>
          <w:rFonts w:ascii="Times New Roman" w:hAnsi="Times New Roman" w:cs="Times New Roman"/>
          <w:color w:val="000000" w:themeColor="text1"/>
          <w:lang w:val="zh-CN"/>
        </w:rPr>
        <w:t>2.3.2</w:t>
      </w:r>
      <w:r w:rsidRPr="00435A40">
        <w:rPr>
          <w:rFonts w:ascii="Times New Roman" w:hAnsi="Times New Roman" w:cs="Times New Roman"/>
          <w:color w:val="000000" w:themeColor="text1"/>
          <w:lang w:val="zh-CN"/>
        </w:rPr>
        <w:t>节中介绍了</w:t>
      </w:r>
      <w:r w:rsidRPr="00435A40">
        <w:rPr>
          <w:rFonts w:ascii="Times New Roman" w:hAnsi="Times New Roman" w:cs="Times New Roman"/>
          <w:color w:val="000000" w:themeColor="text1"/>
        </w:rPr>
        <w:t>对于线性不可分的问题，支持向量机通过引入核函数，</w:t>
      </w:r>
      <w:r w:rsidRPr="00435A40">
        <w:rPr>
          <w:rFonts w:ascii="Times New Roman" w:hAnsi="Times New Roman" w:cs="Times New Roman"/>
          <w:color w:val="000000" w:themeColor="text1"/>
          <w:lang w:val="zh-CN"/>
        </w:rPr>
        <w:t>可将样本从原始空间映射到一个更高维的特征空间，使得样本在这个特征空间内线性可分</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lang w:val="zh-CN"/>
        </w:rPr>
        <w:t>特征空间的好坏对</w:t>
      </w:r>
      <w:r w:rsidR="00D91806" w:rsidRPr="00435A40">
        <w:rPr>
          <w:rFonts w:ascii="Times New Roman" w:hAnsi="Times New Roman" w:cs="Times New Roman"/>
          <w:color w:val="000000" w:themeColor="text1"/>
          <w:lang w:val="zh-CN"/>
        </w:rPr>
        <w:t>SVM</w:t>
      </w:r>
      <w:r w:rsidR="00044100" w:rsidRPr="00435A40">
        <w:rPr>
          <w:rFonts w:ascii="Times New Roman" w:hAnsi="Times New Roman" w:cs="Times New Roman"/>
          <w:color w:val="000000" w:themeColor="text1"/>
          <w:lang w:val="zh-CN"/>
        </w:rPr>
        <w:t>的性能至关重要，因此</w:t>
      </w:r>
      <w:r w:rsidRPr="00435A40">
        <w:rPr>
          <w:rFonts w:ascii="Times New Roman" w:hAnsi="Times New Roman" w:cs="Times New Roman"/>
          <w:color w:val="000000" w:themeColor="text1"/>
          <w:lang w:val="zh-CN"/>
        </w:rPr>
        <w:t>选择</w:t>
      </w:r>
      <w:r w:rsidR="00044100" w:rsidRPr="00435A40">
        <w:rPr>
          <w:rFonts w:ascii="Times New Roman" w:hAnsi="Times New Roman" w:cs="Times New Roman"/>
          <w:color w:val="000000" w:themeColor="text1"/>
          <w:lang w:val="zh-CN"/>
        </w:rPr>
        <w:t>哪种核函数</w:t>
      </w:r>
      <w:r w:rsidR="00745811" w:rsidRPr="00435A40">
        <w:rPr>
          <w:rFonts w:ascii="Times New Roman" w:hAnsi="Times New Roman" w:cs="Times New Roman"/>
          <w:color w:val="000000" w:themeColor="text1"/>
          <w:lang w:val="zh-CN"/>
        </w:rPr>
        <w:t>是</w:t>
      </w:r>
      <w:r w:rsidRPr="00435A40">
        <w:rPr>
          <w:rFonts w:ascii="Times New Roman" w:hAnsi="Times New Roman" w:cs="Times New Roman"/>
          <w:color w:val="000000" w:themeColor="text1"/>
          <w:lang w:val="zh-CN"/>
        </w:rPr>
        <w:t>构造</w:t>
      </w:r>
      <w:r w:rsidRPr="00435A40">
        <w:rPr>
          <w:rFonts w:ascii="Times New Roman" w:hAnsi="Times New Roman" w:cs="Times New Roman"/>
          <w:color w:val="000000" w:themeColor="text1"/>
          <w:lang w:val="zh-CN"/>
        </w:rPr>
        <w:t>SVM</w:t>
      </w:r>
      <w:r w:rsidR="00420956" w:rsidRPr="00435A40">
        <w:rPr>
          <w:rFonts w:ascii="Times New Roman" w:hAnsi="Times New Roman" w:cs="Times New Roman"/>
          <w:color w:val="000000" w:themeColor="text1"/>
          <w:lang w:val="zh-CN"/>
        </w:rPr>
        <w:t>分类器</w:t>
      </w:r>
      <w:r w:rsidR="0078684D" w:rsidRPr="00435A40">
        <w:rPr>
          <w:rFonts w:ascii="Times New Roman" w:hAnsi="Times New Roman" w:cs="Times New Roman"/>
          <w:color w:val="000000" w:themeColor="text1"/>
          <w:lang w:val="zh-CN"/>
        </w:rPr>
        <w:t>中的关键问题，若采用了不合适的核函数，</w:t>
      </w:r>
      <w:r w:rsidR="00E206D0" w:rsidRPr="00435A40">
        <w:rPr>
          <w:rFonts w:ascii="Times New Roman" w:hAnsi="Times New Roman" w:cs="Times New Roman"/>
          <w:color w:val="000000" w:themeColor="text1"/>
          <w:lang w:val="zh-CN"/>
        </w:rPr>
        <w:t>会</w:t>
      </w:r>
      <w:r w:rsidR="004D5C52" w:rsidRPr="00435A40">
        <w:rPr>
          <w:rFonts w:ascii="Times New Roman" w:hAnsi="Times New Roman" w:cs="Times New Roman"/>
          <w:color w:val="000000" w:themeColor="text1"/>
          <w:lang w:val="zh-CN"/>
        </w:rPr>
        <w:t>直接</w:t>
      </w:r>
      <w:r w:rsidR="00E206D0" w:rsidRPr="00435A40">
        <w:rPr>
          <w:rFonts w:ascii="Times New Roman" w:hAnsi="Times New Roman" w:cs="Times New Roman"/>
          <w:color w:val="000000" w:themeColor="text1"/>
          <w:lang w:val="zh-CN"/>
        </w:rPr>
        <w:t>导致</w:t>
      </w:r>
      <w:r w:rsidRPr="00435A40">
        <w:rPr>
          <w:rFonts w:ascii="Times New Roman" w:hAnsi="Times New Roman" w:cs="Times New Roman"/>
          <w:color w:val="000000" w:themeColor="text1"/>
          <w:lang w:val="zh-CN"/>
        </w:rPr>
        <w:t>样本</w:t>
      </w:r>
      <w:r w:rsidR="00E206D0" w:rsidRPr="00435A40">
        <w:rPr>
          <w:rFonts w:ascii="Times New Roman" w:hAnsi="Times New Roman" w:cs="Times New Roman"/>
          <w:color w:val="000000" w:themeColor="text1"/>
          <w:lang w:val="zh-CN"/>
        </w:rPr>
        <w:lastRenderedPageBreak/>
        <w:t>被</w:t>
      </w:r>
      <w:r w:rsidR="001D456D" w:rsidRPr="00435A40">
        <w:rPr>
          <w:rFonts w:ascii="Times New Roman" w:hAnsi="Times New Roman" w:cs="Times New Roman"/>
          <w:color w:val="000000" w:themeColor="text1"/>
          <w:lang w:val="zh-CN"/>
        </w:rPr>
        <w:t>映射到</w:t>
      </w:r>
      <w:r w:rsidRPr="00435A40">
        <w:rPr>
          <w:rFonts w:ascii="Times New Roman" w:hAnsi="Times New Roman" w:cs="Times New Roman"/>
          <w:color w:val="000000" w:themeColor="text1"/>
          <w:lang w:val="zh-CN"/>
        </w:rPr>
        <w:t>一个不合适的特征空间，从而导致构造出来的</w:t>
      </w:r>
      <w:r w:rsidRPr="00435A40">
        <w:rPr>
          <w:rFonts w:ascii="Times New Roman" w:hAnsi="Times New Roman" w:cs="Times New Roman"/>
          <w:color w:val="000000" w:themeColor="text1"/>
          <w:lang w:val="zh-CN"/>
        </w:rPr>
        <w:t>SVM</w:t>
      </w:r>
      <w:r w:rsidRPr="00AE755A">
        <w:rPr>
          <w:color w:val="000000" w:themeColor="text1"/>
          <w:lang w:val="zh-CN"/>
        </w:rPr>
        <w:t>模型性能不佳。</w:t>
      </w:r>
    </w:p>
    <w:p w14:paraId="46CC85CE" w14:textId="0503B042" w:rsidR="00875EB3" w:rsidRPr="00AE755A" w:rsidRDefault="00875EB3" w:rsidP="00435A40">
      <w:pPr>
        <w:pStyle w:val="aa"/>
        <w:spacing w:line="360" w:lineRule="auto"/>
        <w:rPr>
          <w:color w:val="000000" w:themeColor="text1"/>
        </w:rPr>
      </w:pPr>
      <w:r w:rsidRPr="00AE755A">
        <w:rPr>
          <w:color w:val="000000" w:themeColor="text1"/>
          <w:lang w:val="zh-CN"/>
        </w:rPr>
        <w:t>多项式核</w:t>
      </w:r>
      <w:r w:rsidR="00FF7CF2" w:rsidRPr="00AE755A">
        <w:rPr>
          <w:color w:val="000000" w:themeColor="text1"/>
          <w:lang w:val="zh-CN"/>
        </w:rPr>
        <w:t>、</w:t>
      </w:r>
      <w:r w:rsidR="00FF7CF2" w:rsidRPr="00AE755A">
        <w:rPr>
          <w:rFonts w:hint="eastAsia"/>
          <w:color w:val="000000" w:themeColor="text1"/>
          <w:lang w:val="zh-CN"/>
        </w:rPr>
        <w:t>线性</w:t>
      </w:r>
      <w:r w:rsidR="00FF7CF2" w:rsidRPr="00AE755A">
        <w:rPr>
          <w:color w:val="000000" w:themeColor="text1"/>
          <w:lang w:val="zh-CN"/>
        </w:rPr>
        <w:t>核、</w:t>
      </w:r>
      <w:r w:rsidR="00FF7CF2" w:rsidRPr="00AE755A">
        <w:rPr>
          <w:rFonts w:hint="eastAsia"/>
          <w:color w:val="000000" w:themeColor="text1"/>
          <w:lang w:val="zh-CN"/>
        </w:rPr>
        <w:t>高斯</w:t>
      </w:r>
      <w:r w:rsidR="00FF7CF2" w:rsidRPr="00AE755A">
        <w:rPr>
          <w:color w:val="000000" w:themeColor="text1"/>
          <w:lang w:val="zh-CN"/>
        </w:rPr>
        <w:t>核</w:t>
      </w:r>
      <w:r w:rsidR="00FD0A8E">
        <w:rPr>
          <w:color w:val="000000" w:themeColor="text1"/>
          <w:lang w:val="zh-CN"/>
        </w:rPr>
        <w:t>等</w:t>
      </w:r>
      <w:r w:rsidR="00FF7CF2" w:rsidRPr="00AE755A">
        <w:rPr>
          <w:color w:val="000000" w:themeColor="text1"/>
          <w:lang w:val="zh-CN"/>
        </w:rPr>
        <w:t>是常</w:t>
      </w:r>
      <w:r w:rsidR="00FF7CF2" w:rsidRPr="00AE755A">
        <w:rPr>
          <w:rFonts w:hint="eastAsia"/>
          <w:color w:val="000000" w:themeColor="text1"/>
          <w:lang w:val="zh-CN"/>
        </w:rPr>
        <w:t>用</w:t>
      </w:r>
      <w:r w:rsidR="00FF7CF2" w:rsidRPr="00AE755A">
        <w:rPr>
          <w:color w:val="000000" w:themeColor="text1"/>
          <w:lang w:val="zh-CN"/>
        </w:rPr>
        <w:t>的核函数</w:t>
      </w:r>
      <w:r w:rsidRPr="00AE755A">
        <w:rPr>
          <w:color w:val="000000" w:themeColor="text1"/>
          <w:lang w:val="zh-CN"/>
        </w:rPr>
        <w:t>，根据前人的经验，对文本数据通常采用线性核，情况不明时可先尝试高</w:t>
      </w:r>
      <w:r w:rsidR="002D34E3" w:rsidRPr="00AE755A">
        <w:rPr>
          <w:color w:val="000000" w:themeColor="text1"/>
          <w:lang w:val="zh-CN"/>
        </w:rPr>
        <w:t>斯核。本文</w:t>
      </w:r>
      <w:r w:rsidR="00E761B1" w:rsidRPr="00AE755A">
        <w:rPr>
          <w:rFonts w:hint="eastAsia"/>
          <w:color w:val="000000" w:themeColor="text1"/>
          <w:lang w:val="zh-CN"/>
        </w:rPr>
        <w:t>主要</w:t>
      </w:r>
      <w:r w:rsidR="002D34E3" w:rsidRPr="00AE755A">
        <w:rPr>
          <w:color w:val="000000" w:themeColor="text1"/>
          <w:lang w:val="zh-CN"/>
        </w:rPr>
        <w:t>的</w:t>
      </w:r>
      <w:r w:rsidR="004A6D89" w:rsidRPr="00AE755A">
        <w:rPr>
          <w:color w:val="000000" w:themeColor="text1"/>
          <w:lang w:val="zh-CN"/>
        </w:rPr>
        <w:t>数据</w:t>
      </w:r>
      <w:r w:rsidR="009E1497" w:rsidRPr="00AE755A">
        <w:rPr>
          <w:rFonts w:hint="eastAsia"/>
          <w:color w:val="000000" w:themeColor="text1"/>
          <w:lang w:val="zh-CN"/>
        </w:rPr>
        <w:t>类型</w:t>
      </w:r>
      <w:r w:rsidR="00084E46" w:rsidRPr="00AE755A">
        <w:rPr>
          <w:color w:val="000000" w:themeColor="text1"/>
          <w:lang w:val="zh-CN"/>
        </w:rPr>
        <w:t>是</w:t>
      </w:r>
      <w:r w:rsidR="00DE0C9E" w:rsidRPr="00AE755A">
        <w:rPr>
          <w:color w:val="000000" w:themeColor="text1"/>
          <w:lang w:val="zh-CN"/>
        </w:rPr>
        <w:t>文本</w:t>
      </w:r>
      <w:r w:rsidR="004A6D89" w:rsidRPr="00AE755A">
        <w:rPr>
          <w:color w:val="000000" w:themeColor="text1"/>
          <w:lang w:val="zh-CN"/>
        </w:rPr>
        <w:t>，因此采用的</w:t>
      </w:r>
      <w:r w:rsidR="004A6D89" w:rsidRPr="00AE755A">
        <w:rPr>
          <w:rFonts w:hint="eastAsia"/>
          <w:color w:val="000000" w:themeColor="text1"/>
          <w:lang w:val="zh-CN"/>
        </w:rPr>
        <w:t>是</w:t>
      </w:r>
      <w:r w:rsidRPr="00AE755A">
        <w:rPr>
          <w:color w:val="000000" w:themeColor="text1"/>
          <w:lang w:val="zh-CN"/>
        </w:rPr>
        <w:t>线性核。</w:t>
      </w:r>
    </w:p>
    <w:p w14:paraId="2F361537" w14:textId="77777777" w:rsidR="00875EB3" w:rsidRPr="00435A40" w:rsidRDefault="00875EB3" w:rsidP="00435A40">
      <w:pPr>
        <w:pStyle w:val="3"/>
        <w:spacing w:after="0" w:line="360" w:lineRule="auto"/>
        <w:rPr>
          <w:b w:val="0"/>
          <w:lang w:val="zh-CN"/>
        </w:rPr>
      </w:pPr>
      <w:bookmarkStart w:id="54" w:name="_Toc482744381"/>
      <w:bookmarkStart w:id="55" w:name="_Toc483399078"/>
      <w:r w:rsidRPr="00435A40">
        <w:rPr>
          <w:rFonts w:ascii="黑体" w:eastAsia="黑体" w:hAnsi="黑体"/>
          <w:b w:val="0"/>
          <w:sz w:val="28"/>
          <w:lang w:val="zh-CN"/>
        </w:rPr>
        <w:t>3.4.3 基于K-最邻近算法的分类模型</w:t>
      </w:r>
      <w:bookmarkEnd w:id="54"/>
      <w:bookmarkEnd w:id="55"/>
    </w:p>
    <w:p w14:paraId="48D8AF9A" w14:textId="77777777" w:rsidR="00875EB3" w:rsidRPr="00435A40" w:rsidRDefault="00875EB3" w:rsidP="00435A40">
      <w:pPr>
        <w:pStyle w:val="aa"/>
        <w:spacing w:line="360" w:lineRule="auto"/>
        <w:rPr>
          <w:rStyle w:val="ac"/>
          <w:rFonts w:ascii="Times New Roman" w:eastAsia="宋体" w:hAnsi="Times New Roman" w:cs="Times New Roman"/>
          <w:color w:val="000000" w:themeColor="text1"/>
          <w:lang w:val="zh-TW" w:eastAsia="zh-TW"/>
        </w:rPr>
      </w:pPr>
      <w:r w:rsidRPr="00AE755A">
        <w:rPr>
          <w:color w:val="000000" w:themeColor="text1"/>
          <w:lang w:val="zh-CN"/>
        </w:rPr>
        <w:t>在前面第</w:t>
      </w:r>
      <w:r w:rsidRPr="00435A40">
        <w:rPr>
          <w:rFonts w:ascii="Times New Roman" w:hAnsi="Times New Roman" w:cs="Times New Roman"/>
          <w:color w:val="000000" w:themeColor="text1"/>
          <w:lang w:val="zh-CN"/>
        </w:rPr>
        <w:t>2.3.3</w:t>
      </w:r>
      <w:r w:rsidRPr="00435A40">
        <w:rPr>
          <w:rFonts w:ascii="Times New Roman" w:hAnsi="Times New Roman" w:cs="Times New Roman"/>
          <w:color w:val="000000" w:themeColor="text1"/>
          <w:lang w:val="zh-CN"/>
        </w:rPr>
        <w:t>节中介绍过，</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算法的基本思想是：</w:t>
      </w:r>
      <w:r w:rsidRPr="00435A40">
        <w:rPr>
          <w:rFonts w:ascii="Times New Roman" w:hAnsi="Times New Roman" w:cs="Times New Roman"/>
          <w:color w:val="000000" w:themeColor="text1"/>
          <w:kern w:val="0"/>
          <w:bdr w:val="none" w:sz="0" w:space="0" w:color="auto"/>
        </w:rPr>
        <w:t>根据某种空间距离，如欧式距离或曼哈顿距离等，挑选出最靠近待分类项的</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个样本，看这</w:t>
      </w:r>
      <w:r w:rsidRPr="00435A40">
        <w:rPr>
          <w:rFonts w:ascii="Times New Roman" w:hAnsi="Times New Roman" w:cs="Times New Roman"/>
          <w:color w:val="000000" w:themeColor="text1"/>
          <w:kern w:val="0"/>
          <w:bdr w:val="none" w:sz="0" w:space="0" w:color="auto"/>
        </w:rPr>
        <w:t>K</w:t>
      </w:r>
      <w:r w:rsidRPr="00435A40">
        <w:rPr>
          <w:rFonts w:ascii="Times New Roman" w:hAnsi="Times New Roman" w:cs="Times New Roman"/>
          <w:color w:val="000000" w:themeColor="text1"/>
          <w:kern w:val="0"/>
          <w:bdr w:val="none" w:sz="0" w:space="0" w:color="auto"/>
        </w:rPr>
        <w:t>个样本中哪个类别的样本数最多，就把该待分类项判定为属于那一类</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最大的缺点在于它</w:t>
      </w:r>
      <w:r w:rsidR="00980A09" w:rsidRPr="00435A40">
        <w:rPr>
          <w:rFonts w:ascii="Times New Roman" w:hAnsi="Times New Roman" w:cs="Times New Roman"/>
          <w:color w:val="000000" w:themeColor="text1"/>
          <w:lang w:val="zh-CN"/>
        </w:rPr>
        <w:t>是</w:t>
      </w:r>
      <w:r w:rsidRPr="00435A40">
        <w:rPr>
          <w:rStyle w:val="ac"/>
          <w:rFonts w:ascii="Times New Roman" w:eastAsia="宋体" w:hAnsi="Times New Roman" w:cs="Times New Roman"/>
          <w:color w:val="000000" w:themeColor="text1"/>
          <w:lang w:val="zh-TW" w:eastAsia="zh-TW"/>
        </w:rPr>
        <w:t>一种懒惰学习方法，分类</w:t>
      </w:r>
      <w:r w:rsidR="00353ECC" w:rsidRPr="00435A40">
        <w:rPr>
          <w:rStyle w:val="ac"/>
          <w:rFonts w:ascii="Times New Roman" w:eastAsia="宋体" w:hAnsi="Times New Roman" w:cs="Times New Roman" w:hint="eastAsia"/>
          <w:color w:val="000000" w:themeColor="text1"/>
          <w:lang w:val="zh-TW" w:eastAsia="zh-TW"/>
        </w:rPr>
        <w:t>时</w:t>
      </w:r>
      <w:r w:rsidRPr="00435A40">
        <w:rPr>
          <w:rFonts w:ascii="Times New Roman" w:hAnsi="Times New Roman" w:cs="Times New Roman"/>
          <w:color w:val="000000" w:themeColor="text1"/>
          <w:lang w:val="zh-CN"/>
        </w:rPr>
        <w:t>需要</w:t>
      </w:r>
      <w:r w:rsidR="007B59B2" w:rsidRPr="00435A40">
        <w:rPr>
          <w:rStyle w:val="ac"/>
          <w:rFonts w:ascii="Times New Roman" w:eastAsia="宋体" w:hAnsi="Times New Roman" w:cs="Times New Roman" w:hint="eastAsia"/>
          <w:color w:val="000000" w:themeColor="text1"/>
          <w:lang w:val="zh-TW" w:eastAsia="zh-TW"/>
        </w:rPr>
        <w:t>对</w:t>
      </w:r>
      <w:r w:rsidR="00C6076E" w:rsidRPr="00435A40">
        <w:rPr>
          <w:rStyle w:val="ac"/>
          <w:rFonts w:ascii="Times New Roman" w:eastAsia="宋体" w:hAnsi="Times New Roman" w:cs="Times New Roman"/>
          <w:color w:val="000000" w:themeColor="text1"/>
          <w:lang w:val="zh-TW"/>
        </w:rPr>
        <w:t>整个</w:t>
      </w:r>
      <w:r w:rsidRPr="00435A40">
        <w:rPr>
          <w:rStyle w:val="ac"/>
          <w:rFonts w:ascii="Times New Roman" w:eastAsia="宋体" w:hAnsi="Times New Roman" w:cs="Times New Roman"/>
          <w:color w:val="000000" w:themeColor="text1"/>
          <w:lang w:val="zh-TW" w:eastAsia="zh-TW"/>
        </w:rPr>
        <w:t>无序的训练集</w:t>
      </w:r>
      <w:r w:rsidR="007B59B2" w:rsidRPr="00435A40">
        <w:rPr>
          <w:rStyle w:val="ac"/>
          <w:rFonts w:ascii="Times New Roman" w:eastAsia="宋体" w:hAnsi="Times New Roman" w:cs="Times New Roman"/>
          <w:color w:val="000000" w:themeColor="text1"/>
          <w:lang w:val="zh-TW" w:eastAsia="zh-TW"/>
        </w:rPr>
        <w:t>进行</w:t>
      </w:r>
      <w:r w:rsidRPr="00435A40">
        <w:rPr>
          <w:rFonts w:ascii="Times New Roman" w:hAnsi="Times New Roman" w:cs="Times New Roman"/>
          <w:color w:val="000000" w:themeColor="text1"/>
          <w:lang w:val="zh-CN"/>
        </w:rPr>
        <w:t>对比</w:t>
      </w:r>
      <w:r w:rsidRPr="00435A40">
        <w:rPr>
          <w:rStyle w:val="ac"/>
          <w:rFonts w:ascii="Times New Roman" w:eastAsia="宋体" w:hAnsi="Times New Roman" w:cs="Times New Roman"/>
          <w:color w:val="000000" w:themeColor="text1"/>
          <w:lang w:val="zh-TW" w:eastAsia="zh-TW"/>
        </w:rPr>
        <w:t>搜索</w:t>
      </w:r>
      <w:r w:rsidRPr="00435A40">
        <w:rPr>
          <w:rStyle w:val="ac"/>
          <w:rFonts w:ascii="Times New Roman" w:eastAsia="宋体" w:hAnsi="Times New Roman" w:cs="Times New Roman"/>
          <w:color w:val="000000" w:themeColor="text1"/>
          <w:lang w:val="zh-CN"/>
        </w:rPr>
        <w:t>，</w:t>
      </w:r>
      <w:r w:rsidRPr="00435A40">
        <w:rPr>
          <w:rFonts w:ascii="Times New Roman" w:hAnsi="Times New Roman" w:cs="Times New Roman"/>
          <w:color w:val="000000" w:themeColor="text1"/>
          <w:lang w:val="zh-CN"/>
        </w:rPr>
        <w:t>而在本文的分类任务中，</w:t>
      </w:r>
      <w:r w:rsidR="00306D4E" w:rsidRPr="00435A40">
        <w:rPr>
          <w:rFonts w:ascii="Times New Roman" w:hAnsi="Times New Roman" w:cs="Times New Roman"/>
          <w:color w:val="000000" w:themeColor="text1"/>
          <w:lang w:val="zh-CN"/>
        </w:rPr>
        <w:t>文本</w:t>
      </w:r>
      <w:r w:rsidRPr="00435A40">
        <w:rPr>
          <w:rFonts w:ascii="Times New Roman" w:hAnsi="Times New Roman" w:cs="Times New Roman"/>
          <w:color w:val="000000" w:themeColor="text1"/>
          <w:lang w:val="zh-CN"/>
        </w:rPr>
        <w:t>向量维数高，训练样本集数量大</w:t>
      </w:r>
      <w:r w:rsidR="00A15B11" w:rsidRPr="00435A40">
        <w:rPr>
          <w:rStyle w:val="ac"/>
          <w:rFonts w:ascii="Times New Roman" w:eastAsia="宋体" w:hAnsi="Times New Roman" w:cs="Times New Roman"/>
          <w:color w:val="000000" w:themeColor="text1"/>
          <w:lang w:val="zh-TW" w:eastAsia="zh-TW"/>
        </w:rPr>
        <w:t>，会导致很大的计算成本</w:t>
      </w:r>
      <w:r w:rsidRPr="00435A40">
        <w:rPr>
          <w:rStyle w:val="ac"/>
          <w:rFonts w:ascii="Times New Roman" w:eastAsia="宋体" w:hAnsi="Times New Roman" w:cs="Times New Roman"/>
          <w:color w:val="000000" w:themeColor="text1"/>
          <w:lang w:val="zh-CN"/>
        </w:rPr>
        <w:t>。</w:t>
      </w:r>
    </w:p>
    <w:p w14:paraId="3BD591DE" w14:textId="2A24C595"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为了解决上述问题，</w:t>
      </w:r>
      <w:r w:rsidR="003C5A07" w:rsidRPr="00435A40">
        <w:rPr>
          <w:rFonts w:ascii="Times New Roman" w:eastAsiaTheme="minorEastAsia" w:hAnsi="Times New Roman" w:cs="Times New Roman" w:hint="eastAsia"/>
          <w:color w:val="000000" w:themeColor="text1"/>
          <w:lang w:val="zh-CN"/>
        </w:rPr>
        <w:t>本文</w:t>
      </w:r>
      <w:r w:rsidRPr="00435A40">
        <w:rPr>
          <w:rFonts w:ascii="Times New Roman" w:hAnsi="Times New Roman" w:cs="Times New Roman"/>
          <w:color w:val="000000" w:themeColor="text1"/>
          <w:lang w:val="zh-CN"/>
        </w:rPr>
        <w:t>使用了改进的</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分类模型：基于</w:t>
      </w:r>
      <w:r w:rsidRPr="001F7E1C">
        <w:rPr>
          <w:rStyle w:val="ac"/>
          <w:rFonts w:ascii="Times New Roman" w:hAnsi="Times New Roman" w:cs="Times New Roman"/>
          <w:color w:val="000000" w:themeColor="text1"/>
        </w:rPr>
        <w:t>KD-Tree</w:t>
      </w:r>
      <w:r w:rsidRPr="00435A40">
        <w:rPr>
          <w:rFonts w:ascii="Times New Roman" w:hAnsi="Times New Roman" w:cs="Times New Roman"/>
          <w:color w:val="000000" w:themeColor="text1"/>
          <w:lang w:val="zh-CN"/>
        </w:rPr>
        <w:t>的</w:t>
      </w:r>
      <w:r w:rsidRPr="00435A40">
        <w:rPr>
          <w:rFonts w:ascii="Times New Roman" w:hAnsi="Times New Roman" w:cs="Times New Roman"/>
          <w:color w:val="000000" w:themeColor="text1"/>
          <w:lang w:val="zh-CN"/>
        </w:rPr>
        <w:t>KNN</w:t>
      </w:r>
      <w:r w:rsidRPr="00435A40">
        <w:rPr>
          <w:rFonts w:ascii="Times New Roman" w:hAnsi="Times New Roman" w:cs="Times New Roman"/>
          <w:color w:val="000000" w:themeColor="text1"/>
          <w:lang w:val="zh-CN"/>
        </w:rPr>
        <w:t>文本分类算法，下面</w:t>
      </w:r>
      <w:r w:rsidRPr="00435A40">
        <w:rPr>
          <w:rFonts w:ascii="Times New Roman" w:hAnsi="Times New Roman" w:cs="Times New Roman"/>
          <w:color w:val="000000" w:themeColor="text1"/>
        </w:rPr>
        <w:t>对其进行介绍。</w:t>
      </w:r>
    </w:p>
    <w:p w14:paraId="0B49D335" w14:textId="68D129B4" w:rsidR="00875EB3" w:rsidRPr="00435A40" w:rsidRDefault="00BD7887"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KD-Tree</w:t>
      </w:r>
      <w:r w:rsidRPr="00435A40">
        <w:rPr>
          <w:rFonts w:ascii="Times New Roman" w:hAnsi="Times New Roman" w:cs="Times New Roman"/>
          <w:color w:val="000000" w:themeColor="text1"/>
          <w:lang w:val="zh-CN"/>
        </w:rPr>
        <w:t>是</w:t>
      </w:r>
      <w:r w:rsidR="0038379A" w:rsidRPr="00435A40">
        <w:rPr>
          <w:rFonts w:ascii="Times New Roman" w:hAnsi="Times New Roman" w:cs="Times New Roman"/>
          <w:color w:val="000000" w:themeColor="text1"/>
          <w:lang w:val="zh-CN"/>
        </w:rPr>
        <w:t>K</w:t>
      </w:r>
      <w:r w:rsidR="0038379A" w:rsidRPr="00435A40">
        <w:rPr>
          <w:rFonts w:ascii="Times New Roman" w:hAnsi="Times New Roman" w:cs="Times New Roman"/>
          <w:color w:val="000000" w:themeColor="text1"/>
          <w:lang w:val="zh-CN"/>
        </w:rPr>
        <w:t>维的</w:t>
      </w:r>
      <w:r w:rsidR="00875EB3" w:rsidRPr="00435A40">
        <w:rPr>
          <w:rFonts w:ascii="Times New Roman" w:hAnsi="Times New Roman" w:cs="Times New Roman"/>
          <w:color w:val="000000" w:themeColor="text1"/>
          <w:lang w:val="zh-CN"/>
        </w:rPr>
        <w:t>二叉查找树</w:t>
      </w:r>
      <w:r w:rsidR="00E16931" w:rsidRPr="00435A40">
        <w:rPr>
          <w:rFonts w:ascii="Times New Roman" w:hAnsi="Times New Roman" w:cs="Times New Roman"/>
          <w:color w:val="000000" w:themeColor="text1"/>
          <w:lang w:val="zh-CN"/>
        </w:rPr>
        <w:t>，</w:t>
      </w:r>
      <w:r w:rsidR="00B81762" w:rsidRPr="001F7E1C">
        <w:rPr>
          <w:rStyle w:val="ac"/>
          <w:rFonts w:ascii="Times New Roman" w:hAnsi="Times New Roman" w:cs="Times New Roman"/>
          <w:color w:val="000000" w:themeColor="text1"/>
        </w:rPr>
        <w:t>KD-Tree</w:t>
      </w:r>
      <w:r w:rsidR="00B81762" w:rsidRPr="00435A40">
        <w:rPr>
          <w:rFonts w:ascii="Times New Roman" w:hAnsi="Times New Roman" w:cs="Times New Roman"/>
          <w:color w:val="000000" w:themeColor="text1"/>
        </w:rPr>
        <w:t>的每个节点代表</w:t>
      </w:r>
      <w:r w:rsidR="00B81762" w:rsidRPr="00435A40">
        <w:rPr>
          <w:rFonts w:ascii="Times New Roman" w:hAnsi="Times New Roman" w:cs="Times New Roman"/>
          <w:color w:val="000000" w:themeColor="text1"/>
        </w:rPr>
        <w:t xml:space="preserve"> </w:t>
      </w:r>
      <w:r w:rsidR="00DD24B1" w:rsidRPr="001F7E1C">
        <w:rPr>
          <w:rStyle w:val="ac"/>
          <w:rFonts w:ascii="Times New Roman" w:hAnsi="Times New Roman" w:cs="Times New Roman"/>
          <w:color w:val="000000" w:themeColor="text1"/>
        </w:rPr>
        <w:t>K</w:t>
      </w:r>
      <w:r w:rsidR="00B81762" w:rsidRPr="00435A40">
        <w:rPr>
          <w:rFonts w:ascii="Times New Roman" w:hAnsi="Times New Roman" w:cs="Times New Roman"/>
          <w:color w:val="000000" w:themeColor="text1"/>
        </w:rPr>
        <w:t>维空间的一个点，</w:t>
      </w:r>
      <w:r w:rsidR="00527845" w:rsidRPr="00435A40">
        <w:rPr>
          <w:rFonts w:ascii="Times New Roman" w:hAnsi="Times New Roman" w:cs="Times New Roman"/>
          <w:color w:val="000000" w:themeColor="text1"/>
          <w:lang w:val="zh-CN"/>
        </w:rPr>
        <w:t>利用</w:t>
      </w:r>
      <w:r w:rsidR="00875EB3" w:rsidRPr="00435A40">
        <w:rPr>
          <w:rFonts w:ascii="Times New Roman" w:hAnsi="Times New Roman" w:cs="Times New Roman"/>
          <w:color w:val="000000" w:themeColor="text1"/>
          <w:lang w:val="zh-CN"/>
        </w:rPr>
        <w:t>KD-Tree</w:t>
      </w:r>
      <w:r w:rsidR="00C81173" w:rsidRPr="00435A40">
        <w:rPr>
          <w:rFonts w:ascii="Times New Roman" w:hAnsi="Times New Roman" w:cs="Times New Roman"/>
          <w:color w:val="000000" w:themeColor="text1"/>
          <w:lang w:val="zh-CN"/>
        </w:rPr>
        <w:t>可以快速查找给定</w:t>
      </w:r>
      <w:r w:rsidR="00875EB3" w:rsidRPr="00435A40">
        <w:rPr>
          <w:rFonts w:ascii="Times New Roman" w:hAnsi="Times New Roman" w:cs="Times New Roman"/>
          <w:color w:val="000000" w:themeColor="text1"/>
          <w:lang w:val="zh-CN"/>
        </w:rPr>
        <w:t>k</w:t>
      </w:r>
      <w:r w:rsidR="00E859DD" w:rsidRPr="00435A40">
        <w:rPr>
          <w:rFonts w:ascii="Times New Roman" w:hAnsi="Times New Roman" w:cs="Times New Roman"/>
          <w:color w:val="000000" w:themeColor="text1"/>
          <w:lang w:val="zh-CN"/>
        </w:rPr>
        <w:t>维数据</w:t>
      </w:r>
      <w:r w:rsidR="00C81173" w:rsidRPr="00435A40">
        <w:rPr>
          <w:rFonts w:ascii="Times New Roman" w:hAnsi="Times New Roman" w:cs="Times New Roman"/>
          <w:color w:val="000000" w:themeColor="text1"/>
          <w:lang w:val="zh-CN"/>
        </w:rPr>
        <w:t>的</w:t>
      </w:r>
      <w:r w:rsidR="00E859DD" w:rsidRPr="00435A40">
        <w:rPr>
          <w:rFonts w:ascii="Times New Roman" w:hAnsi="Times New Roman" w:cs="Times New Roman"/>
          <w:color w:val="000000" w:themeColor="text1"/>
          <w:lang w:val="zh-CN"/>
        </w:rPr>
        <w:t>最</w:t>
      </w:r>
      <w:r w:rsidR="00527845" w:rsidRPr="00435A40">
        <w:rPr>
          <w:rFonts w:ascii="Times New Roman" w:hAnsi="Times New Roman" w:cs="Times New Roman"/>
          <w:color w:val="000000" w:themeColor="text1"/>
          <w:lang w:val="zh-CN"/>
        </w:rPr>
        <w:t>邻近点。</w:t>
      </w:r>
      <w:r w:rsidR="00EC18B5" w:rsidRPr="001F7E1C">
        <w:rPr>
          <w:rStyle w:val="ac"/>
          <w:rFonts w:ascii="Times New Roman" w:hAnsi="Times New Roman" w:cs="Times New Roman"/>
          <w:color w:val="000000" w:themeColor="text1"/>
        </w:rPr>
        <w:t>并且，</w:t>
      </w:r>
      <w:r w:rsidR="00875EB3" w:rsidRPr="00435A40">
        <w:rPr>
          <w:rFonts w:ascii="Times New Roman" w:hAnsi="Times New Roman" w:cs="Times New Roman"/>
          <w:color w:val="000000" w:themeColor="text1"/>
        </w:rPr>
        <w:t>树的每一层</w:t>
      </w:r>
      <w:r w:rsidR="00EB42DA" w:rsidRPr="00435A40">
        <w:rPr>
          <w:rFonts w:ascii="Times New Roman" w:hAnsi="Times New Roman" w:cs="Times New Roman"/>
          <w:color w:val="000000" w:themeColor="text1"/>
        </w:rPr>
        <w:t>的分枝决策都以这一层的分辨器为依据</w:t>
      </w:r>
      <w:r w:rsidR="004F4A3B" w:rsidRPr="00435A40">
        <w:rPr>
          <w:rFonts w:ascii="Times New Roman" w:hAnsi="Times New Roman" w:cs="Times New Roman"/>
          <w:color w:val="000000" w:themeColor="text1"/>
          <w:vertAlign w:val="superscript"/>
        </w:rPr>
        <w:t>[1</w:t>
      </w:r>
      <w:r w:rsidR="003F58C7">
        <w:rPr>
          <w:rFonts w:ascii="Times New Roman" w:hAnsi="Times New Roman" w:cs="Times New Roman"/>
          <w:color w:val="000000" w:themeColor="text1"/>
          <w:vertAlign w:val="superscript"/>
        </w:rPr>
        <w:t>3</w:t>
      </w:r>
      <w:r w:rsidR="004F4A3B" w:rsidRPr="00435A40">
        <w:rPr>
          <w:rFonts w:ascii="Times New Roman" w:hAnsi="Times New Roman" w:cs="Times New Roman"/>
          <w:color w:val="000000" w:themeColor="text1"/>
          <w:vertAlign w:val="superscript"/>
        </w:rPr>
        <w:t>]</w:t>
      </w:r>
      <w:r w:rsidR="00875EB3" w:rsidRPr="00435A40">
        <w:rPr>
          <w:rFonts w:ascii="Times New Roman" w:hAnsi="Times New Roman" w:cs="Times New Roman"/>
          <w:color w:val="000000" w:themeColor="text1"/>
        </w:rPr>
        <w:t>。第</w:t>
      </w:r>
      <w:r w:rsidR="00875EB3" w:rsidRPr="00435A40">
        <w:rPr>
          <w:rFonts w:ascii="Times New Roman" w:hAnsi="Times New Roman" w:cs="Times New Roman"/>
          <w:color w:val="000000" w:themeColor="text1"/>
        </w:rPr>
        <w:t xml:space="preserve"> </w:t>
      </w:r>
      <m:oMath>
        <m:r>
          <m:rPr>
            <m:sty m:val="p"/>
          </m:rPr>
          <w:rPr>
            <w:rStyle w:val="ac"/>
            <w:rFonts w:cs="Times New Roman"/>
            <w:color w:val="000000" w:themeColor="text1"/>
          </w:rPr>
          <m:t xml:space="preserve">i </m:t>
        </m:r>
      </m:oMath>
      <w:r w:rsidR="00875EB3" w:rsidRPr="00435A40">
        <w:rPr>
          <w:rFonts w:ascii="Times New Roman" w:hAnsi="Times New Roman" w:cs="Times New Roman"/>
          <w:color w:val="000000" w:themeColor="text1"/>
        </w:rPr>
        <w:t>层的分辨器定义为</w:t>
      </w:r>
      <w:r w:rsidR="00875EB3" w:rsidRPr="00435A40">
        <w:rPr>
          <w:rFonts w:ascii="Times New Roman" w:hAnsi="Times New Roman" w:cs="Times New Roman"/>
          <w:color w:val="000000" w:themeColor="text1"/>
          <w:lang w:val="zh-CN"/>
        </w:rPr>
        <w:t>：</w:t>
      </w:r>
      <m:oMath>
        <m:r>
          <m:rPr>
            <m:sty m:val="p"/>
          </m:rPr>
          <w:rPr>
            <w:rStyle w:val="ac"/>
            <w:rFonts w:cs="Times New Roman"/>
            <w:color w:val="000000" w:themeColor="text1"/>
          </w:rPr>
          <m:t>i mod k</m:t>
        </m:r>
      </m:oMath>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 xml:space="preserve"> </w:t>
      </w:r>
    </w:p>
    <w:p w14:paraId="2A385EC3" w14:textId="28B11A50" w:rsidR="00875EB3" w:rsidRPr="00435A40" w:rsidRDefault="00875EB3" w:rsidP="00435A40">
      <w:pPr>
        <w:pStyle w:val="aa"/>
        <w:spacing w:line="360" w:lineRule="auto"/>
        <w:rPr>
          <w:rFonts w:ascii="Times New Roman" w:hAnsi="Times New Roman" w:cs="Times New Roman"/>
          <w:color w:val="000000" w:themeColor="text1"/>
        </w:rPr>
      </w:pPr>
      <w:r w:rsidRPr="001F7E1C">
        <w:rPr>
          <w:rStyle w:val="ac"/>
          <w:rFonts w:ascii="Times New Roman" w:hAnsi="Times New Roman" w:cs="Times New Roman"/>
          <w:color w:val="000000" w:themeColor="text1"/>
        </w:rPr>
        <w:t>KD-Tree</w:t>
      </w:r>
      <w:r w:rsidRPr="00435A40">
        <w:rPr>
          <w:rFonts w:ascii="Times New Roman" w:hAnsi="Times New Roman" w:cs="Times New Roman"/>
          <w:color w:val="000000" w:themeColor="text1"/>
          <w:lang w:val="zh-CN"/>
        </w:rPr>
        <w:t>的</w:t>
      </w:r>
      <w:r w:rsidRPr="00435A40">
        <w:rPr>
          <w:rFonts w:ascii="Times New Roman" w:hAnsi="Times New Roman" w:cs="Times New Roman"/>
          <w:color w:val="000000" w:themeColor="text1"/>
        </w:rPr>
        <w:t>存储规则为</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rPr>
        <w:t>对第</w:t>
      </w:r>
      <m:oMath>
        <m:r>
          <m:rPr>
            <m:sty m:val="p"/>
          </m:rPr>
          <w:rPr>
            <w:rStyle w:val="ac"/>
            <w:rFonts w:cs="Times New Roman"/>
            <w:color w:val="000000" w:themeColor="text1"/>
          </w:rPr>
          <m:t xml:space="preserve">i </m:t>
        </m:r>
      </m:oMath>
      <w:r w:rsidRPr="00435A40">
        <w:rPr>
          <w:rFonts w:ascii="Times New Roman" w:hAnsi="Times New Roman" w:cs="Times New Roman"/>
          <w:color w:val="000000" w:themeColor="text1"/>
        </w:rPr>
        <w:t>层的任意一个节点</w:t>
      </w:r>
      <m:oMath>
        <m:r>
          <m:rPr>
            <m:sty m:val="p"/>
          </m:rPr>
          <w:rPr>
            <w:rStyle w:val="ac"/>
            <w:rFonts w:cs="Times New Roman"/>
            <w:color w:val="000000" w:themeColor="text1"/>
          </w:rPr>
          <m:t>n</m:t>
        </m:r>
      </m:oMath>
      <w:r w:rsidRPr="00435A40">
        <w:rPr>
          <w:rStyle w:val="ac"/>
          <w:rFonts w:ascii="Times New Roman" w:eastAsia="MS Mincho" w:hAnsi="Times New Roman" w:cs="Times New Roman"/>
          <w:color w:val="000000" w:themeColor="text1"/>
          <w:lang w:val="zh-CN"/>
        </w:rPr>
        <w:t>，</w:t>
      </w:r>
      <w:r w:rsidR="00E909B5" w:rsidRPr="00435A40">
        <w:rPr>
          <w:rFonts w:ascii="Times New Roman" w:hAnsi="Times New Roman" w:cs="Times New Roman"/>
          <w:color w:val="000000" w:themeColor="text1"/>
        </w:rPr>
        <w:t>若它的右子树非空，那么节点</w:t>
      </w:r>
      <w:r w:rsidR="00E909B5" w:rsidRPr="00435A40">
        <w:rPr>
          <w:rFonts w:ascii="Times New Roman" w:hAnsi="Times New Roman" w:cs="Times New Roman"/>
          <w:color w:val="000000" w:themeColor="text1"/>
        </w:rPr>
        <w:t>n</w:t>
      </w:r>
      <w:r w:rsidR="00E909B5" w:rsidRPr="00435A40">
        <w:rPr>
          <w:rFonts w:ascii="Times New Roman" w:hAnsi="Times New Roman" w:cs="Times New Roman"/>
          <w:color w:val="000000" w:themeColor="text1"/>
        </w:rPr>
        <w:t>的</w:t>
      </w:r>
      <m:oMath>
        <m:r>
          <m:rPr>
            <m:sty m:val="p"/>
          </m:rPr>
          <w:rPr>
            <w:rStyle w:val="ac"/>
            <w:rFonts w:cs="Times New Roman"/>
            <w:color w:val="000000" w:themeColor="text1"/>
          </w:rPr>
          <m:t>i mod k</m:t>
        </m:r>
      </m:oMath>
      <w:r w:rsidR="00E909B5" w:rsidRPr="00435A40">
        <w:rPr>
          <w:rStyle w:val="ac"/>
          <w:rFonts w:ascii="Times New Roman" w:hAnsi="Times New Roman" w:cs="Times New Roman"/>
          <w:color w:val="000000" w:themeColor="text1"/>
        </w:rPr>
        <w:t>值小于其右子树上的每个节点；</w:t>
      </w:r>
      <w:r w:rsidRPr="00435A40">
        <w:rPr>
          <w:rFonts w:ascii="Times New Roman" w:hAnsi="Times New Roman" w:cs="Times New Roman"/>
          <w:color w:val="000000" w:themeColor="text1"/>
        </w:rPr>
        <w:t>若它的左子树非空，那么节点</w:t>
      </w:r>
      <m:oMath>
        <m:r>
          <m:rPr>
            <m:sty m:val="p"/>
          </m:rPr>
          <w:rPr>
            <w:rStyle w:val="ac"/>
            <w:rFonts w:cs="Times New Roman"/>
            <w:color w:val="000000" w:themeColor="text1"/>
          </w:rPr>
          <m:t>n</m:t>
        </m:r>
      </m:oMath>
      <w:r w:rsidRPr="00435A40">
        <w:rPr>
          <w:rFonts w:ascii="Times New Roman" w:hAnsi="Times New Roman" w:cs="Times New Roman"/>
          <w:color w:val="000000" w:themeColor="text1"/>
        </w:rPr>
        <w:t>的第</w:t>
      </w:r>
      <w:r w:rsidRPr="00435A40">
        <w:rPr>
          <w:rFonts w:ascii="Times New Roman" w:hAnsi="Times New Roman" w:cs="Times New Roman"/>
          <w:color w:val="000000" w:themeColor="text1"/>
        </w:rPr>
        <w:t xml:space="preserve"> </w:t>
      </w:r>
      <m:oMath>
        <m:r>
          <m:rPr>
            <m:sty m:val="p"/>
          </m:rPr>
          <w:rPr>
            <w:rStyle w:val="ac"/>
            <w:rFonts w:cs="Times New Roman"/>
            <w:color w:val="000000" w:themeColor="text1"/>
          </w:rPr>
          <m:t>i mod k</m:t>
        </m:r>
      </m:oMath>
      <w:r w:rsidRPr="00435A40">
        <w:rPr>
          <w:rFonts w:ascii="Times New Roman" w:hAnsi="Times New Roman" w:cs="Times New Roman"/>
          <w:color w:val="000000" w:themeColor="text1"/>
        </w:rPr>
        <w:t>维值大于其左子树上的每个节点</w:t>
      </w:r>
      <w:r w:rsidR="003115B0" w:rsidRPr="00435A40">
        <w:rPr>
          <w:rFonts w:ascii="Times New Roman" w:hAnsi="Times New Roman" w:cs="Times New Roman"/>
          <w:color w:val="000000" w:themeColor="text1"/>
        </w:rPr>
        <w:t>；</w:t>
      </w:r>
      <w:r w:rsidRPr="00435A40">
        <w:rPr>
          <w:rFonts w:ascii="Times New Roman" w:hAnsi="Times New Roman" w:cs="Times New Roman"/>
          <w:color w:val="000000" w:themeColor="text1"/>
        </w:rPr>
        <w:t>并且它的左右子树皆为</w:t>
      </w:r>
      <w:r w:rsidRPr="00435A40">
        <w:rPr>
          <w:rFonts w:ascii="Times New Roman" w:hAnsi="Times New Roman" w:cs="Times New Roman"/>
          <w:color w:val="000000" w:themeColor="text1"/>
          <w:lang w:val="zh-CN"/>
        </w:rPr>
        <w:t>K</w:t>
      </w:r>
      <w:r w:rsidRPr="001F7E1C">
        <w:rPr>
          <w:rStyle w:val="ac"/>
          <w:rFonts w:ascii="Times New Roman" w:hAnsi="Times New Roman" w:cs="Times New Roman"/>
          <w:color w:val="000000" w:themeColor="text1"/>
        </w:rPr>
        <w:t>D-Tree</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rPr>
        <w:t xml:space="preserve"> </w:t>
      </w:r>
    </w:p>
    <w:p w14:paraId="4F9835C2" w14:textId="77777777" w:rsidR="00875EB3" w:rsidRPr="00435A40" w:rsidRDefault="00875EB3" w:rsidP="00435A40">
      <w:pPr>
        <w:pStyle w:val="aa"/>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lang w:val="zh-CN"/>
        </w:rPr>
        <w:t>有了以上对</w:t>
      </w:r>
      <w:r w:rsidRPr="00435A40">
        <w:rPr>
          <w:rFonts w:ascii="Times New Roman" w:hAnsi="Times New Roman" w:cs="Times New Roman"/>
          <w:color w:val="000000" w:themeColor="text1"/>
          <w:lang w:val="zh-CN"/>
        </w:rPr>
        <w:t>KD-Tree</w:t>
      </w:r>
      <w:r w:rsidRPr="00435A40">
        <w:rPr>
          <w:rFonts w:ascii="Times New Roman" w:hAnsi="Times New Roman" w:cs="Times New Roman"/>
          <w:color w:val="000000" w:themeColor="text1"/>
          <w:lang w:val="zh-CN"/>
        </w:rPr>
        <w:t>的定义介绍，下面给出算法步骤：</w:t>
      </w:r>
    </w:p>
    <w:p w14:paraId="1D5321EE" w14:textId="5FBCAD0F" w:rsidR="00875EB3" w:rsidRPr="00435A40" w:rsidRDefault="00875EB3" w:rsidP="00435A40">
      <w:pPr>
        <w:pStyle w:val="aa"/>
        <w:numPr>
          <w:ilvl w:val="0"/>
          <w:numId w:val="13"/>
        </w:numPr>
        <w:spacing w:line="360" w:lineRule="auto"/>
        <w:rPr>
          <w:rFonts w:ascii="Times New Roman" w:hAnsi="Times New Roman" w:cs="Times New Roman"/>
          <w:color w:val="000000" w:themeColor="text1"/>
        </w:rPr>
      </w:pPr>
      <w:r w:rsidRPr="00435A40">
        <w:rPr>
          <w:rFonts w:ascii="Times New Roman" w:hAnsi="Times New Roman" w:cs="Times New Roman"/>
          <w:color w:val="000000" w:themeColor="text1"/>
        </w:rPr>
        <w:t>建立一个空</w:t>
      </w:r>
      <w:r w:rsidR="004F627F" w:rsidRPr="00435A40">
        <w:rPr>
          <w:rFonts w:ascii="Times New Roman" w:hAnsi="Times New Roman" w:cs="Times New Roman"/>
          <w:color w:val="000000" w:themeColor="text1"/>
        </w:rPr>
        <w:t>的</w:t>
      </w:r>
      <w:r w:rsidRPr="001F7E1C">
        <w:rPr>
          <w:rStyle w:val="ac"/>
          <w:rFonts w:ascii="Times New Roman" w:hAnsi="Times New Roman" w:cs="Times New Roman"/>
          <w:color w:val="000000" w:themeColor="text1"/>
        </w:rPr>
        <w:t>KD-Tree</w:t>
      </w:r>
      <w:r w:rsidRPr="00435A40">
        <w:rPr>
          <w:rStyle w:val="ac"/>
          <w:rFonts w:ascii="Times New Roman" w:eastAsia="MS Mincho" w:hAnsi="Times New Roman" w:cs="Times New Roman"/>
          <w:color w:val="000000" w:themeColor="text1"/>
        </w:rPr>
        <w:t>，</w:t>
      </w:r>
      <w:r w:rsidR="00CC4EA0" w:rsidRPr="00435A40">
        <w:rPr>
          <w:rFonts w:ascii="Times New Roman" w:hAnsi="Times New Roman" w:cs="Times New Roman"/>
          <w:color w:val="000000" w:themeColor="text1"/>
        </w:rPr>
        <w:t>依次将</w:t>
      </w:r>
      <w:r w:rsidR="004C6248" w:rsidRPr="00435A40">
        <w:rPr>
          <w:rFonts w:ascii="Times New Roman" w:hAnsi="Times New Roman" w:cs="Times New Roman"/>
          <w:color w:val="000000" w:themeColor="text1"/>
        </w:rPr>
        <w:t>训练集</w:t>
      </w:r>
      <w:r w:rsidR="004C6248" w:rsidRPr="00435A40">
        <w:rPr>
          <w:rFonts w:ascii="Times New Roman" w:hAnsi="Times New Roman" w:cs="Times New Roman"/>
          <w:color w:val="000000" w:themeColor="text1"/>
          <w:lang w:val="zh-CN"/>
        </w:rPr>
        <w:t>中每个用户的搜索</w:t>
      </w:r>
      <w:r w:rsidR="004C6248" w:rsidRPr="00435A40">
        <w:rPr>
          <w:rFonts w:ascii="Times New Roman" w:hAnsi="Times New Roman" w:cs="Times New Roman"/>
          <w:color w:val="000000" w:themeColor="text1"/>
        </w:rPr>
        <w:t>文本向量</w:t>
      </w:r>
      <w:r w:rsidR="00CC4EA0" w:rsidRPr="00435A40">
        <w:rPr>
          <w:rFonts w:ascii="Times New Roman" w:hAnsi="Times New Roman" w:cs="Times New Roman"/>
          <w:color w:val="000000" w:themeColor="text1"/>
        </w:rPr>
        <w:t>插入</w:t>
      </w:r>
      <w:r w:rsidR="004C6248" w:rsidRPr="00435A40">
        <w:rPr>
          <w:rFonts w:ascii="Times New Roman" w:hAnsi="Times New Roman" w:cs="Times New Roman"/>
          <w:color w:val="000000" w:themeColor="text1"/>
        </w:rPr>
        <w:t>到</w:t>
      </w:r>
      <w:r w:rsidRPr="001F7E1C">
        <w:rPr>
          <w:rStyle w:val="ac"/>
          <w:rFonts w:ascii="Times New Roman" w:hAnsi="Times New Roman" w:cs="Times New Roman"/>
          <w:color w:val="000000" w:themeColor="text1"/>
        </w:rPr>
        <w:t xml:space="preserve">KD-Tree </w:t>
      </w:r>
      <w:r w:rsidRPr="00435A40">
        <w:rPr>
          <w:rFonts w:ascii="Times New Roman" w:hAnsi="Times New Roman" w:cs="Times New Roman"/>
          <w:color w:val="000000" w:themeColor="text1"/>
        </w:rPr>
        <w:t>中。</w:t>
      </w:r>
    </w:p>
    <w:p w14:paraId="194961C2" w14:textId="644800AC" w:rsidR="00875EB3" w:rsidRPr="00435A40" w:rsidRDefault="002E68A4" w:rsidP="00435A40">
      <w:pPr>
        <w:pStyle w:val="aa"/>
        <w:numPr>
          <w:ilvl w:val="0"/>
          <w:numId w:val="13"/>
        </w:numPr>
        <w:spacing w:line="360" w:lineRule="auto"/>
        <w:rPr>
          <w:rFonts w:ascii="Times New Roman" w:hAnsi="Times New Roman" w:cs="Times New Roman"/>
          <w:color w:val="000000" w:themeColor="text1"/>
        </w:rPr>
      </w:pPr>
      <w:r w:rsidRPr="001F7E1C">
        <w:rPr>
          <w:rStyle w:val="ac"/>
          <w:rFonts w:ascii="Times New Roman" w:hAnsi="Times New Roman" w:cs="Times New Roman"/>
          <w:color w:val="000000" w:themeColor="text1"/>
        </w:rPr>
        <w:t>对于一个</w:t>
      </w:r>
      <w:r w:rsidRPr="0091475D">
        <w:rPr>
          <w:rStyle w:val="ac"/>
          <w:rFonts w:ascii="Times New Roman" w:hAnsi="Times New Roman" w:cs="Times New Roman"/>
          <w:color w:val="000000" w:themeColor="text1"/>
        </w:rPr>
        <w:t>待</w:t>
      </w:r>
      <w:r w:rsidRPr="001F7E1C">
        <w:rPr>
          <w:rStyle w:val="ac"/>
          <w:rFonts w:ascii="Times New Roman" w:hAnsi="Times New Roman" w:cs="Times New Roman"/>
          <w:color w:val="000000" w:themeColor="text1"/>
        </w:rPr>
        <w:t>分类文本</w:t>
      </w:r>
      <w:r w:rsidRPr="0091475D">
        <w:rPr>
          <w:rStyle w:val="ac"/>
          <w:rFonts w:ascii="Times New Roman" w:hAnsi="Times New Roman" w:cs="Times New Roman"/>
          <w:color w:val="000000" w:themeColor="text1"/>
        </w:rPr>
        <w:t>向量</w:t>
      </w:r>
      <w:r w:rsidRPr="001F7E1C">
        <w:rPr>
          <w:rStyle w:val="ac"/>
          <w:rFonts w:ascii="Times New Roman" w:hAnsi="Times New Roman" w:cs="Times New Roman"/>
          <w:color w:val="000000" w:themeColor="text1"/>
        </w:rPr>
        <w:t>，</w:t>
      </w:r>
      <w:r w:rsidR="004E1CFD" w:rsidRPr="001F7E1C">
        <w:rPr>
          <w:rStyle w:val="ac"/>
          <w:rFonts w:ascii="Times New Roman" w:hAnsi="Times New Roman" w:cs="Times New Roman"/>
          <w:color w:val="000000" w:themeColor="text1"/>
        </w:rPr>
        <w:t>在</w:t>
      </w:r>
      <w:r w:rsidR="00A3667D" w:rsidRPr="001F7E1C">
        <w:rPr>
          <w:rStyle w:val="ac"/>
          <w:rFonts w:ascii="Times New Roman" w:hAnsi="Times New Roman" w:cs="Times New Roman"/>
          <w:color w:val="000000" w:themeColor="text1"/>
        </w:rPr>
        <w:t>构建好的</w:t>
      </w:r>
      <w:r w:rsidR="00A3667D" w:rsidRPr="001F7E1C">
        <w:rPr>
          <w:rStyle w:val="ac"/>
          <w:rFonts w:ascii="Times New Roman" w:hAnsi="Times New Roman" w:cs="Times New Roman"/>
          <w:color w:val="000000" w:themeColor="text1"/>
        </w:rPr>
        <w:t>KD-T</w:t>
      </w:r>
      <w:r w:rsidR="00A3667D" w:rsidRPr="0091475D">
        <w:rPr>
          <w:rStyle w:val="ac"/>
          <w:rFonts w:ascii="Times New Roman" w:hAnsi="Times New Roman" w:cs="Times New Roman"/>
          <w:color w:val="000000" w:themeColor="text1"/>
        </w:rPr>
        <w:t>ree</w:t>
      </w:r>
      <w:r w:rsidR="00A3667D" w:rsidRPr="001F7E1C">
        <w:rPr>
          <w:rStyle w:val="ac"/>
          <w:rFonts w:ascii="Times New Roman" w:hAnsi="Times New Roman" w:cs="Times New Roman"/>
          <w:color w:val="000000" w:themeColor="text1"/>
        </w:rPr>
        <w:t>中查找该待分类文本向量，</w:t>
      </w:r>
      <w:r w:rsidR="00A3667D" w:rsidRPr="0091475D">
        <w:rPr>
          <w:rStyle w:val="ac"/>
          <w:rFonts w:ascii="Times New Roman" w:hAnsi="Times New Roman" w:cs="Times New Roman"/>
          <w:color w:val="000000" w:themeColor="text1"/>
        </w:rPr>
        <w:t>获取它的</w:t>
      </w:r>
      <w:r w:rsidR="00A3667D" w:rsidRPr="001F7E1C">
        <w:rPr>
          <w:rStyle w:val="ac"/>
          <w:rFonts w:ascii="Times New Roman" w:hAnsi="Times New Roman" w:cs="Times New Roman"/>
          <w:color w:val="000000" w:themeColor="text1"/>
        </w:rPr>
        <w:t>祖先节点集。</w:t>
      </w:r>
    </w:p>
    <w:p w14:paraId="2F380F18" w14:textId="394EB9BA" w:rsidR="00875EB3" w:rsidRPr="00435A40" w:rsidRDefault="00FC39C6" w:rsidP="00435A40">
      <w:pPr>
        <w:pStyle w:val="aa"/>
        <w:numPr>
          <w:ilvl w:val="0"/>
          <w:numId w:val="13"/>
        </w:numPr>
        <w:spacing w:line="360" w:lineRule="auto"/>
        <w:rPr>
          <w:rFonts w:ascii="Times New Roman" w:hAnsi="Times New Roman" w:cs="Times New Roman"/>
          <w:color w:val="000000" w:themeColor="text1"/>
        </w:rPr>
      </w:pPr>
      <w:r w:rsidRPr="0091475D">
        <w:rPr>
          <w:rStyle w:val="ac"/>
          <w:rFonts w:ascii="Times New Roman" w:hAnsi="Times New Roman" w:cs="Times New Roman"/>
          <w:color w:val="000000" w:themeColor="text1"/>
        </w:rPr>
        <w:t>分别</w:t>
      </w:r>
      <w:r w:rsidRPr="001F7E1C">
        <w:rPr>
          <w:rStyle w:val="ac"/>
          <w:rFonts w:ascii="Times New Roman" w:hAnsi="Times New Roman" w:cs="Times New Roman"/>
          <w:color w:val="000000" w:themeColor="text1"/>
        </w:rPr>
        <w:t>计算待</w:t>
      </w:r>
      <w:r w:rsidRPr="0091475D">
        <w:rPr>
          <w:rStyle w:val="ac"/>
          <w:rFonts w:ascii="Times New Roman" w:hAnsi="Times New Roman" w:cs="Times New Roman"/>
          <w:color w:val="000000" w:themeColor="text1"/>
        </w:rPr>
        <w:t>分类</w:t>
      </w:r>
      <w:r w:rsidRPr="001F7E1C">
        <w:rPr>
          <w:rStyle w:val="ac"/>
          <w:rFonts w:ascii="Times New Roman" w:hAnsi="Times New Roman" w:cs="Times New Roman"/>
          <w:color w:val="000000" w:themeColor="text1"/>
        </w:rPr>
        <w:t>文本向量与</w:t>
      </w:r>
      <w:r w:rsidRPr="0091475D">
        <w:rPr>
          <w:rStyle w:val="ac"/>
          <w:rFonts w:ascii="Times New Roman" w:hAnsi="Times New Roman" w:cs="Times New Roman"/>
          <w:color w:val="000000" w:themeColor="text1"/>
        </w:rPr>
        <w:t>祖先</w:t>
      </w:r>
      <w:r w:rsidRPr="001F7E1C">
        <w:rPr>
          <w:rStyle w:val="ac"/>
          <w:rFonts w:ascii="Times New Roman" w:hAnsi="Times New Roman" w:cs="Times New Roman"/>
          <w:color w:val="000000" w:themeColor="text1"/>
        </w:rPr>
        <w:t>节点集中每个祖先节点的</w:t>
      </w:r>
      <w:r w:rsidR="0045471A" w:rsidRPr="0091475D">
        <w:rPr>
          <w:rStyle w:val="ac"/>
          <w:rFonts w:ascii="Times New Roman" w:hAnsi="Times New Roman" w:cs="Times New Roman"/>
          <w:color w:val="000000" w:themeColor="text1"/>
        </w:rPr>
        <w:t>欧几里得</w:t>
      </w:r>
      <w:r w:rsidRPr="001F7E1C">
        <w:rPr>
          <w:rStyle w:val="ac"/>
          <w:rFonts w:ascii="Times New Roman" w:hAnsi="Times New Roman" w:cs="Times New Roman"/>
          <w:color w:val="000000" w:themeColor="text1"/>
        </w:rPr>
        <w:t>距离，</w:t>
      </w:r>
      <w:r w:rsidR="00706D1F" w:rsidRPr="00435A40">
        <w:rPr>
          <w:rFonts w:ascii="Times New Roman" w:hAnsi="Times New Roman" w:cs="Times New Roman"/>
          <w:color w:val="000000" w:themeColor="text1"/>
        </w:rPr>
        <w:t>距离最近的祖先节点</w:t>
      </w:r>
      <w:r w:rsidR="00BA6423" w:rsidRPr="00435A40">
        <w:rPr>
          <w:rFonts w:ascii="Times New Roman" w:hAnsi="Times New Roman" w:cs="Times New Roman"/>
          <w:color w:val="000000" w:themeColor="text1"/>
        </w:rPr>
        <w:t>的文本类别</w:t>
      </w:r>
      <w:r w:rsidR="003C27FE" w:rsidRPr="00435A40">
        <w:rPr>
          <w:rFonts w:ascii="Times New Roman" w:hAnsi="Times New Roman" w:cs="Times New Roman"/>
          <w:color w:val="000000" w:themeColor="text1"/>
        </w:rPr>
        <w:t>就是该待分类</w:t>
      </w:r>
      <w:r w:rsidR="00BA6423" w:rsidRPr="00435A40">
        <w:rPr>
          <w:rFonts w:ascii="Times New Roman" w:hAnsi="Times New Roman" w:cs="Times New Roman"/>
          <w:color w:val="000000" w:themeColor="text1"/>
        </w:rPr>
        <w:t>文本的文本类别</w:t>
      </w:r>
    </w:p>
    <w:p w14:paraId="14A7C75D" w14:textId="1C37D5FC" w:rsidR="00875EB3" w:rsidRPr="00AE755A" w:rsidRDefault="00875EB3" w:rsidP="00435A40">
      <w:pPr>
        <w:pStyle w:val="aa"/>
        <w:numPr>
          <w:ilvl w:val="0"/>
          <w:numId w:val="13"/>
        </w:numPr>
        <w:spacing w:line="360" w:lineRule="auto"/>
        <w:rPr>
          <w:color w:val="000000" w:themeColor="text1"/>
        </w:rPr>
      </w:pPr>
      <w:r w:rsidRPr="00435A40">
        <w:rPr>
          <w:rFonts w:ascii="Times New Roman" w:hAnsi="Times New Roman" w:cs="Times New Roman"/>
          <w:color w:val="000000" w:themeColor="text1"/>
          <w:lang w:val="zh-CN"/>
        </w:rPr>
        <w:t>对</w:t>
      </w:r>
      <w:r w:rsidRPr="00435A40">
        <w:rPr>
          <w:rFonts w:ascii="Times New Roman" w:hAnsi="Times New Roman" w:cs="Times New Roman"/>
          <w:color w:val="000000" w:themeColor="text1"/>
        </w:rPr>
        <w:t>测试集</w:t>
      </w:r>
      <w:r w:rsidRPr="00435A40">
        <w:rPr>
          <w:rFonts w:ascii="Times New Roman" w:hAnsi="Times New Roman" w:cs="Times New Roman"/>
          <w:color w:val="000000" w:themeColor="text1"/>
          <w:lang w:val="zh-CN"/>
        </w:rPr>
        <w:t>中的每个用户搜索文本，重复第</w:t>
      </w:r>
      <w:r w:rsidRPr="00435A40">
        <w:rPr>
          <w:rFonts w:ascii="Times New Roman" w:hAnsi="Times New Roman" w:cs="Times New Roman"/>
          <w:color w:val="000000" w:themeColor="text1"/>
          <w:lang w:val="zh-CN"/>
        </w:rPr>
        <w:t>2</w:t>
      </w:r>
      <w:r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3</w:t>
      </w:r>
      <w:r w:rsidRPr="00435A40">
        <w:rPr>
          <w:rFonts w:ascii="Times New Roman" w:hAnsi="Times New Roman" w:cs="Times New Roman"/>
          <w:color w:val="000000" w:themeColor="text1"/>
          <w:lang w:val="zh-CN"/>
        </w:rPr>
        <w:t>步，</w:t>
      </w:r>
      <w:r w:rsidRPr="00AE755A">
        <w:rPr>
          <w:color w:val="000000" w:themeColor="text1"/>
          <w:lang w:val="zh-CN"/>
        </w:rPr>
        <w:t>直至测试集中的每个用户相关属性都计算完毕。</w:t>
      </w:r>
    </w:p>
    <w:p w14:paraId="039804BE" w14:textId="77777777" w:rsidR="00875EB3" w:rsidRPr="00AE755A"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60" w:lineRule="auto"/>
        <w:rPr>
          <w:rStyle w:val="ac"/>
          <w:rFonts w:ascii="Cambria Math" w:eastAsia="Cambria Math" w:hAnsi="Cambria Math" w:cs="Cambria Math"/>
          <w:color w:val="000000" w:themeColor="text1"/>
          <w:kern w:val="2"/>
          <w:sz w:val="24"/>
          <w:szCs w:val="24"/>
          <w:u w:color="000000"/>
        </w:rPr>
      </w:pPr>
      <w:r w:rsidRPr="00AE755A">
        <w:rPr>
          <w:rFonts w:ascii="Times" w:eastAsia="Times" w:hAnsi="Times" w:cs="Times"/>
          <w:color w:val="000000" w:themeColor="text1"/>
          <w:sz w:val="24"/>
          <w:szCs w:val="24"/>
        </w:rPr>
        <w:lastRenderedPageBreak/>
        <w:tab/>
      </w:r>
      <w:r w:rsidRPr="00AE755A">
        <w:rPr>
          <w:rFonts w:ascii="Cambria Math" w:eastAsia="Cambria Math" w:hAnsi="Cambria Math" w:cs="Cambria Math" w:hint="eastAsia"/>
          <w:color w:val="000000" w:themeColor="text1"/>
          <w:kern w:val="2"/>
          <w:sz w:val="24"/>
          <w:szCs w:val="24"/>
          <w:u w:color="000000"/>
        </w:rPr>
        <w:t>以上算法步骤适用于</w:t>
      </w:r>
      <w:r w:rsidR="009B774F" w:rsidRPr="00AE755A">
        <w:rPr>
          <w:rFonts w:ascii="Cambria Math" w:eastAsia="Cambria Math" w:hAnsi="Cambria Math" w:cs="Cambria Math" w:hint="eastAsia"/>
          <w:color w:val="000000" w:themeColor="text1"/>
          <w:kern w:val="2"/>
          <w:sz w:val="24"/>
          <w:szCs w:val="24"/>
          <w:u w:color="000000"/>
        </w:rPr>
        <w:t>每个用户属性（学历、年龄、性别</w:t>
      </w:r>
      <w:r w:rsidRPr="00AE755A">
        <w:rPr>
          <w:rFonts w:ascii="Cambria Math" w:eastAsia="Cambria Math" w:hAnsi="Cambria Math" w:cs="Cambria Math" w:hint="eastAsia"/>
          <w:color w:val="000000" w:themeColor="text1"/>
          <w:kern w:val="2"/>
          <w:sz w:val="24"/>
          <w:szCs w:val="24"/>
          <w:u w:color="000000"/>
        </w:rPr>
        <w:t>），在此就不重复叙述了。</w:t>
      </w:r>
    </w:p>
    <w:p w14:paraId="79FAAB36" w14:textId="77777777" w:rsidR="00875EB3" w:rsidRPr="00435A40" w:rsidRDefault="00875EB3" w:rsidP="00435A40">
      <w:pPr>
        <w:pStyle w:val="2"/>
        <w:spacing w:after="120" w:line="360" w:lineRule="auto"/>
        <w:rPr>
          <w:rFonts w:ascii="SimHei" w:eastAsia="SimHei" w:hAnsi="SimHei"/>
          <w:b w:val="0"/>
        </w:rPr>
      </w:pPr>
      <w:bookmarkStart w:id="56" w:name="_Toc482744382"/>
      <w:bookmarkStart w:id="57" w:name="_Toc483399079"/>
      <w:r w:rsidRPr="00435A40">
        <w:rPr>
          <w:rFonts w:ascii="SimHei" w:eastAsia="SimHei" w:hAnsi="SimHei"/>
          <w:b w:val="0"/>
        </w:rPr>
        <w:t>3.5 缺失数据处理</w:t>
      </w:r>
      <w:bookmarkEnd w:id="56"/>
      <w:bookmarkEnd w:id="57"/>
    </w:p>
    <w:p w14:paraId="20872DAE" w14:textId="7194AA5D" w:rsidR="00875EB3" w:rsidRPr="00AE755A" w:rsidRDefault="003C5A07" w:rsidP="00F438E3">
      <w:pPr>
        <w:pStyle w:val="aa"/>
        <w:spacing w:line="360" w:lineRule="auto"/>
        <w:ind w:firstLine="480"/>
        <w:jc w:val="both"/>
        <w:rPr>
          <w:color w:val="000000" w:themeColor="text1"/>
        </w:rPr>
      </w:pPr>
      <w:r w:rsidRPr="00435A40">
        <w:rPr>
          <w:rFonts w:ascii="Times New Roman" w:eastAsiaTheme="minorEastAsia" w:hAnsi="Times New Roman" w:cs="Times New Roman" w:hint="eastAsia"/>
          <w:color w:val="000000" w:themeColor="text1"/>
          <w:lang w:val="zh-CN"/>
        </w:rPr>
        <w:t>实际的数据集中会</w:t>
      </w:r>
      <w:r w:rsidR="00875EB3" w:rsidRPr="00435A40">
        <w:rPr>
          <w:rFonts w:ascii="Times New Roman" w:hAnsi="Times New Roman" w:cs="Times New Roman"/>
          <w:color w:val="000000" w:themeColor="text1"/>
          <w:lang w:val="zh-CN"/>
        </w:rPr>
        <w:t>存在缺失的标签数据</w:t>
      </w:r>
      <w:r w:rsidRPr="00435A40">
        <w:rPr>
          <w:rFonts w:ascii="Times New Roman" w:eastAsiaTheme="minorEastAsia" w:hAnsi="Times New Roman" w:cs="Times New Roman" w:hint="eastAsia"/>
          <w:color w:val="000000" w:themeColor="text1"/>
          <w:lang w:val="zh-CN"/>
        </w:rPr>
        <w:t>。例如在本文的数据集中，</w:t>
      </w:r>
      <w:r w:rsidR="00875EB3" w:rsidRPr="00435A40">
        <w:rPr>
          <w:rFonts w:ascii="Times New Roman" w:hAnsi="Times New Roman" w:cs="Times New Roman"/>
          <w:color w:val="000000" w:themeColor="text1"/>
          <w:lang w:val="zh-CN"/>
        </w:rPr>
        <w:t>有</w:t>
      </w:r>
      <w:r w:rsidR="00875EB3" w:rsidRPr="00435A40">
        <w:rPr>
          <w:rFonts w:ascii="Times New Roman" w:hAnsi="Times New Roman" w:cs="Times New Roman"/>
          <w:color w:val="000000" w:themeColor="text1"/>
          <w:lang w:val="zh-CN"/>
        </w:rPr>
        <w:t>355</w:t>
      </w:r>
      <w:r w:rsidR="00875EB3" w:rsidRPr="00435A40">
        <w:rPr>
          <w:rFonts w:ascii="Times New Roman" w:hAnsi="Times New Roman" w:cs="Times New Roman"/>
          <w:color w:val="000000" w:themeColor="text1"/>
          <w:lang w:val="zh-CN"/>
        </w:rPr>
        <w:t>个样本的年龄标签缺失，</w:t>
      </w:r>
      <w:r w:rsidR="00875EB3" w:rsidRPr="00435A40">
        <w:rPr>
          <w:rFonts w:ascii="Times New Roman" w:hAnsi="Times New Roman" w:cs="Times New Roman"/>
          <w:color w:val="000000" w:themeColor="text1"/>
          <w:lang w:val="zh-CN"/>
        </w:rPr>
        <w:t>424</w:t>
      </w:r>
      <w:r w:rsidR="00875EB3" w:rsidRPr="00435A40">
        <w:rPr>
          <w:rFonts w:ascii="Times New Roman" w:hAnsi="Times New Roman" w:cs="Times New Roman"/>
          <w:color w:val="000000" w:themeColor="text1"/>
          <w:lang w:val="zh-CN"/>
        </w:rPr>
        <w:t>个样本的性别标签缺失，</w:t>
      </w:r>
      <w:r w:rsidR="00875EB3" w:rsidRPr="00435A40">
        <w:rPr>
          <w:rFonts w:ascii="Times New Roman" w:hAnsi="Times New Roman" w:cs="Times New Roman"/>
          <w:color w:val="000000" w:themeColor="text1"/>
          <w:lang w:val="zh-CN"/>
        </w:rPr>
        <w:t>1878</w:t>
      </w:r>
      <w:r w:rsidR="00373B6B" w:rsidRPr="00435A40">
        <w:rPr>
          <w:rFonts w:ascii="Times New Roman" w:hAnsi="Times New Roman" w:cs="Times New Roman"/>
          <w:color w:val="000000" w:themeColor="text1"/>
          <w:lang w:val="zh-CN"/>
        </w:rPr>
        <w:t>个样本学历标签缺失。对于这个</w:t>
      </w:r>
      <w:r w:rsidR="00875EB3" w:rsidRPr="00435A40">
        <w:rPr>
          <w:rFonts w:ascii="Times New Roman" w:hAnsi="Times New Roman" w:cs="Times New Roman"/>
          <w:color w:val="000000" w:themeColor="text1"/>
          <w:lang w:val="zh-CN"/>
        </w:rPr>
        <w:t>问题，本文尝试了两种处理方法</w:t>
      </w:r>
      <w:r w:rsidR="00875EB3" w:rsidRPr="00AE755A">
        <w:rPr>
          <w:color w:val="000000" w:themeColor="text1"/>
          <w:lang w:val="zh-CN"/>
        </w:rPr>
        <w:t>。</w:t>
      </w:r>
    </w:p>
    <w:p w14:paraId="7CF037CF" w14:textId="77777777" w:rsidR="00875EB3" w:rsidRPr="00AE755A" w:rsidRDefault="00875EB3" w:rsidP="00F438E3">
      <w:pPr>
        <w:pStyle w:val="aa"/>
        <w:spacing w:line="360" w:lineRule="auto"/>
        <w:ind w:firstLine="480"/>
        <w:jc w:val="both"/>
        <w:rPr>
          <w:color w:val="000000" w:themeColor="text1"/>
        </w:rPr>
      </w:pPr>
      <w:r w:rsidRPr="00AE755A">
        <w:rPr>
          <w:color w:val="000000" w:themeColor="text1"/>
          <w:lang w:val="zh-CN"/>
        </w:rPr>
        <w:t>一种做法是认为它是脏数据，认为这条用户数据记录是不可靠的，把它从类别样本数据集中剔除，这样做的好处是能够完全避免这些数据的干扰，但缺点也是明显的，由于这些缺失数据的数目并不在少数，一定程度上减少了用于训练的样本量，降低了分类模型可达到的最大精度。</w:t>
      </w:r>
    </w:p>
    <w:p w14:paraId="269A0AF8" w14:textId="77777777" w:rsidR="00875EB3" w:rsidRPr="00AE755A" w:rsidRDefault="00875EB3" w:rsidP="00F438E3">
      <w:pPr>
        <w:pStyle w:val="aa"/>
        <w:spacing w:line="360" w:lineRule="auto"/>
        <w:ind w:firstLine="480"/>
        <w:jc w:val="both"/>
        <w:rPr>
          <w:color w:val="000000" w:themeColor="text1"/>
        </w:rPr>
      </w:pPr>
      <w:r w:rsidRPr="00AE755A">
        <w:rPr>
          <w:color w:val="000000" w:themeColor="text1"/>
          <w:lang w:val="zh-CN"/>
        </w:rPr>
        <w:t>另一种做法是先利用其他非缺失数据训练出一个分类模型，对这些缺失用户标签的样本进行分类预测，从而对缺失的标签数据进行填补，最后将填补后的数据样本纳入训练数据集中重新训练出新的分类模型。这样做的好处是能够利用起这些缺失的数据，扩大训练集规模，坏处是分类模型的预测准确度是有限的，填补的用户标签并非完全准确，会在一定程度上对最终分类模型的训练造成噪音干扰。</w:t>
      </w:r>
    </w:p>
    <w:p w14:paraId="7EA38EDA" w14:textId="6F58B2F5" w:rsidR="00875EB3" w:rsidRPr="00435A40" w:rsidRDefault="00875EB3" w:rsidP="00F438E3">
      <w:pPr>
        <w:pStyle w:val="aa"/>
        <w:spacing w:line="360" w:lineRule="auto"/>
        <w:ind w:firstLine="480"/>
        <w:jc w:val="both"/>
        <w:rPr>
          <w:rFonts w:ascii="Times New Roman" w:hAnsi="Times New Roman" w:cs="Times New Roman"/>
          <w:color w:val="000000" w:themeColor="text1"/>
        </w:rPr>
      </w:pPr>
      <w:r w:rsidRPr="00435A40">
        <w:rPr>
          <w:rFonts w:ascii="Times New Roman" w:hAnsi="Times New Roman" w:cs="Times New Roman"/>
          <w:color w:val="000000" w:themeColor="text1"/>
          <w:lang w:val="zh-CN"/>
        </w:rPr>
        <w:t>实验发现，对于性别属性而言忽略缺失标签的做法比填补缺失标签的做法有</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的增益，但对于年龄和学历而言，填补缺失标签的做法比忽略缺失标签的做法提高了</w:t>
      </w:r>
      <w:r w:rsidRPr="00435A40">
        <w:rPr>
          <w:rFonts w:ascii="Times New Roman" w:hAnsi="Times New Roman" w:cs="Times New Roman"/>
          <w:color w:val="000000" w:themeColor="text1"/>
          <w:lang w:val="zh-CN"/>
        </w:rPr>
        <w:t>1%</w:t>
      </w:r>
      <w:r w:rsidRPr="00435A40">
        <w:rPr>
          <w:rFonts w:ascii="Times New Roman" w:hAnsi="Times New Roman" w:cs="Times New Roman"/>
          <w:color w:val="000000" w:themeColor="text1"/>
          <w:lang w:val="zh-CN"/>
        </w:rPr>
        <w:t>的准确率。原因是，性别标签只有两种，样本数量也比较平衡，所以填补缺失标签增加样本的益处小于其噪音干扰带来的坏处。而年龄和学历各有</w:t>
      </w:r>
      <w:r w:rsidRPr="00435A40">
        <w:rPr>
          <w:rFonts w:ascii="Times New Roman" w:hAnsi="Times New Roman" w:cs="Times New Roman"/>
          <w:color w:val="000000" w:themeColor="text1"/>
          <w:lang w:val="zh-CN"/>
        </w:rPr>
        <w:t>6</w:t>
      </w:r>
      <w:r w:rsidRPr="00435A40">
        <w:rPr>
          <w:rFonts w:ascii="Times New Roman" w:hAnsi="Times New Roman" w:cs="Times New Roman"/>
          <w:color w:val="000000" w:themeColor="text1"/>
          <w:lang w:val="zh-CN"/>
        </w:rPr>
        <w:t>种标签，样本数目也非常不平衡，所以填补缺失标签增加样本的益处大于其噪音干扰的坏处。</w:t>
      </w:r>
    </w:p>
    <w:p w14:paraId="63AC3B54" w14:textId="1436762D" w:rsidR="00875EB3" w:rsidRPr="00435A40" w:rsidRDefault="00875EB3" w:rsidP="00435A40">
      <w:pPr>
        <w:pStyle w:val="2"/>
        <w:spacing w:after="120" w:line="360" w:lineRule="auto"/>
        <w:rPr>
          <w:rFonts w:ascii="SimHei" w:eastAsia="SimHei" w:hAnsi="SimHei"/>
          <w:b w:val="0"/>
        </w:rPr>
      </w:pPr>
      <w:bookmarkStart w:id="58" w:name="_Toc483399080"/>
      <w:bookmarkStart w:id="59" w:name="_Toc482744383"/>
      <w:r w:rsidRPr="00435A40">
        <w:rPr>
          <w:rFonts w:ascii="SimHei" w:eastAsia="SimHei" w:hAnsi="SimHei"/>
          <w:b w:val="0"/>
        </w:rPr>
        <w:t xml:space="preserve">3.6 </w:t>
      </w:r>
      <w:r w:rsidR="0016041A" w:rsidRPr="00435A40">
        <w:rPr>
          <w:rFonts w:ascii="SimHei" w:eastAsia="SimHei" w:hAnsi="SimHei" w:hint="eastAsia"/>
          <w:b w:val="0"/>
        </w:rPr>
        <w:t>用户属性</w:t>
      </w:r>
      <w:r w:rsidRPr="00435A40">
        <w:rPr>
          <w:rFonts w:ascii="SimHei" w:eastAsia="SimHei" w:hAnsi="SimHei"/>
          <w:b w:val="0"/>
        </w:rPr>
        <w:t>分类</w:t>
      </w:r>
      <w:r w:rsidR="0016041A" w:rsidRPr="00435A40">
        <w:rPr>
          <w:rFonts w:ascii="SimHei" w:eastAsia="SimHei" w:hAnsi="SimHei" w:hint="eastAsia"/>
          <w:b w:val="0"/>
        </w:rPr>
        <w:t>预测算法</w:t>
      </w:r>
      <w:r w:rsidRPr="00435A40">
        <w:rPr>
          <w:rFonts w:ascii="SimHei" w:eastAsia="SimHei" w:hAnsi="SimHei"/>
          <w:b w:val="0"/>
        </w:rPr>
        <w:t>总体</w:t>
      </w:r>
      <w:r w:rsidR="0016041A" w:rsidRPr="00435A40">
        <w:rPr>
          <w:rFonts w:ascii="SimHei" w:eastAsia="SimHei" w:hAnsi="SimHei" w:hint="eastAsia"/>
          <w:b w:val="0"/>
        </w:rPr>
        <w:t>处理框架</w:t>
      </w:r>
      <w:bookmarkEnd w:id="58"/>
      <w:bookmarkEnd w:id="59"/>
    </w:p>
    <w:p w14:paraId="616CE25A" w14:textId="049C42FC" w:rsidR="00875EB3" w:rsidRPr="00AE755A" w:rsidRDefault="00875EB3" w:rsidP="00435A40">
      <w:pPr>
        <w:pStyle w:val="aa"/>
        <w:spacing w:line="360" w:lineRule="auto"/>
        <w:rPr>
          <w:color w:val="000000" w:themeColor="text1"/>
          <w:lang w:val="zh-CN"/>
        </w:rPr>
      </w:pPr>
      <w:r w:rsidRPr="00AE755A">
        <w:rPr>
          <w:color w:val="000000" w:themeColor="text1"/>
          <w:lang w:val="zh-CN"/>
        </w:rPr>
        <w:t>经过上文的介绍，本文基于用户搜索关键词的用户属性分析预测</w:t>
      </w:r>
      <w:r w:rsidR="003C5A07">
        <w:rPr>
          <w:rFonts w:eastAsiaTheme="minorEastAsia" w:hint="eastAsia"/>
          <w:color w:val="000000" w:themeColor="text1"/>
          <w:lang w:val="zh-CN"/>
        </w:rPr>
        <w:t>算法</w:t>
      </w:r>
      <w:r w:rsidR="0016041A">
        <w:rPr>
          <w:rFonts w:eastAsiaTheme="minorEastAsia" w:hint="eastAsia"/>
          <w:color w:val="000000" w:themeColor="text1"/>
          <w:lang w:val="zh-CN"/>
        </w:rPr>
        <w:t>与</w:t>
      </w:r>
      <w:r w:rsidRPr="00AE755A">
        <w:rPr>
          <w:color w:val="000000" w:themeColor="text1"/>
          <w:lang w:val="zh-CN"/>
        </w:rPr>
        <w:t>总体</w:t>
      </w:r>
      <w:r w:rsidR="0016041A">
        <w:rPr>
          <w:rFonts w:eastAsiaTheme="minorEastAsia" w:hint="eastAsia"/>
          <w:color w:val="000000" w:themeColor="text1"/>
          <w:lang w:val="zh-CN"/>
        </w:rPr>
        <w:t>处理</w:t>
      </w:r>
      <w:r w:rsidR="003C5A07">
        <w:rPr>
          <w:rFonts w:eastAsiaTheme="minorEastAsia" w:hint="eastAsia"/>
          <w:color w:val="000000" w:themeColor="text1"/>
          <w:lang w:val="zh-CN"/>
        </w:rPr>
        <w:t>框架</w:t>
      </w:r>
      <w:r w:rsidRPr="00AE755A">
        <w:rPr>
          <w:color w:val="000000" w:themeColor="text1"/>
          <w:lang w:val="zh-CN"/>
        </w:rPr>
        <w:t>如下图所示：</w:t>
      </w:r>
    </w:p>
    <w:p w14:paraId="2934728F" w14:textId="77777777" w:rsidR="00665401" w:rsidRPr="00AE755A" w:rsidRDefault="00665401" w:rsidP="00435A40">
      <w:pPr>
        <w:pStyle w:val="aa"/>
        <w:spacing w:line="360" w:lineRule="auto"/>
        <w:rPr>
          <w:color w:val="000000" w:themeColor="text1"/>
          <w:lang w:val="zh-CN"/>
        </w:rPr>
      </w:pPr>
    </w:p>
    <w:p w14:paraId="57B7415C" w14:textId="77777777" w:rsidR="00671996" w:rsidRDefault="00671996" w:rsidP="00435A40">
      <w:pPr>
        <w:pStyle w:val="aa"/>
        <w:spacing w:line="360" w:lineRule="auto"/>
        <w:ind w:firstLine="0"/>
        <w:jc w:val="center"/>
        <w:rPr>
          <w:color w:val="000000" w:themeColor="text1"/>
        </w:rPr>
      </w:pPr>
    </w:p>
    <w:p w14:paraId="41973DAD" w14:textId="77777777" w:rsidR="00671996" w:rsidRDefault="00671996" w:rsidP="00435A40">
      <w:pPr>
        <w:pStyle w:val="aa"/>
        <w:spacing w:line="360" w:lineRule="auto"/>
        <w:ind w:firstLine="0"/>
        <w:jc w:val="center"/>
        <w:rPr>
          <w:color w:val="000000" w:themeColor="text1"/>
        </w:rPr>
      </w:pPr>
    </w:p>
    <w:p w14:paraId="5C1BA5F3" w14:textId="736864C2" w:rsidR="00875EB3" w:rsidRPr="00AE755A" w:rsidRDefault="00C9027E" w:rsidP="00435A40">
      <w:pPr>
        <w:pStyle w:val="aa"/>
        <w:spacing w:line="360" w:lineRule="auto"/>
        <w:ind w:firstLine="0"/>
        <w:jc w:val="center"/>
        <w:rPr>
          <w:color w:val="000000" w:themeColor="text1"/>
        </w:rPr>
      </w:pPr>
      <w:r w:rsidRPr="00C9027E">
        <w:rPr>
          <w:noProof/>
          <w:color w:val="000000" w:themeColor="text1"/>
        </w:rPr>
        <w:lastRenderedPageBreak/>
        <w:drawing>
          <wp:inline distT="0" distB="0" distL="0" distR="0" wp14:anchorId="06EE5CB8" wp14:editId="4596DF97">
            <wp:extent cx="5270500" cy="42595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4259580"/>
                    </a:xfrm>
                    <a:prstGeom prst="rect">
                      <a:avLst/>
                    </a:prstGeom>
                  </pic:spPr>
                </pic:pic>
              </a:graphicData>
            </a:graphic>
          </wp:inline>
        </w:drawing>
      </w:r>
    </w:p>
    <w:p w14:paraId="2BBA387D" w14:textId="1EDA8116" w:rsidR="00875EB3" w:rsidRPr="00435A40"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color w:val="000000" w:themeColor="text1"/>
          <w:sz w:val="21"/>
          <w:szCs w:val="21"/>
          <w:lang w:val="zh-CN"/>
        </w:rPr>
      </w:pPr>
      <w:r w:rsidRPr="00435A40">
        <w:rPr>
          <w:rStyle w:val="ac"/>
          <w:rFonts w:asciiTheme="minorEastAsia" w:eastAsiaTheme="minorEastAsia" w:hAnsiTheme="minorEastAsia" w:cs="Arial Unicode MS" w:hint="eastAsia"/>
          <w:b/>
          <w:color w:val="000000" w:themeColor="text1"/>
          <w:sz w:val="21"/>
          <w:szCs w:val="21"/>
          <w:lang w:val="zh-CN"/>
        </w:rPr>
        <w:t>图</w:t>
      </w:r>
      <w:r w:rsidRPr="00435A40">
        <w:rPr>
          <w:rStyle w:val="ac"/>
          <w:rFonts w:asciiTheme="minorEastAsia" w:eastAsiaTheme="minorEastAsia" w:hAnsiTheme="minorEastAsia" w:cs="Arial Unicode MS"/>
          <w:b/>
          <w:color w:val="000000" w:themeColor="text1"/>
          <w:sz w:val="21"/>
          <w:szCs w:val="21"/>
          <w:lang w:val="zh-CN"/>
        </w:rPr>
        <w:t>3-</w:t>
      </w:r>
      <w:r w:rsidR="0016041A" w:rsidRPr="00435A40">
        <w:rPr>
          <w:rStyle w:val="ac"/>
          <w:rFonts w:asciiTheme="minorEastAsia" w:eastAsiaTheme="minorEastAsia" w:hAnsiTheme="minorEastAsia" w:cs="Arial Unicode MS"/>
          <w:b/>
          <w:color w:val="000000" w:themeColor="text1"/>
          <w:sz w:val="21"/>
          <w:szCs w:val="21"/>
          <w:lang w:val="zh-CN"/>
        </w:rPr>
        <w:t>1</w:t>
      </w:r>
      <w:r w:rsidR="009269C7">
        <w:rPr>
          <w:rStyle w:val="ac"/>
          <w:rFonts w:asciiTheme="minorEastAsia" w:eastAsiaTheme="minorEastAsia" w:hAnsiTheme="minorEastAsia" w:cs="Arial Unicode MS"/>
          <w:b/>
          <w:color w:val="000000" w:themeColor="text1"/>
          <w:sz w:val="21"/>
          <w:szCs w:val="21"/>
          <w:lang w:val="zh-CN"/>
        </w:rPr>
        <w:t>本文</w:t>
      </w:r>
      <w:r w:rsidR="009269C7">
        <w:rPr>
          <w:rStyle w:val="ac"/>
          <w:rFonts w:asciiTheme="minorEastAsia" w:eastAsiaTheme="minorEastAsia" w:hAnsiTheme="minorEastAsia" w:cs="Arial Unicode MS" w:hint="eastAsia"/>
          <w:b/>
          <w:color w:val="000000" w:themeColor="text1"/>
          <w:sz w:val="21"/>
          <w:szCs w:val="21"/>
          <w:lang w:val="zh-CN"/>
        </w:rPr>
        <w:t>算法</w:t>
      </w:r>
      <w:r w:rsidR="009269C7">
        <w:rPr>
          <w:rStyle w:val="ac"/>
          <w:rFonts w:asciiTheme="minorEastAsia" w:eastAsiaTheme="minorEastAsia" w:hAnsiTheme="minorEastAsia" w:cs="Arial Unicode MS"/>
          <w:b/>
          <w:color w:val="000000" w:themeColor="text1"/>
          <w:sz w:val="21"/>
          <w:szCs w:val="21"/>
          <w:lang w:val="zh-CN"/>
        </w:rPr>
        <w:t>与总体处理流程</w:t>
      </w:r>
      <w:r w:rsidR="004858B7">
        <w:rPr>
          <w:rStyle w:val="ac"/>
          <w:rFonts w:asciiTheme="minorEastAsia" w:eastAsiaTheme="minorEastAsia" w:hAnsiTheme="minorEastAsia" w:cs="Arial Unicode MS" w:hint="eastAsia"/>
          <w:b/>
          <w:color w:val="000000" w:themeColor="text1"/>
          <w:sz w:val="21"/>
          <w:szCs w:val="21"/>
          <w:lang w:val="zh-CN"/>
        </w:rPr>
        <w:t>框架</w:t>
      </w:r>
      <w:r w:rsidRPr="00435A40">
        <w:rPr>
          <w:rStyle w:val="ac"/>
          <w:rFonts w:asciiTheme="minorEastAsia" w:eastAsiaTheme="minorEastAsia" w:hAnsiTheme="minorEastAsia" w:cs="Arial Unicode MS" w:hint="eastAsia"/>
          <w:b/>
          <w:color w:val="000000" w:themeColor="text1"/>
          <w:sz w:val="21"/>
          <w:szCs w:val="21"/>
          <w:lang w:val="zh-CN"/>
        </w:rPr>
        <w:t>图</w:t>
      </w:r>
    </w:p>
    <w:p w14:paraId="2215EBC1" w14:textId="77777777" w:rsidR="00875EB3" w:rsidRPr="00AE755A" w:rsidRDefault="00875EB3" w:rsidP="00435A40">
      <w:pPr>
        <w:pStyle w:val="a5"/>
        <w:spacing w:line="360" w:lineRule="auto"/>
        <w:rPr>
          <w:rStyle w:val="ac"/>
          <w:rFonts w:ascii="Helvetica" w:eastAsia="Helvetica" w:hAnsi="Helvetica" w:cs="Helvetica"/>
          <w:color w:val="000000" w:themeColor="text1"/>
          <w:kern w:val="0"/>
          <w:sz w:val="22"/>
          <w:szCs w:val="22"/>
          <w:lang w:val="zh-TW" w:eastAsia="zh-TW"/>
        </w:rPr>
      </w:pPr>
    </w:p>
    <w:p w14:paraId="3E020482" w14:textId="77777777" w:rsidR="00875EB3" w:rsidRPr="00AE755A" w:rsidRDefault="00875EB3" w:rsidP="00435A40">
      <w:pPr>
        <w:pStyle w:val="a5"/>
        <w:spacing w:line="360" w:lineRule="auto"/>
        <w:rPr>
          <w:rStyle w:val="ac"/>
          <w:color w:val="000000" w:themeColor="text1"/>
          <w:sz w:val="15"/>
          <w:lang w:val="zh-TW" w:eastAsia="zh-TW"/>
        </w:rPr>
      </w:pPr>
    </w:p>
    <w:p w14:paraId="6E73CE4F" w14:textId="77777777" w:rsidR="00875EB3" w:rsidRPr="00AE755A" w:rsidRDefault="00875EB3" w:rsidP="00435A40">
      <w:pPr>
        <w:pStyle w:val="a5"/>
        <w:spacing w:line="360" w:lineRule="auto"/>
        <w:rPr>
          <w:rStyle w:val="ac"/>
          <w:b/>
          <w:color w:val="000000" w:themeColor="text1"/>
          <w:sz w:val="15"/>
          <w:lang w:val="zh-TW" w:eastAsia="zh-TW"/>
        </w:rPr>
      </w:pPr>
    </w:p>
    <w:p w14:paraId="6BBE99CB" w14:textId="77777777" w:rsidR="008056C9" w:rsidRPr="00AE755A" w:rsidRDefault="008056C9" w:rsidP="00435A40">
      <w:pPr>
        <w:pStyle w:val="a5"/>
        <w:spacing w:line="360" w:lineRule="auto"/>
        <w:rPr>
          <w:rStyle w:val="ac"/>
          <w:b/>
          <w:color w:val="000000" w:themeColor="text1"/>
          <w:sz w:val="15"/>
          <w:lang w:val="zh-TW" w:eastAsia="zh-TW"/>
        </w:rPr>
      </w:pPr>
    </w:p>
    <w:p w14:paraId="0A1EEC92" w14:textId="77777777" w:rsidR="008056C9" w:rsidRPr="00AE755A" w:rsidRDefault="008056C9" w:rsidP="00435A40">
      <w:pPr>
        <w:pStyle w:val="a5"/>
        <w:spacing w:line="360" w:lineRule="auto"/>
        <w:rPr>
          <w:rStyle w:val="ac"/>
          <w:b/>
          <w:color w:val="000000" w:themeColor="text1"/>
          <w:sz w:val="15"/>
          <w:lang w:val="zh-TW" w:eastAsia="zh-TW"/>
        </w:rPr>
      </w:pPr>
    </w:p>
    <w:p w14:paraId="5F665F33" w14:textId="77777777" w:rsidR="008056C9" w:rsidRPr="00AE755A" w:rsidRDefault="008056C9" w:rsidP="00435A40">
      <w:pPr>
        <w:pStyle w:val="a5"/>
        <w:spacing w:line="360" w:lineRule="auto"/>
        <w:rPr>
          <w:rStyle w:val="ac"/>
          <w:b/>
          <w:color w:val="000000" w:themeColor="text1"/>
          <w:sz w:val="15"/>
          <w:lang w:val="zh-TW" w:eastAsia="zh-TW"/>
        </w:rPr>
      </w:pPr>
    </w:p>
    <w:p w14:paraId="755F1046" w14:textId="77777777" w:rsidR="008056C9" w:rsidRPr="00AE755A" w:rsidRDefault="008056C9" w:rsidP="00435A40">
      <w:pPr>
        <w:pStyle w:val="a5"/>
        <w:spacing w:line="360" w:lineRule="auto"/>
        <w:rPr>
          <w:rStyle w:val="ac"/>
          <w:b/>
          <w:color w:val="000000" w:themeColor="text1"/>
          <w:sz w:val="15"/>
          <w:lang w:val="zh-TW" w:eastAsia="zh-TW"/>
        </w:rPr>
      </w:pPr>
    </w:p>
    <w:p w14:paraId="5B004B15" w14:textId="77777777" w:rsidR="008056C9" w:rsidRDefault="008056C9" w:rsidP="00435A40">
      <w:pPr>
        <w:pStyle w:val="a5"/>
        <w:spacing w:line="360" w:lineRule="auto"/>
        <w:rPr>
          <w:rStyle w:val="ac"/>
          <w:b/>
          <w:color w:val="000000" w:themeColor="text1"/>
          <w:sz w:val="15"/>
          <w:lang w:val="zh-TW" w:eastAsia="zh-TW"/>
        </w:rPr>
      </w:pPr>
    </w:p>
    <w:p w14:paraId="28FBADD5" w14:textId="77777777" w:rsidR="003B7A9D" w:rsidRDefault="003B7A9D" w:rsidP="00435A40">
      <w:pPr>
        <w:pStyle w:val="a5"/>
        <w:spacing w:line="360" w:lineRule="auto"/>
        <w:rPr>
          <w:rStyle w:val="ac"/>
          <w:b/>
          <w:color w:val="000000" w:themeColor="text1"/>
          <w:sz w:val="15"/>
          <w:lang w:val="zh-TW" w:eastAsia="zh-TW"/>
        </w:rPr>
      </w:pPr>
    </w:p>
    <w:p w14:paraId="0C2F1E1B" w14:textId="77777777" w:rsidR="003B7A9D" w:rsidRDefault="003B7A9D" w:rsidP="00435A40">
      <w:pPr>
        <w:pStyle w:val="a5"/>
        <w:spacing w:line="360" w:lineRule="auto"/>
        <w:rPr>
          <w:rStyle w:val="ac"/>
          <w:b/>
          <w:color w:val="000000" w:themeColor="text1"/>
          <w:sz w:val="15"/>
          <w:lang w:val="zh-TW" w:eastAsia="zh-TW"/>
        </w:rPr>
      </w:pPr>
    </w:p>
    <w:p w14:paraId="59E37BC5" w14:textId="77777777" w:rsidR="003B7A9D" w:rsidRDefault="003B7A9D" w:rsidP="00435A40">
      <w:pPr>
        <w:pStyle w:val="a5"/>
        <w:spacing w:line="360" w:lineRule="auto"/>
        <w:rPr>
          <w:rStyle w:val="ac"/>
          <w:b/>
          <w:color w:val="000000" w:themeColor="text1"/>
          <w:sz w:val="15"/>
          <w:lang w:val="zh-TW" w:eastAsia="zh-TW"/>
        </w:rPr>
      </w:pPr>
    </w:p>
    <w:p w14:paraId="07101CCC" w14:textId="77777777" w:rsidR="003B7A9D" w:rsidRDefault="003B7A9D" w:rsidP="00435A40">
      <w:pPr>
        <w:pStyle w:val="a5"/>
        <w:spacing w:line="360" w:lineRule="auto"/>
        <w:rPr>
          <w:rStyle w:val="ac"/>
          <w:b/>
          <w:color w:val="000000" w:themeColor="text1"/>
          <w:sz w:val="15"/>
          <w:lang w:val="zh-TW" w:eastAsia="zh-TW"/>
        </w:rPr>
      </w:pPr>
    </w:p>
    <w:p w14:paraId="11B44082" w14:textId="77777777" w:rsidR="003B7A9D" w:rsidRDefault="003B7A9D" w:rsidP="00435A40">
      <w:pPr>
        <w:pStyle w:val="a5"/>
        <w:spacing w:line="360" w:lineRule="auto"/>
        <w:rPr>
          <w:rStyle w:val="ac"/>
          <w:b/>
          <w:color w:val="000000" w:themeColor="text1"/>
          <w:sz w:val="15"/>
          <w:lang w:val="zh-TW" w:eastAsia="zh-TW"/>
        </w:rPr>
      </w:pPr>
    </w:p>
    <w:p w14:paraId="4B1B6B8E" w14:textId="77777777" w:rsidR="003B7A9D" w:rsidRDefault="003B7A9D" w:rsidP="00435A40">
      <w:pPr>
        <w:pStyle w:val="a5"/>
        <w:spacing w:line="360" w:lineRule="auto"/>
        <w:rPr>
          <w:rStyle w:val="ac"/>
          <w:b/>
          <w:color w:val="000000" w:themeColor="text1"/>
          <w:sz w:val="15"/>
          <w:lang w:val="zh-TW" w:eastAsia="zh-TW"/>
        </w:rPr>
      </w:pPr>
    </w:p>
    <w:p w14:paraId="5BCE9E6D" w14:textId="77777777" w:rsidR="003B7A9D" w:rsidRDefault="003B7A9D" w:rsidP="00435A40">
      <w:pPr>
        <w:pStyle w:val="a5"/>
        <w:spacing w:line="360" w:lineRule="auto"/>
        <w:rPr>
          <w:rStyle w:val="ac"/>
          <w:b/>
          <w:color w:val="000000" w:themeColor="text1"/>
          <w:sz w:val="15"/>
          <w:lang w:val="zh-TW" w:eastAsia="zh-TW"/>
        </w:rPr>
      </w:pPr>
    </w:p>
    <w:p w14:paraId="20A0AFF7" w14:textId="77777777" w:rsidR="003B7A9D" w:rsidRDefault="003B7A9D" w:rsidP="00435A40">
      <w:pPr>
        <w:pStyle w:val="a5"/>
        <w:spacing w:line="360" w:lineRule="auto"/>
        <w:rPr>
          <w:rStyle w:val="ac"/>
          <w:b/>
          <w:color w:val="000000" w:themeColor="text1"/>
          <w:sz w:val="15"/>
          <w:lang w:val="zh-TW" w:eastAsia="zh-TW"/>
        </w:rPr>
      </w:pPr>
    </w:p>
    <w:p w14:paraId="4F8B4D94" w14:textId="77777777" w:rsidR="003B7A9D" w:rsidRDefault="003B7A9D" w:rsidP="00435A40">
      <w:pPr>
        <w:pStyle w:val="a5"/>
        <w:spacing w:line="360" w:lineRule="auto"/>
        <w:rPr>
          <w:rStyle w:val="ac"/>
          <w:b/>
          <w:color w:val="000000" w:themeColor="text1"/>
          <w:sz w:val="15"/>
          <w:lang w:val="zh-TW" w:eastAsia="zh-TW"/>
        </w:rPr>
      </w:pPr>
    </w:p>
    <w:p w14:paraId="2E2BFF1C" w14:textId="77777777" w:rsidR="003B7A9D" w:rsidRDefault="003B7A9D" w:rsidP="00435A40">
      <w:pPr>
        <w:pStyle w:val="a5"/>
        <w:spacing w:line="360" w:lineRule="auto"/>
        <w:rPr>
          <w:rStyle w:val="ac"/>
          <w:b/>
          <w:color w:val="000000" w:themeColor="text1"/>
          <w:sz w:val="15"/>
          <w:lang w:val="zh-TW" w:eastAsia="zh-TW"/>
        </w:rPr>
      </w:pPr>
    </w:p>
    <w:p w14:paraId="68E68E91" w14:textId="77777777" w:rsidR="003B7A9D" w:rsidRDefault="003B7A9D" w:rsidP="00435A40">
      <w:pPr>
        <w:pStyle w:val="a5"/>
        <w:spacing w:line="360" w:lineRule="auto"/>
        <w:rPr>
          <w:rStyle w:val="ac"/>
          <w:b/>
          <w:color w:val="000000" w:themeColor="text1"/>
          <w:sz w:val="15"/>
          <w:lang w:val="zh-TW" w:eastAsia="zh-TW"/>
        </w:rPr>
      </w:pPr>
    </w:p>
    <w:p w14:paraId="6FF82FC2" w14:textId="77777777" w:rsidR="003B7A9D" w:rsidRDefault="003B7A9D" w:rsidP="00435A40">
      <w:pPr>
        <w:pStyle w:val="a5"/>
        <w:spacing w:line="360" w:lineRule="auto"/>
        <w:rPr>
          <w:rStyle w:val="ac"/>
          <w:b/>
          <w:color w:val="000000" w:themeColor="text1"/>
          <w:sz w:val="15"/>
          <w:lang w:val="zh-TW" w:eastAsia="zh-TW"/>
        </w:rPr>
      </w:pPr>
    </w:p>
    <w:p w14:paraId="1F4D1293" w14:textId="77777777" w:rsidR="003B7A9D" w:rsidRDefault="003B7A9D" w:rsidP="00435A40">
      <w:pPr>
        <w:pStyle w:val="a5"/>
        <w:spacing w:line="360" w:lineRule="auto"/>
        <w:rPr>
          <w:rStyle w:val="ac"/>
          <w:b/>
          <w:color w:val="000000" w:themeColor="text1"/>
          <w:sz w:val="15"/>
          <w:lang w:val="zh-TW" w:eastAsia="zh-TW"/>
        </w:rPr>
      </w:pPr>
    </w:p>
    <w:p w14:paraId="6ACE56DC" w14:textId="77777777" w:rsidR="003B7A9D" w:rsidRDefault="003B7A9D" w:rsidP="00435A40">
      <w:pPr>
        <w:pStyle w:val="a5"/>
        <w:spacing w:line="360" w:lineRule="auto"/>
        <w:rPr>
          <w:rStyle w:val="ac"/>
          <w:b/>
          <w:color w:val="000000" w:themeColor="text1"/>
          <w:sz w:val="15"/>
          <w:lang w:val="zh-TW" w:eastAsia="zh-TW"/>
        </w:rPr>
      </w:pPr>
    </w:p>
    <w:p w14:paraId="08E71E60" w14:textId="77777777" w:rsidR="003B7A9D" w:rsidRPr="00AE755A" w:rsidRDefault="003B7A9D" w:rsidP="00435A40">
      <w:pPr>
        <w:pStyle w:val="a5"/>
        <w:spacing w:line="360" w:lineRule="auto"/>
        <w:rPr>
          <w:rStyle w:val="ac"/>
          <w:b/>
          <w:color w:val="000000" w:themeColor="text1"/>
          <w:sz w:val="15"/>
          <w:lang w:val="zh-TW" w:eastAsia="zh-TW"/>
        </w:rPr>
      </w:pPr>
    </w:p>
    <w:p w14:paraId="354D55FF" w14:textId="77777777" w:rsidR="008056C9" w:rsidRPr="00AE755A" w:rsidRDefault="008056C9" w:rsidP="00435A40">
      <w:pPr>
        <w:pStyle w:val="a5"/>
        <w:spacing w:line="360" w:lineRule="auto"/>
        <w:rPr>
          <w:rStyle w:val="ac"/>
          <w:b/>
          <w:color w:val="000000" w:themeColor="text1"/>
          <w:sz w:val="15"/>
          <w:lang w:val="zh-TW" w:eastAsia="zh-TW"/>
        </w:rPr>
      </w:pPr>
    </w:p>
    <w:p w14:paraId="72E8EAA8" w14:textId="77777777" w:rsidR="00875EB3" w:rsidRPr="00435A40" w:rsidRDefault="00875EB3" w:rsidP="00435A40">
      <w:pPr>
        <w:pStyle w:val="1"/>
        <w:snapToGrid w:val="0"/>
        <w:spacing w:before="0" w:after="120" w:line="360" w:lineRule="auto"/>
        <w:jc w:val="center"/>
        <w:rPr>
          <w:rFonts w:ascii="SimHei" w:eastAsia="SimHei" w:hAnsi="SimHei"/>
          <w:b w:val="0"/>
          <w:lang w:val="zh-TW" w:eastAsia="zh-TW"/>
        </w:rPr>
      </w:pPr>
      <w:bookmarkStart w:id="60" w:name="_Toc482744384"/>
      <w:bookmarkStart w:id="61" w:name="_Toc483399081"/>
      <w:r w:rsidRPr="00435A40">
        <w:rPr>
          <w:rFonts w:ascii="SimHei" w:eastAsia="SimHei" w:hAnsi="SimHei"/>
          <w:b w:val="0"/>
        </w:rPr>
        <w:lastRenderedPageBreak/>
        <w:t>第</w:t>
      </w:r>
      <w:r w:rsidRPr="00435A40">
        <w:rPr>
          <w:rFonts w:ascii="SimHei" w:eastAsia="SimHei" w:hAnsi="SimHei"/>
          <w:b w:val="0"/>
          <w:lang w:val="zh-TW" w:eastAsia="zh-TW"/>
        </w:rPr>
        <w:t>4</w:t>
      </w:r>
      <w:r w:rsidRPr="00435A40">
        <w:rPr>
          <w:rFonts w:ascii="SimHei" w:eastAsia="SimHei" w:hAnsi="SimHei"/>
          <w:b w:val="0"/>
        </w:rPr>
        <w:t>章 实验</w:t>
      </w:r>
      <w:bookmarkEnd w:id="60"/>
      <w:r w:rsidR="0016041A" w:rsidRPr="00435A40">
        <w:rPr>
          <w:rFonts w:ascii="SimHei" w:eastAsia="SimHei" w:hAnsi="SimHei" w:hint="eastAsia"/>
          <w:b w:val="0"/>
        </w:rPr>
        <w:t>与评估</w:t>
      </w:r>
      <w:bookmarkEnd w:id="61"/>
    </w:p>
    <w:p w14:paraId="6C7F12C2" w14:textId="77777777" w:rsidR="00875EB3" w:rsidRPr="00435A40" w:rsidRDefault="00875EB3" w:rsidP="00435A40">
      <w:pPr>
        <w:pStyle w:val="2"/>
        <w:spacing w:after="120" w:line="360" w:lineRule="auto"/>
        <w:rPr>
          <w:rFonts w:ascii="SimHei" w:eastAsia="SimHei" w:hAnsi="SimHei"/>
          <w:b w:val="0"/>
        </w:rPr>
      </w:pPr>
      <w:bookmarkStart w:id="62" w:name="_Toc482744385"/>
      <w:bookmarkStart w:id="63" w:name="_Toc483399082"/>
      <w:r w:rsidRPr="00435A40">
        <w:rPr>
          <w:rFonts w:ascii="SimHei" w:eastAsia="SimHei" w:hAnsi="SimHei"/>
          <w:b w:val="0"/>
        </w:rPr>
        <w:t>4.1实验环境</w:t>
      </w:r>
      <w:bookmarkEnd w:id="62"/>
      <w:bookmarkEnd w:id="63"/>
    </w:p>
    <w:p w14:paraId="61FF93B0" w14:textId="1842F7F7" w:rsidR="00875EB3" w:rsidRPr="00AE755A" w:rsidRDefault="0016041A" w:rsidP="00F438E3">
      <w:pPr>
        <w:pStyle w:val="aa"/>
        <w:spacing w:line="360" w:lineRule="auto"/>
        <w:ind w:firstLine="0"/>
        <w:jc w:val="both"/>
        <w:rPr>
          <w:rStyle w:val="ac"/>
          <w:rFonts w:ascii="宋体" w:eastAsia="宋体" w:hAnsi="宋体" w:cs="宋体"/>
          <w:color w:val="000000" w:themeColor="text1"/>
          <w:lang w:val="zh-TW" w:eastAsia="zh-TW"/>
        </w:rPr>
      </w:pPr>
      <w:r>
        <w:rPr>
          <w:rStyle w:val="ac"/>
          <w:rFonts w:ascii="宋体" w:eastAsia="宋体" w:hAnsi="宋体" w:cs="宋体" w:hint="eastAsia"/>
          <w:color w:val="000000" w:themeColor="text1"/>
          <w:lang w:val="zh-TW"/>
        </w:rPr>
        <w:t xml:space="preserve">    </w:t>
      </w:r>
      <w:r w:rsidR="00875EB3" w:rsidRPr="00AE755A">
        <w:rPr>
          <w:rStyle w:val="ac"/>
          <w:rFonts w:ascii="宋体" w:eastAsia="宋体" w:hAnsi="宋体" w:cs="宋体"/>
          <w:color w:val="000000" w:themeColor="text1"/>
          <w:lang w:val="zh-TW" w:eastAsia="zh-TW"/>
        </w:rPr>
        <w:t>本</w:t>
      </w:r>
      <w:r>
        <w:rPr>
          <w:rStyle w:val="ac"/>
          <w:rFonts w:ascii="宋体" w:eastAsia="宋体" w:hAnsi="宋体" w:cs="宋体" w:hint="eastAsia"/>
          <w:color w:val="000000" w:themeColor="text1"/>
          <w:lang w:val="zh-TW"/>
        </w:rPr>
        <w:t>文</w:t>
      </w:r>
      <w:r w:rsidR="00875EB3" w:rsidRPr="00AE755A">
        <w:rPr>
          <w:rStyle w:val="ac"/>
          <w:rFonts w:ascii="宋体" w:eastAsia="宋体" w:hAnsi="宋体" w:cs="宋体"/>
          <w:color w:val="000000" w:themeColor="text1"/>
          <w:lang w:val="zh-TW" w:eastAsia="zh-TW"/>
        </w:rPr>
        <w:t>实验中的计算环境如下所示：</w:t>
      </w:r>
    </w:p>
    <w:p w14:paraId="24D1A07B" w14:textId="5C2F7C52" w:rsidR="00875EB3" w:rsidRPr="00AE755A" w:rsidRDefault="0016041A" w:rsidP="00F438E3">
      <w:pPr>
        <w:pStyle w:val="aa"/>
        <w:spacing w:line="360" w:lineRule="auto"/>
        <w:ind w:firstLine="0"/>
        <w:jc w:val="both"/>
        <w:rPr>
          <w:rStyle w:val="ac"/>
          <w:rFonts w:ascii="宋体" w:eastAsia="宋体" w:hAnsi="宋体" w:cs="宋体"/>
          <w:color w:val="000000" w:themeColor="text1"/>
          <w:lang w:val="zh-TW"/>
        </w:rPr>
      </w:pPr>
      <w:r>
        <w:rPr>
          <w:rStyle w:val="ac"/>
          <w:rFonts w:ascii="宋体" w:eastAsia="宋体" w:hAnsi="宋体" w:cs="宋体" w:hint="eastAsia"/>
          <w:color w:val="000000" w:themeColor="text1"/>
          <w:lang w:val="zh-TW"/>
        </w:rPr>
        <w:t xml:space="preserve">  （1）</w:t>
      </w:r>
      <w:r w:rsidR="00875EB3" w:rsidRPr="00AE755A">
        <w:rPr>
          <w:rStyle w:val="ac"/>
          <w:rFonts w:ascii="宋体" w:eastAsia="宋体" w:hAnsi="宋体" w:cs="宋体"/>
          <w:color w:val="000000" w:themeColor="text1"/>
          <w:lang w:val="zh-TW" w:eastAsia="zh-TW"/>
        </w:rPr>
        <w:t>硬件环境</w:t>
      </w:r>
    </w:p>
    <w:p w14:paraId="1906447C"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AE755A">
        <w:rPr>
          <w:rStyle w:val="ac"/>
          <w:rFonts w:ascii="宋体" w:eastAsia="宋体" w:hAnsi="宋体" w:cs="宋体"/>
          <w:color w:val="000000" w:themeColor="text1"/>
          <w:lang w:eastAsia="zh-TW"/>
        </w:rPr>
        <w:t xml:space="preserve">CPU:  </w:t>
      </w:r>
      <w:r w:rsidRPr="00435A40">
        <w:rPr>
          <w:rStyle w:val="ac"/>
          <w:rFonts w:ascii="Times New Roman" w:eastAsia="宋体" w:hAnsi="Times New Roman" w:cs="Times New Roman"/>
          <w:color w:val="000000" w:themeColor="text1"/>
          <w:lang w:eastAsia="zh-TW"/>
        </w:rPr>
        <w:t>1.6 GHz Intel Core i5</w:t>
      </w:r>
    </w:p>
    <w:p w14:paraId="207E0C8F"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435A40">
        <w:rPr>
          <w:rFonts w:ascii="Times New Roman" w:hAnsi="Times New Roman" w:cs="Times New Roman"/>
          <w:color w:val="000000" w:themeColor="text1"/>
          <w:lang w:val="zh-CN" w:eastAsia="zh-TW"/>
        </w:rPr>
        <w:t>内存</w:t>
      </w:r>
      <w:r w:rsidRPr="00435A40">
        <w:rPr>
          <w:rStyle w:val="ac"/>
          <w:rFonts w:ascii="Times New Roman" w:eastAsia="宋体" w:hAnsi="Times New Roman" w:cs="Times New Roman"/>
          <w:color w:val="000000" w:themeColor="text1"/>
          <w:lang w:eastAsia="zh-TW"/>
        </w:rPr>
        <w:t>:  8 GB 1600 MHz DDR3</w:t>
      </w:r>
    </w:p>
    <w:p w14:paraId="1EB496AE"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435A40">
        <w:rPr>
          <w:rStyle w:val="ac"/>
          <w:rFonts w:ascii="Times New Roman" w:eastAsia="宋体" w:hAnsi="Times New Roman" w:cs="Times New Roman"/>
          <w:color w:val="000000" w:themeColor="text1"/>
          <w:lang w:val="zh-CN" w:eastAsia="zh-TW"/>
        </w:rPr>
        <w:t>SSD</w:t>
      </w:r>
      <w:r w:rsidRPr="00435A40">
        <w:rPr>
          <w:rFonts w:ascii="Times New Roman" w:hAnsi="Times New Roman" w:cs="Times New Roman"/>
          <w:color w:val="000000" w:themeColor="text1"/>
          <w:lang w:val="zh-CN" w:eastAsia="zh-TW"/>
        </w:rPr>
        <w:t>闪存空间</w:t>
      </w:r>
      <w:r w:rsidRPr="00435A40">
        <w:rPr>
          <w:rStyle w:val="ac"/>
          <w:rFonts w:ascii="Times New Roman" w:eastAsia="宋体" w:hAnsi="Times New Roman" w:cs="Times New Roman"/>
          <w:color w:val="000000" w:themeColor="text1"/>
          <w:lang w:eastAsia="zh-TW"/>
        </w:rPr>
        <w:t xml:space="preserve">:  </w:t>
      </w:r>
      <w:r w:rsidRPr="00435A40">
        <w:rPr>
          <w:rStyle w:val="ac"/>
          <w:rFonts w:ascii="Times New Roman" w:eastAsia="宋体" w:hAnsi="Times New Roman" w:cs="Times New Roman"/>
          <w:color w:val="000000" w:themeColor="text1"/>
          <w:lang w:val="zh-CN" w:eastAsia="zh-TW"/>
        </w:rPr>
        <w:t>256</w:t>
      </w:r>
      <w:r w:rsidRPr="00435A40">
        <w:rPr>
          <w:rStyle w:val="ac"/>
          <w:rFonts w:ascii="Times New Roman" w:eastAsia="宋体" w:hAnsi="Times New Roman" w:cs="Times New Roman"/>
          <w:color w:val="000000" w:themeColor="text1"/>
          <w:lang w:eastAsia="zh-TW"/>
        </w:rPr>
        <w:t>GB</w:t>
      </w:r>
    </w:p>
    <w:p w14:paraId="110544B1" w14:textId="24C13B78" w:rsidR="00875EB3" w:rsidRPr="00435A40" w:rsidRDefault="0016041A" w:rsidP="00F438E3">
      <w:pPr>
        <w:pStyle w:val="aa"/>
        <w:spacing w:line="360" w:lineRule="auto"/>
        <w:ind w:firstLine="0"/>
        <w:jc w:val="both"/>
        <w:rPr>
          <w:rStyle w:val="ac"/>
          <w:rFonts w:ascii="Times New Roman" w:eastAsia="宋体" w:hAnsi="Times New Roman" w:cs="Times New Roman"/>
          <w:color w:val="000000" w:themeColor="text1"/>
          <w:lang w:val="zh-TW"/>
        </w:rPr>
      </w:pPr>
      <w:r w:rsidRPr="00435A40">
        <w:rPr>
          <w:rStyle w:val="ac"/>
          <w:rFonts w:ascii="Times New Roman" w:eastAsia="宋体" w:hAnsi="Times New Roman" w:cs="Times New Roman"/>
          <w:color w:val="000000" w:themeColor="text1"/>
          <w:lang w:val="zh-TW"/>
        </w:rPr>
        <w:t xml:space="preserve">  </w:t>
      </w:r>
      <w:r w:rsidRPr="00435A40">
        <w:rPr>
          <w:rStyle w:val="ac"/>
          <w:rFonts w:ascii="Times New Roman" w:eastAsia="宋体" w:hAnsi="Times New Roman" w:cs="Times New Roman" w:hint="eastAsia"/>
          <w:color w:val="000000" w:themeColor="text1"/>
          <w:lang w:val="zh-TW"/>
        </w:rPr>
        <w:t>（</w:t>
      </w:r>
      <w:r w:rsidRPr="00435A40">
        <w:rPr>
          <w:rStyle w:val="ac"/>
          <w:rFonts w:ascii="Times New Roman" w:eastAsia="宋体" w:hAnsi="Times New Roman" w:cs="Times New Roman"/>
          <w:color w:val="000000" w:themeColor="text1"/>
          <w:lang w:val="zh-TW"/>
        </w:rPr>
        <w:t>2</w:t>
      </w:r>
      <w:r w:rsidRPr="00435A40">
        <w:rPr>
          <w:rStyle w:val="ac"/>
          <w:rFonts w:ascii="Times New Roman" w:eastAsia="宋体" w:hAnsi="Times New Roman" w:cs="Times New Roman" w:hint="eastAsia"/>
          <w:color w:val="000000" w:themeColor="text1"/>
          <w:lang w:val="zh-TW"/>
        </w:rPr>
        <w:t>）</w:t>
      </w:r>
      <w:r w:rsidR="00875EB3" w:rsidRPr="00435A40">
        <w:rPr>
          <w:rStyle w:val="ac"/>
          <w:rFonts w:ascii="Times New Roman" w:eastAsia="宋体" w:hAnsi="Times New Roman" w:cs="Times New Roman"/>
          <w:color w:val="000000" w:themeColor="text1"/>
          <w:lang w:val="zh-TW" w:eastAsia="zh-TW"/>
        </w:rPr>
        <w:t>软件环境</w:t>
      </w:r>
    </w:p>
    <w:p w14:paraId="1228E59D" w14:textId="77777777" w:rsidR="00875EB3" w:rsidRPr="00435A40" w:rsidRDefault="00875EB3" w:rsidP="00435A40">
      <w:pPr>
        <w:pStyle w:val="aa"/>
        <w:spacing w:line="360" w:lineRule="auto"/>
        <w:ind w:left="420" w:firstLine="420"/>
        <w:jc w:val="both"/>
        <w:rPr>
          <w:rStyle w:val="ac"/>
          <w:rFonts w:ascii="Times New Roman" w:eastAsia="宋体" w:hAnsi="Times New Roman" w:cs="Times New Roman"/>
          <w:color w:val="000000" w:themeColor="text1"/>
          <w:lang w:eastAsia="zh-TW"/>
        </w:rPr>
      </w:pPr>
      <w:r w:rsidRPr="00435A40">
        <w:rPr>
          <w:rStyle w:val="ac"/>
          <w:rFonts w:ascii="Times New Roman" w:eastAsia="宋体" w:hAnsi="Times New Roman" w:cs="Times New Roman"/>
          <w:color w:val="000000" w:themeColor="text1"/>
          <w:lang w:val="zh-TW" w:eastAsia="zh-TW"/>
        </w:rPr>
        <w:t>操作系统：</w:t>
      </w:r>
      <w:r w:rsidRPr="00435A40">
        <w:rPr>
          <w:rStyle w:val="ac"/>
          <w:rFonts w:ascii="Times New Roman" w:eastAsia="宋体" w:hAnsi="Times New Roman" w:cs="Times New Roman"/>
          <w:color w:val="000000" w:themeColor="text1"/>
          <w:lang w:val="zh-CN" w:eastAsia="zh-TW"/>
        </w:rPr>
        <w:t>M</w:t>
      </w:r>
      <w:r w:rsidRPr="00435A40">
        <w:rPr>
          <w:rFonts w:ascii="Times New Roman" w:hAnsi="Times New Roman" w:cs="Times New Roman"/>
          <w:color w:val="000000" w:themeColor="text1"/>
          <w:lang w:val="zh-CN" w:eastAsia="zh-TW"/>
        </w:rPr>
        <w:t>ac OS 10.11.6</w:t>
      </w:r>
    </w:p>
    <w:p w14:paraId="45FD6B10" w14:textId="77777777" w:rsidR="00875EB3" w:rsidRPr="00435A40" w:rsidRDefault="00875EB3" w:rsidP="00435A40">
      <w:pPr>
        <w:pStyle w:val="aa"/>
        <w:spacing w:line="360" w:lineRule="auto"/>
        <w:ind w:left="420" w:firstLine="420"/>
        <w:jc w:val="both"/>
        <w:rPr>
          <w:rFonts w:ascii="Times New Roman" w:hAnsi="Times New Roman" w:cs="Times New Roman"/>
          <w:color w:val="000000" w:themeColor="text1"/>
        </w:rPr>
      </w:pPr>
      <w:r w:rsidRPr="00435A40">
        <w:rPr>
          <w:rStyle w:val="ac"/>
          <w:rFonts w:ascii="Times New Roman" w:eastAsia="宋体" w:hAnsi="Times New Roman" w:cs="Times New Roman"/>
          <w:color w:val="000000" w:themeColor="text1"/>
          <w:lang w:val="zh-TW" w:eastAsia="zh-TW"/>
        </w:rPr>
        <w:t>开发语言：</w:t>
      </w:r>
      <w:r w:rsidRPr="00435A40">
        <w:rPr>
          <w:rFonts w:ascii="Times New Roman" w:hAnsi="Times New Roman" w:cs="Times New Roman"/>
          <w:color w:val="000000" w:themeColor="text1"/>
          <w:lang w:val="zh-CN"/>
        </w:rPr>
        <w:t>python</w:t>
      </w:r>
    </w:p>
    <w:p w14:paraId="2601130A" w14:textId="77777777" w:rsidR="00875EB3" w:rsidRPr="00AE755A" w:rsidRDefault="00875EB3" w:rsidP="00435A40">
      <w:pPr>
        <w:pStyle w:val="aa"/>
        <w:spacing w:line="360" w:lineRule="auto"/>
        <w:ind w:left="420" w:firstLine="420"/>
        <w:jc w:val="both"/>
        <w:rPr>
          <w:color w:val="000000" w:themeColor="text1"/>
        </w:rPr>
      </w:pPr>
      <w:r w:rsidRPr="00435A40">
        <w:rPr>
          <w:rFonts w:ascii="Times New Roman" w:hAnsi="Times New Roman" w:cs="Times New Roman"/>
          <w:color w:val="000000" w:themeColor="text1"/>
          <w:lang w:val="zh-CN"/>
        </w:rPr>
        <w:t>开源工具</w:t>
      </w:r>
      <w:r w:rsidRPr="00435A40">
        <w:rPr>
          <w:rFonts w:ascii="Times New Roman" w:hAnsi="Times New Roman" w:cs="Times New Roman"/>
          <w:color w:val="000000" w:themeColor="text1"/>
        </w:rPr>
        <w:t>：</w:t>
      </w:r>
      <w:r w:rsidRPr="00435A40">
        <w:rPr>
          <w:rFonts w:ascii="Times New Roman" w:hAnsi="Times New Roman" w:cs="Times New Roman"/>
          <w:color w:val="000000" w:themeColor="text1"/>
        </w:rPr>
        <w:t>Scikit-learn, Liblinear, Libsvm, jieba</w:t>
      </w:r>
    </w:p>
    <w:p w14:paraId="12443263" w14:textId="77777777" w:rsidR="00875EB3" w:rsidRPr="00435A40" w:rsidRDefault="00875EB3" w:rsidP="00435A40">
      <w:pPr>
        <w:pStyle w:val="2"/>
        <w:spacing w:after="120" w:line="360" w:lineRule="auto"/>
        <w:rPr>
          <w:rFonts w:ascii="SimHei" w:eastAsia="SimHei" w:hAnsi="SimHei"/>
        </w:rPr>
      </w:pPr>
      <w:bookmarkStart w:id="64" w:name="_Toc482744386"/>
      <w:bookmarkStart w:id="65" w:name="_Toc483399083"/>
      <w:r w:rsidRPr="00435A40">
        <w:rPr>
          <w:rFonts w:ascii="SimHei" w:eastAsia="SimHei" w:hAnsi="SimHei"/>
          <w:b w:val="0"/>
        </w:rPr>
        <w:t>4.2 数据集</w:t>
      </w:r>
      <w:bookmarkEnd w:id="64"/>
      <w:bookmarkEnd w:id="65"/>
    </w:p>
    <w:p w14:paraId="0C95BD70" w14:textId="68A87E76" w:rsidR="00875EB3" w:rsidRPr="00435A40" w:rsidRDefault="001357AB" w:rsidP="00F438E3">
      <w:pPr>
        <w:pStyle w:val="aa"/>
        <w:spacing w:line="360" w:lineRule="auto"/>
        <w:ind w:firstLine="420"/>
        <w:jc w:val="both"/>
        <w:rPr>
          <w:rFonts w:ascii="Times New Roman" w:hAnsi="Times New Roman" w:cs="Times New Roman"/>
          <w:color w:val="000000" w:themeColor="text1"/>
          <w:lang w:val="zh-CN"/>
        </w:rPr>
      </w:pPr>
      <w:r>
        <w:rPr>
          <w:rFonts w:cs="Times New Roman"/>
          <w:noProof/>
          <w:color w:val="000000" w:themeColor="text1"/>
          <w:bdr w:val="none" w:sz="0" w:space="0" w:color="auto"/>
        </w:rPr>
        <w:pict w14:anchorId="70442D35">
          <v:shapetype id="_x0000_t202" coordsize="21600,21600" o:spt="202" path="m0,0l0,21600,21600,21600,21600,0xe">
            <v:stroke joinstyle="miter"/>
            <v:path gradientshapeok="t" o:connecttype="rect"/>
          </v:shapetype>
          <v:shape id="_x6587__x672c__x6846__x0020_6" o:spid="_x0000_s1026" type="#_x0000_t202" style="position:absolute;left:0;text-align:left;margin-left:3.85pt;margin-top:108.4pt;width:413.9pt;height:40.25pt;z-index:251659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" fillcolor="white [3201]" strokecolor="#5b9bd5 [3204]" strokeweight="1pt">
            <v:textbox style="mso-next-textbox:#_x6587__x672c__x6846__x0020_6">
              <w:txbxContent>
                <w:p w14:paraId="5DB0DDF1" w14:textId="77777777" w:rsidR="001357AB" w:rsidRPr="004A207B" w:rsidRDefault="001357AB" w:rsidP="00875EB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Theme="minorEastAsia" w:cs="Times New Roman"/>
                      <w:kern w:val="0"/>
                      <w:sz w:val="18"/>
                      <w:szCs w:val="18"/>
                      <w:bdr w:val="none" w:sz="0" w:space="0" w:color="auto"/>
                      <w:rPrChange w:id="66" w:author="Microsoft Office 用户" w:date="2017-05-24T09:52:00Z">
                        <w:rPr>
                          <w:rFonts w:ascii="Trebuchet MS" w:eastAsiaTheme="minorEastAsia" w:hAnsi="Trebuchet MS" w:cs="Trebuchet MS"/>
                          <w:kern w:val="0"/>
                          <w:sz w:val="18"/>
                          <w:szCs w:val="18"/>
                          <w:bdr w:val="none" w:sz="0" w:space="0" w:color="auto"/>
                        </w:rPr>
                      </w:rPrChange>
                    </w:rPr>
                  </w:pPr>
                  <w:r w:rsidRPr="004A207B">
                    <w:rPr>
                      <w:rFonts w:eastAsiaTheme="minorEastAsia" w:cs="Times New Roman"/>
                      <w:kern w:val="0"/>
                      <w:sz w:val="18"/>
                      <w:szCs w:val="18"/>
                      <w:bdr w:val="none" w:sz="0" w:space="0" w:color="auto"/>
                      <w:rPrChange w:id="67" w:author="Microsoft Office 用户" w:date="2017-05-24T09:52:00Z">
                        <w:rPr>
                          <w:rFonts w:ascii="Trebuchet MS" w:eastAsiaTheme="minorEastAsia" w:hAnsi="Trebuchet MS" w:cs="Trebuchet MS"/>
                          <w:kern w:val="0"/>
                          <w:sz w:val="18"/>
                          <w:szCs w:val="18"/>
                          <w:bdr w:val="none" w:sz="0" w:space="0" w:color="auto"/>
                        </w:rPr>
                      </w:rPrChange>
                    </w:rPr>
                    <w:t xml:space="preserve">C98C47F106   1  1  5   </w:t>
                  </w:r>
                  <w:r w:rsidRPr="004A207B">
                    <w:rPr>
                      <w:rFonts w:eastAsiaTheme="minorEastAsia" w:cs="Times New Roman" w:hint="eastAsia"/>
                      <w:kern w:val="0"/>
                      <w:sz w:val="18"/>
                      <w:szCs w:val="18"/>
                      <w:bdr w:val="none" w:sz="0" w:space="0" w:color="auto"/>
                      <w:rPrChange w:id="68" w:author="Microsoft Office 用户" w:date="2017-05-24T09:52:00Z">
                        <w:rPr>
                          <w:rFonts w:ascii="Trebuchet MS" w:eastAsiaTheme="minorEastAsia" w:hAnsi="Trebuchet MS" w:cs="Trebuchet MS" w:hint="eastAsia"/>
                          <w:kern w:val="0"/>
                          <w:sz w:val="18"/>
                          <w:szCs w:val="18"/>
                          <w:bdr w:val="none" w:sz="0" w:space="0" w:color="auto"/>
                        </w:rPr>
                      </w:rPrChange>
                    </w:rPr>
                    <w:t>空格符号复制临沂是哪里</w:t>
                  </w:r>
                  <w:r w:rsidRPr="004A207B">
                    <w:rPr>
                      <w:rFonts w:eastAsiaTheme="minorEastAsia" w:cs="Times New Roman"/>
                      <w:kern w:val="0"/>
                      <w:sz w:val="18"/>
                      <w:szCs w:val="18"/>
                      <w:bdr w:val="none" w:sz="0" w:space="0" w:color="auto"/>
                      <w:rPrChange w:id="69" w:author="Microsoft Office 用户" w:date="2017-05-24T09:52:00Z">
                        <w:rPr>
                          <w:rFonts w:ascii="Trebuchet MS" w:eastAsiaTheme="minorEastAsia" w:hAnsi="Trebuchet MS" w:cs="Trebuchet MS"/>
                          <w:kern w:val="0"/>
                          <w:sz w:val="18"/>
                          <w:szCs w:val="18"/>
                          <w:bdr w:val="none" w:sz="0" w:space="0" w:color="auto"/>
                        </w:rPr>
                      </w:rPrChange>
                    </w:rPr>
                    <w:t>lol</w:t>
                  </w:r>
                  <w:r w:rsidRPr="004A207B">
                    <w:rPr>
                      <w:rFonts w:eastAsiaTheme="minorEastAsia" w:cs="Times New Roman" w:hint="eastAsia"/>
                      <w:kern w:val="0"/>
                      <w:sz w:val="18"/>
                      <w:szCs w:val="18"/>
                      <w:bdr w:val="none" w:sz="0" w:space="0" w:color="auto"/>
                      <w:rPrChange w:id="70" w:author="Microsoft Office 用户" w:date="2017-05-24T09:52:00Z">
                        <w:rPr>
                          <w:rFonts w:ascii="Trebuchet MS" w:eastAsiaTheme="minorEastAsia" w:hAnsi="Trebuchet MS" w:cs="Trebuchet MS" w:hint="eastAsia"/>
                          <w:kern w:val="0"/>
                          <w:sz w:val="18"/>
                          <w:szCs w:val="18"/>
                          <w:bdr w:val="none" w:sz="0" w:space="0" w:color="auto"/>
                        </w:rPr>
                      </w:rPrChange>
                    </w:rPr>
                    <w:t>镇魂街拉棺图片纹身视频合成</w:t>
                  </w:r>
                  <w:r w:rsidRPr="004A207B">
                    <w:rPr>
                      <w:rFonts w:eastAsiaTheme="minorEastAsia" w:cs="Times New Roman"/>
                      <w:kern w:val="0"/>
                      <w:sz w:val="18"/>
                      <w:szCs w:val="18"/>
                      <w:bdr w:val="none" w:sz="0" w:space="0" w:color="auto"/>
                      <w:rPrChange w:id="71" w:author="Microsoft Office 用户" w:date="2017-05-24T09:52:00Z">
                        <w:rPr>
                          <w:rFonts w:ascii="Trebuchet MS" w:eastAsiaTheme="minorEastAsia" w:hAnsi="Trebuchet MS" w:cs="Trebuchet MS"/>
                          <w:kern w:val="0"/>
                          <w:sz w:val="18"/>
                          <w:szCs w:val="18"/>
                          <w:bdr w:val="none" w:sz="0" w:space="0" w:color="auto"/>
                        </w:rPr>
                      </w:rPrChange>
                    </w:rPr>
                    <w:t xml:space="preserve">app </w:t>
                  </w:r>
                  <w:r w:rsidRPr="004A207B">
                    <w:rPr>
                      <w:rFonts w:eastAsiaTheme="minorEastAsia" w:cs="Times New Roman" w:hint="eastAsia"/>
                      <w:kern w:val="0"/>
                      <w:sz w:val="18"/>
                      <w:szCs w:val="18"/>
                      <w:bdr w:val="none" w:sz="0" w:space="0" w:color="auto"/>
                      <w:rPrChange w:id="72" w:author="Microsoft Office 用户" w:date="2017-05-24T09:52:00Z">
                        <w:rPr>
                          <w:rFonts w:ascii="Trebuchet MS" w:eastAsiaTheme="minorEastAsia" w:hAnsi="Trebuchet MS" w:cs="Trebuchet MS" w:hint="eastAsia"/>
                          <w:kern w:val="0"/>
                          <w:sz w:val="18"/>
                          <w:szCs w:val="18"/>
                          <w:bdr w:val="none" w:sz="0" w:space="0" w:color="auto"/>
                        </w:rPr>
                      </w:rPrChange>
                    </w:rPr>
                    <w:t>长颜草</w:t>
                  </w:r>
                </w:p>
                <w:p w14:paraId="653F6002" w14:textId="77777777" w:rsidR="001357AB" w:rsidRPr="004A207B" w:rsidRDefault="001357AB" w:rsidP="00875EB3">
                  <w:pPr>
                    <w:spacing w:line="360" w:lineRule="auto"/>
                    <w:rPr>
                      <w:rFonts w:eastAsiaTheme="minorEastAsia" w:cs="Times New Roman"/>
                      <w:rPrChange w:id="73" w:author="Microsoft Office 用户" w:date="2017-05-24T09:52:00Z">
                        <w:rPr/>
                      </w:rPrChange>
                    </w:rPr>
                  </w:pPr>
                  <w:r w:rsidRPr="004A207B">
                    <w:rPr>
                      <w:rFonts w:eastAsiaTheme="minorEastAsia" w:cs="Times New Roman"/>
                      <w:kern w:val="0"/>
                      <w:sz w:val="18"/>
                      <w:szCs w:val="18"/>
                      <w:bdr w:val="none" w:sz="0" w:space="0" w:color="auto"/>
                      <w:rPrChange w:id="74" w:author="Microsoft Office 用户" w:date="2017-05-24T09:52:00Z">
                        <w:rPr>
                          <w:rFonts w:ascii="Trebuchet MS" w:eastAsiaTheme="minorEastAsia" w:hAnsi="Trebuchet MS" w:cs="Trebuchet MS"/>
                          <w:kern w:val="0"/>
                          <w:sz w:val="18"/>
                          <w:szCs w:val="18"/>
                          <w:bdr w:val="none" w:sz="0" w:space="0" w:color="auto"/>
                        </w:rPr>
                      </w:rPrChange>
                    </w:rPr>
                    <w:t xml:space="preserve">9D8C36B494   2  2  4   </w:t>
                  </w:r>
                  <w:r w:rsidRPr="004A207B">
                    <w:rPr>
                      <w:rFonts w:eastAsiaTheme="minorEastAsia" w:cs="Times New Roman" w:hint="eastAsia"/>
                      <w:kern w:val="0"/>
                      <w:sz w:val="18"/>
                      <w:szCs w:val="18"/>
                      <w:bdr w:val="none" w:sz="0" w:space="0" w:color="auto"/>
                      <w:rPrChange w:id="75" w:author="Microsoft Office 用户" w:date="2017-05-24T09:52:00Z">
                        <w:rPr>
                          <w:rFonts w:ascii="Trebuchet MS" w:eastAsiaTheme="minorEastAsia" w:hAnsi="Trebuchet MS" w:cs="Trebuchet MS" w:hint="eastAsia"/>
                          <w:kern w:val="0"/>
                          <w:sz w:val="18"/>
                          <w:szCs w:val="18"/>
                          <w:bdr w:val="none" w:sz="0" w:space="0" w:color="auto"/>
                        </w:rPr>
                      </w:rPrChange>
                    </w:rPr>
                    <w:t>选中不连续的段落并为其套用样式微微一笑很倾城你是我学生又怎样</w:t>
                  </w:r>
                </w:p>
              </w:txbxContent>
            </v:textbox>
            <w10:wrap type="square"/>
          </v:shape>
        </w:pict>
      </w:r>
      <w:r w:rsidR="00875EB3" w:rsidRPr="00435A40">
        <w:rPr>
          <w:rStyle w:val="ac"/>
          <w:rFonts w:ascii="Times New Roman" w:eastAsia="宋体" w:hAnsi="Times New Roman" w:cs="Times New Roman"/>
          <w:color w:val="000000" w:themeColor="text1"/>
          <w:lang w:val="zh-TW" w:eastAsia="zh-TW"/>
        </w:rPr>
        <w:t>本</w:t>
      </w:r>
      <w:r w:rsidR="0016041A" w:rsidRPr="00435A40">
        <w:rPr>
          <w:rStyle w:val="ac"/>
          <w:rFonts w:ascii="Times New Roman" w:eastAsia="宋体" w:hAnsi="Times New Roman" w:cs="Times New Roman" w:hint="eastAsia"/>
          <w:color w:val="000000" w:themeColor="text1"/>
          <w:lang w:val="zh-TW"/>
        </w:rPr>
        <w:t>文</w:t>
      </w:r>
      <w:r w:rsidR="00875EB3" w:rsidRPr="00435A40">
        <w:rPr>
          <w:rStyle w:val="ac"/>
          <w:rFonts w:ascii="Times New Roman" w:eastAsia="宋体" w:hAnsi="Times New Roman" w:cs="Times New Roman"/>
          <w:color w:val="000000" w:themeColor="text1"/>
          <w:lang w:val="zh-TW" w:eastAsia="zh-TW"/>
        </w:rPr>
        <w:t>实验中所使用的数据集</w:t>
      </w:r>
      <w:r w:rsidR="00875EB3" w:rsidRPr="00435A40">
        <w:rPr>
          <w:rFonts w:ascii="Times New Roman" w:hAnsi="Times New Roman" w:cs="Times New Roman"/>
          <w:color w:val="000000" w:themeColor="text1"/>
          <w:lang w:val="zh-CN"/>
        </w:rPr>
        <w:t>来源于搜狗</w:t>
      </w:r>
      <w:r w:rsidR="00875EB3" w:rsidRPr="00435A40">
        <w:rPr>
          <w:rStyle w:val="ac"/>
          <w:rFonts w:ascii="Times New Roman" w:eastAsia="宋体" w:hAnsi="Times New Roman" w:cs="Times New Roman"/>
          <w:color w:val="000000" w:themeColor="text1"/>
          <w:lang w:val="zh-TW" w:eastAsia="zh-TW"/>
        </w:rPr>
        <w:t>，</w:t>
      </w:r>
      <w:r w:rsidR="00875EB3" w:rsidRPr="00435A40">
        <w:rPr>
          <w:rFonts w:ascii="Times New Roman" w:hAnsi="Times New Roman" w:cs="Times New Roman"/>
          <w:color w:val="000000" w:themeColor="text1"/>
          <w:lang w:val="zh-CN"/>
        </w:rPr>
        <w:t>数据集共有</w:t>
      </w:r>
      <w:r w:rsidR="00875EB3" w:rsidRPr="00435A40">
        <w:rPr>
          <w:rFonts w:ascii="Times New Roman" w:hAnsi="Times New Roman" w:cs="Times New Roman"/>
          <w:color w:val="000000" w:themeColor="text1"/>
        </w:rPr>
        <w:t>20000</w:t>
      </w:r>
      <w:r w:rsidR="00875EB3" w:rsidRPr="00435A40">
        <w:rPr>
          <w:rFonts w:ascii="Times New Roman" w:hAnsi="Times New Roman" w:cs="Times New Roman"/>
          <w:color w:val="000000" w:themeColor="text1"/>
          <w:lang w:val="zh-CN"/>
        </w:rPr>
        <w:t>条记录</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其中每条记录都是由</w:t>
      </w:r>
      <w:r w:rsidR="00875EB3" w:rsidRPr="00435A40">
        <w:rPr>
          <w:rFonts w:ascii="Times New Roman" w:hAnsi="Times New Roman" w:cs="Times New Roman"/>
          <w:color w:val="000000" w:themeColor="text1"/>
        </w:rPr>
        <w:t>5</w:t>
      </w:r>
      <w:r w:rsidR="00875EB3" w:rsidRPr="00435A40">
        <w:rPr>
          <w:rFonts w:ascii="Times New Roman" w:hAnsi="Times New Roman" w:cs="Times New Roman"/>
          <w:color w:val="000000" w:themeColor="text1"/>
          <w:lang w:val="zh-CN"/>
        </w:rPr>
        <w:t>个字段组成的</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前四个字段是用户的信息</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分别是用户的</w:t>
      </w:r>
      <w:r w:rsidR="00875EB3" w:rsidRPr="00435A40">
        <w:rPr>
          <w:rFonts w:ascii="Times New Roman" w:hAnsi="Times New Roman" w:cs="Times New Roman"/>
          <w:color w:val="000000" w:themeColor="text1"/>
        </w:rPr>
        <w:t>ID</w:t>
      </w:r>
      <w:r w:rsidR="00875EB3" w:rsidRPr="00435A40">
        <w:rPr>
          <w:rFonts w:ascii="Times New Roman" w:hAnsi="Times New Roman" w:cs="Times New Roman"/>
          <w:color w:val="000000" w:themeColor="text1"/>
          <w:lang w:val="zh-CN"/>
        </w:rPr>
        <w:t>、年龄</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Age</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、性别</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Gender</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、学历</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Education</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第</w:t>
      </w:r>
      <w:r w:rsidR="00875EB3" w:rsidRPr="00435A40">
        <w:rPr>
          <w:rFonts w:ascii="Times New Roman" w:hAnsi="Times New Roman" w:cs="Times New Roman"/>
          <w:color w:val="000000" w:themeColor="text1"/>
        </w:rPr>
        <w:t>5</w:t>
      </w:r>
      <w:r w:rsidR="00875EB3" w:rsidRPr="00435A40">
        <w:rPr>
          <w:rFonts w:ascii="Times New Roman" w:hAnsi="Times New Roman" w:cs="Times New Roman"/>
          <w:color w:val="000000" w:themeColor="text1"/>
          <w:lang w:val="zh-CN"/>
        </w:rPr>
        <w:t>个字段是该用户历史一个月的搜索记录</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rPr>
        <w:t>Query List</w:t>
      </w:r>
      <w:r w:rsidR="00875EB3" w:rsidRPr="00435A40">
        <w:rPr>
          <w:rFonts w:ascii="Times New Roman" w:hAnsi="Times New Roman" w:cs="Times New Roman"/>
          <w:color w:val="000000" w:themeColor="text1"/>
        </w:rPr>
        <w:t>），</w:t>
      </w:r>
      <w:r w:rsidR="00875EB3" w:rsidRPr="00435A40">
        <w:rPr>
          <w:rFonts w:ascii="Times New Roman" w:hAnsi="Times New Roman" w:cs="Times New Roman"/>
          <w:color w:val="000000" w:themeColor="text1"/>
          <w:lang w:val="zh-CN"/>
        </w:rPr>
        <w:t>字段的详细情况见表</w:t>
      </w:r>
      <w:r w:rsidR="00875EB3" w:rsidRPr="00435A40">
        <w:rPr>
          <w:rFonts w:ascii="Times New Roman" w:hAnsi="Times New Roman" w:cs="Times New Roman"/>
          <w:color w:val="000000" w:themeColor="text1"/>
        </w:rPr>
        <w:t>1</w:t>
      </w:r>
      <w:r w:rsidR="00875EB3" w:rsidRPr="00435A40">
        <w:rPr>
          <w:rFonts w:ascii="Times New Roman" w:hAnsi="Times New Roman" w:cs="Times New Roman"/>
          <w:color w:val="000000" w:themeColor="text1"/>
          <w:lang w:val="zh-CN"/>
        </w:rPr>
        <w:t>。</w:t>
      </w:r>
      <w:r w:rsidR="0016041A" w:rsidRPr="00435A40">
        <w:rPr>
          <w:rFonts w:ascii="Times New Roman" w:eastAsiaTheme="minorEastAsia" w:hAnsi="Times New Roman" w:cs="Times New Roman" w:hint="eastAsia"/>
          <w:color w:val="000000" w:themeColor="text1"/>
          <w:lang w:val="zh-CN"/>
        </w:rPr>
        <w:t>数据格式</w:t>
      </w:r>
      <w:r w:rsidR="00875EB3" w:rsidRPr="00435A40">
        <w:rPr>
          <w:rFonts w:ascii="Times New Roman" w:hAnsi="Times New Roman" w:cs="Times New Roman"/>
          <w:color w:val="000000" w:themeColor="text1"/>
          <w:lang w:val="zh-CN"/>
        </w:rPr>
        <w:t>示例如下：</w:t>
      </w:r>
    </w:p>
    <w:p w14:paraId="67911FD7" w14:textId="77777777" w:rsidR="00875EB3" w:rsidRPr="00435A40" w:rsidRDefault="00875EB3" w:rsidP="00435A40">
      <w:pPr>
        <w:pStyle w:val="aa"/>
        <w:spacing w:line="360" w:lineRule="auto"/>
        <w:ind w:firstLine="0"/>
        <w:jc w:val="both"/>
        <w:rPr>
          <w:rFonts w:ascii="Times New Roman" w:hAnsi="Times New Roman" w:cs="Times New Roman"/>
          <w:color w:val="000000" w:themeColor="text1"/>
          <w:lang w:val="zh-CN"/>
        </w:rPr>
      </w:pPr>
    </w:p>
    <w:p w14:paraId="457F771D" w14:textId="605E95D7" w:rsidR="00875EB3" w:rsidRPr="00435A40" w:rsidRDefault="00875EB3" w:rsidP="00F438E3">
      <w:pPr>
        <w:pStyle w:val="aa"/>
        <w:spacing w:line="360" w:lineRule="auto"/>
        <w:ind w:firstLine="420"/>
        <w:jc w:val="both"/>
        <w:rPr>
          <w:rFonts w:ascii="Times New Roman" w:eastAsia="宋体" w:hAnsi="Times New Roman" w:cs="Times New Roman"/>
          <w:color w:val="000000" w:themeColor="text1"/>
          <w:sz w:val="21"/>
          <w:szCs w:val="21"/>
        </w:rPr>
      </w:pPr>
      <w:r w:rsidRPr="00435A40">
        <w:rPr>
          <w:rFonts w:ascii="Times New Roman" w:hAnsi="Times New Roman" w:cs="Times New Roman"/>
          <w:color w:val="000000" w:themeColor="text1"/>
          <w:lang w:val="zh-CN"/>
        </w:rPr>
        <w:t>经过观察发现，</w:t>
      </w:r>
      <w:r w:rsidR="00FA756C" w:rsidRPr="00435A40">
        <w:rPr>
          <w:rFonts w:ascii="Times New Roman" w:hAnsi="Times New Roman" w:cs="Times New Roman"/>
          <w:color w:val="000000" w:themeColor="text1"/>
          <w:lang w:val="zh-CN"/>
        </w:rPr>
        <w:t>数据集中存在较为</w:t>
      </w:r>
      <w:r w:rsidR="0016041A" w:rsidRPr="00435A40">
        <w:rPr>
          <w:rFonts w:ascii="Times New Roman" w:hAnsi="Times New Roman" w:cs="Times New Roman"/>
          <w:color w:val="000000" w:themeColor="text1"/>
          <w:lang w:val="zh-CN"/>
        </w:rPr>
        <w:t>严</w:t>
      </w:r>
      <w:r w:rsidR="0016041A" w:rsidRPr="00435A40">
        <w:rPr>
          <w:rFonts w:ascii="Times New Roman" w:eastAsiaTheme="minorEastAsia" w:hAnsi="Times New Roman" w:cs="Times New Roman" w:hint="eastAsia"/>
          <w:color w:val="000000" w:themeColor="text1"/>
          <w:lang w:val="zh-CN"/>
        </w:rPr>
        <w:t>重</w:t>
      </w:r>
      <w:r w:rsidR="00FA756C" w:rsidRPr="00435A40">
        <w:rPr>
          <w:rFonts w:ascii="Times New Roman" w:hAnsi="Times New Roman" w:cs="Times New Roman"/>
          <w:color w:val="000000" w:themeColor="text1"/>
          <w:lang w:val="zh-CN"/>
        </w:rPr>
        <w:t>的样本空间分布不平衡</w:t>
      </w:r>
      <w:r w:rsidR="00FD563B" w:rsidRPr="00435A40">
        <w:rPr>
          <w:rFonts w:ascii="Times New Roman" w:hAnsi="Times New Roman" w:cs="Times New Roman"/>
          <w:color w:val="000000" w:themeColor="text1"/>
          <w:lang w:val="zh-CN"/>
        </w:rPr>
        <w:t>情况</w:t>
      </w:r>
      <w:r w:rsidR="00FA756C" w:rsidRPr="00435A40">
        <w:rPr>
          <w:rFonts w:ascii="Times New Roman" w:hAnsi="Times New Roman" w:cs="Times New Roman"/>
          <w:color w:val="000000" w:themeColor="text1"/>
          <w:lang w:val="zh-CN"/>
        </w:rPr>
        <w:t>。</w:t>
      </w:r>
      <w:r w:rsidRPr="00435A40">
        <w:rPr>
          <w:rFonts w:ascii="Times New Roman" w:hAnsi="Times New Roman" w:cs="Times New Roman"/>
          <w:color w:val="000000" w:themeColor="text1"/>
          <w:lang w:val="zh-CN"/>
        </w:rPr>
        <w:t>在性别属性中，男性样本有</w:t>
      </w:r>
      <w:r w:rsidRPr="00435A40">
        <w:rPr>
          <w:rFonts w:ascii="Times New Roman" w:hAnsi="Times New Roman" w:cs="Times New Roman"/>
          <w:color w:val="000000" w:themeColor="text1"/>
          <w:lang w:val="zh-CN"/>
        </w:rPr>
        <w:t>11365</w:t>
      </w:r>
      <w:r w:rsidRPr="00435A40">
        <w:rPr>
          <w:rFonts w:ascii="Times New Roman" w:hAnsi="Times New Roman" w:cs="Times New Roman"/>
          <w:color w:val="000000" w:themeColor="text1"/>
          <w:lang w:val="zh-CN"/>
        </w:rPr>
        <w:t>个，女性样本有</w:t>
      </w:r>
      <w:r w:rsidRPr="00435A40">
        <w:rPr>
          <w:rFonts w:ascii="Times New Roman" w:hAnsi="Times New Roman" w:cs="Times New Roman"/>
          <w:color w:val="000000" w:themeColor="text1"/>
          <w:lang w:val="zh-CN"/>
        </w:rPr>
        <w:t>8211</w:t>
      </w:r>
      <w:r w:rsidRPr="00435A40">
        <w:rPr>
          <w:rFonts w:ascii="Times New Roman" w:hAnsi="Times New Roman" w:cs="Times New Roman"/>
          <w:color w:val="000000" w:themeColor="text1"/>
          <w:lang w:val="zh-CN"/>
        </w:rPr>
        <w:t>个，男性样本比女性样本多了三千多个样本。在年龄类别分布中，随着年龄的增加样本数据量逐渐甚至急剧减少，</w:t>
      </w:r>
      <w:r w:rsidRPr="00435A40">
        <w:rPr>
          <w:rFonts w:ascii="Times New Roman" w:hAnsi="Times New Roman" w:cs="Times New Roman"/>
          <w:color w:val="000000" w:themeColor="text1"/>
        </w:rPr>
        <w:t>0-18</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7900</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19-23</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5330</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24-30</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3603</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31-40</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2141</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41-50</w:t>
      </w:r>
      <w:r w:rsidRPr="00435A40">
        <w:rPr>
          <w:rFonts w:ascii="Times New Roman" w:hAnsi="Times New Roman" w:cs="Times New Roman"/>
          <w:color w:val="000000" w:themeColor="text1"/>
          <w:lang w:val="zh-CN"/>
        </w:rPr>
        <w:t>岁有</w:t>
      </w:r>
      <w:r w:rsidRPr="00435A40">
        <w:rPr>
          <w:rFonts w:ascii="Times New Roman" w:hAnsi="Times New Roman" w:cs="Times New Roman"/>
          <w:color w:val="000000" w:themeColor="text1"/>
        </w:rPr>
        <w:t>589</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rPr>
        <w:t>51-999</w:t>
      </w:r>
      <w:r w:rsidRPr="00435A40">
        <w:rPr>
          <w:rFonts w:ascii="Times New Roman" w:hAnsi="Times New Roman" w:cs="Times New Roman"/>
          <w:color w:val="000000" w:themeColor="text1"/>
          <w:lang w:val="zh-CN"/>
        </w:rPr>
        <w:t>岁仅有</w:t>
      </w:r>
      <w:r w:rsidRPr="00435A40">
        <w:rPr>
          <w:rFonts w:ascii="Times New Roman" w:hAnsi="Times New Roman" w:cs="Times New Roman"/>
          <w:color w:val="000000" w:themeColor="text1"/>
        </w:rPr>
        <w:t>82</w:t>
      </w:r>
      <w:r w:rsidRPr="00435A40">
        <w:rPr>
          <w:rFonts w:ascii="Times New Roman" w:hAnsi="Times New Roman" w:cs="Times New Roman"/>
          <w:color w:val="000000" w:themeColor="text1"/>
          <w:lang w:val="zh-CN"/>
        </w:rPr>
        <w:t>个样本。学历样本的分布与年龄一样严</w:t>
      </w:r>
      <w:r w:rsidR="0016041A" w:rsidRPr="00435A40">
        <w:rPr>
          <w:rFonts w:ascii="Times New Roman" w:eastAsiaTheme="minorEastAsia" w:hAnsi="Times New Roman" w:cs="Times New Roman" w:hint="eastAsia"/>
          <w:color w:val="000000" w:themeColor="text1"/>
          <w:lang w:val="zh-CN"/>
        </w:rPr>
        <w:t>重，</w:t>
      </w:r>
      <w:r w:rsidRPr="00435A40">
        <w:rPr>
          <w:rFonts w:ascii="Times New Roman" w:hAnsi="Times New Roman" w:cs="Times New Roman"/>
          <w:color w:val="000000" w:themeColor="text1"/>
          <w:lang w:val="zh-CN"/>
        </w:rPr>
        <w:t>甚至更</w:t>
      </w:r>
      <w:r w:rsidR="0016041A" w:rsidRPr="00435A40">
        <w:rPr>
          <w:rFonts w:ascii="Times New Roman" w:eastAsiaTheme="minorEastAsia" w:hAnsi="Times New Roman" w:cs="Times New Roman" w:hint="eastAsia"/>
          <w:color w:val="000000" w:themeColor="text1"/>
          <w:lang w:val="zh-CN"/>
        </w:rPr>
        <w:t>差</w:t>
      </w:r>
      <w:r w:rsidRPr="00435A40">
        <w:rPr>
          <w:rFonts w:ascii="Times New Roman" w:hAnsi="Times New Roman" w:cs="Times New Roman"/>
          <w:color w:val="000000" w:themeColor="text1"/>
          <w:lang w:val="zh-CN"/>
        </w:rPr>
        <w:t>，初中学历的有</w:t>
      </w:r>
      <w:r w:rsidRPr="00435A40">
        <w:rPr>
          <w:rFonts w:ascii="Times New Roman" w:hAnsi="Times New Roman" w:cs="Times New Roman"/>
          <w:color w:val="000000" w:themeColor="text1"/>
          <w:lang w:val="zh-CN"/>
        </w:rPr>
        <w:t>7487</w:t>
      </w:r>
      <w:r w:rsidRPr="00435A40">
        <w:rPr>
          <w:rFonts w:ascii="Times New Roman" w:hAnsi="Times New Roman" w:cs="Times New Roman"/>
          <w:color w:val="000000" w:themeColor="text1"/>
          <w:lang w:val="zh-CN"/>
        </w:rPr>
        <w:t>个样本，高中有</w:t>
      </w:r>
      <w:r w:rsidRPr="00435A40">
        <w:rPr>
          <w:rFonts w:ascii="Times New Roman" w:hAnsi="Times New Roman" w:cs="Times New Roman"/>
          <w:color w:val="000000" w:themeColor="text1"/>
          <w:lang w:val="zh-CN"/>
        </w:rPr>
        <w:t>5579</w:t>
      </w:r>
      <w:r w:rsidRPr="00435A40">
        <w:rPr>
          <w:rFonts w:ascii="Times New Roman" w:hAnsi="Times New Roman" w:cs="Times New Roman"/>
          <w:color w:val="000000" w:themeColor="text1"/>
          <w:lang w:val="zh-CN"/>
        </w:rPr>
        <w:t>个样本，大学有</w:t>
      </w:r>
      <w:r w:rsidRPr="00435A40">
        <w:rPr>
          <w:rFonts w:ascii="Times New Roman" w:hAnsi="Times New Roman" w:cs="Times New Roman"/>
          <w:color w:val="000000" w:themeColor="text1"/>
          <w:lang w:val="zh-CN"/>
        </w:rPr>
        <w:t>3722</w:t>
      </w:r>
      <w:r w:rsidRPr="00435A40">
        <w:rPr>
          <w:rFonts w:ascii="Times New Roman" w:hAnsi="Times New Roman" w:cs="Times New Roman"/>
          <w:color w:val="000000" w:themeColor="text1"/>
          <w:lang w:val="zh-CN"/>
        </w:rPr>
        <w:t>个样本，小学有</w:t>
      </w:r>
      <w:r w:rsidRPr="00435A40">
        <w:rPr>
          <w:rFonts w:ascii="Times New Roman" w:hAnsi="Times New Roman" w:cs="Times New Roman"/>
          <w:color w:val="000000" w:themeColor="text1"/>
          <w:lang w:val="zh-CN"/>
        </w:rPr>
        <w:t>1150</w:t>
      </w:r>
      <w:r w:rsidRPr="00435A40">
        <w:rPr>
          <w:rFonts w:ascii="Times New Roman" w:hAnsi="Times New Roman" w:cs="Times New Roman"/>
          <w:color w:val="000000" w:themeColor="text1"/>
          <w:lang w:val="zh-CN"/>
        </w:rPr>
        <w:t>个样本，硕士有</w:t>
      </w:r>
      <w:r w:rsidRPr="00435A40">
        <w:rPr>
          <w:rFonts w:ascii="Times New Roman" w:hAnsi="Times New Roman" w:cs="Times New Roman"/>
          <w:color w:val="000000" w:themeColor="text1"/>
          <w:lang w:val="zh-CN"/>
        </w:rPr>
        <w:t>119</w:t>
      </w:r>
      <w:r w:rsidRPr="00435A40">
        <w:rPr>
          <w:rFonts w:ascii="Times New Roman" w:hAnsi="Times New Roman" w:cs="Times New Roman"/>
          <w:color w:val="000000" w:themeColor="text1"/>
          <w:lang w:val="zh-CN"/>
        </w:rPr>
        <w:t>个样本，</w:t>
      </w:r>
      <w:r w:rsidRPr="00435A40">
        <w:rPr>
          <w:rFonts w:ascii="Times New Roman" w:hAnsi="Times New Roman" w:cs="Times New Roman"/>
          <w:color w:val="000000" w:themeColor="text1"/>
          <w:lang w:val="zh-CN"/>
        </w:rPr>
        <w:lastRenderedPageBreak/>
        <w:t>博士仅有</w:t>
      </w:r>
      <w:r w:rsidRPr="00435A40">
        <w:rPr>
          <w:rFonts w:ascii="Times New Roman" w:hAnsi="Times New Roman" w:cs="Times New Roman"/>
          <w:color w:val="000000" w:themeColor="text1"/>
          <w:lang w:val="zh-CN"/>
        </w:rPr>
        <w:t>65</w:t>
      </w:r>
      <w:r w:rsidR="00681A25" w:rsidRPr="00435A40">
        <w:rPr>
          <w:rFonts w:ascii="Times New Roman" w:hAnsi="Times New Roman" w:cs="Times New Roman"/>
          <w:color w:val="000000" w:themeColor="text1"/>
          <w:lang w:val="zh-CN"/>
        </w:rPr>
        <w:t>个样本。这种</w:t>
      </w:r>
      <w:r w:rsidR="00A90A8D" w:rsidRPr="00435A40">
        <w:rPr>
          <w:rFonts w:ascii="Times New Roman" w:hAnsi="Times New Roman" w:cs="Times New Roman"/>
          <w:color w:val="000000" w:themeColor="text1"/>
          <w:lang w:val="zh-CN"/>
        </w:rPr>
        <w:t>情况是相应分类器</w:t>
      </w:r>
      <w:r w:rsidRPr="00435A40">
        <w:rPr>
          <w:rFonts w:ascii="Times New Roman" w:hAnsi="Times New Roman" w:cs="Times New Roman"/>
          <w:color w:val="000000" w:themeColor="text1"/>
          <w:lang w:val="zh-CN"/>
        </w:rPr>
        <w:t>性能不佳</w:t>
      </w:r>
      <w:r w:rsidR="00A90A8D" w:rsidRPr="00435A40">
        <w:rPr>
          <w:rFonts w:ascii="Times New Roman" w:hAnsi="Times New Roman" w:cs="Times New Roman"/>
          <w:color w:val="000000" w:themeColor="text1"/>
          <w:lang w:val="zh-CN"/>
        </w:rPr>
        <w:t>的直接原因</w:t>
      </w:r>
      <w:r w:rsidRPr="00435A40">
        <w:rPr>
          <w:rFonts w:ascii="Times New Roman" w:hAnsi="Times New Roman" w:cs="Times New Roman"/>
          <w:color w:val="000000" w:themeColor="text1"/>
          <w:lang w:val="zh-CN"/>
        </w:rPr>
        <w:t>。</w:t>
      </w:r>
    </w:p>
    <w:p w14:paraId="46095E9D" w14:textId="77777777" w:rsidR="00875EB3" w:rsidRPr="00435A40" w:rsidRDefault="00875EB3" w:rsidP="00435A40">
      <w:pPr>
        <w:pStyle w:val="aa"/>
        <w:spacing w:line="360" w:lineRule="auto"/>
        <w:ind w:firstLine="0"/>
        <w:jc w:val="center"/>
        <w:rPr>
          <w:rFonts w:asciiTheme="minorEastAsia" w:eastAsiaTheme="minorEastAsia" w:hAnsiTheme="minorEastAsia"/>
          <w:b/>
          <w:color w:val="000000" w:themeColor="text1"/>
          <w:sz w:val="21"/>
          <w:szCs w:val="21"/>
          <w:lang w:val="zh-CN"/>
        </w:rPr>
      </w:pPr>
      <w:r w:rsidRPr="00435A40">
        <w:rPr>
          <w:rFonts w:asciiTheme="minorEastAsia" w:eastAsiaTheme="minorEastAsia" w:hAnsiTheme="minorEastAsia"/>
          <w:b/>
          <w:color w:val="000000" w:themeColor="text1"/>
          <w:sz w:val="21"/>
          <w:szCs w:val="21"/>
          <w:lang w:val="zh-CN"/>
        </w:rPr>
        <w:t>表1 字段详细情况</w:t>
      </w:r>
    </w:p>
    <w:p w14:paraId="707F8705" w14:textId="77777777" w:rsidR="00875EB3" w:rsidRPr="00AE755A" w:rsidRDefault="00875EB3" w:rsidP="00F438E3">
      <w:pPr>
        <w:pStyle w:val="aa"/>
        <w:spacing w:line="360" w:lineRule="auto"/>
        <w:ind w:firstLine="0"/>
        <w:jc w:val="center"/>
        <w:rPr>
          <w:color w:val="000000" w:themeColor="text1"/>
          <w:sz w:val="20"/>
          <w:szCs w:val="20"/>
        </w:rPr>
      </w:pPr>
      <w:r w:rsidRPr="00AE755A">
        <w:rPr>
          <w:noProof/>
          <w:color w:val="000000" w:themeColor="text1"/>
          <w:sz w:val="20"/>
          <w:szCs w:val="20"/>
        </w:rPr>
        <w:drawing>
          <wp:inline distT="0" distB="0" distL="0" distR="0" wp14:anchorId="02873375" wp14:editId="17CDC3E2">
            <wp:extent cx="5257568" cy="2199736"/>
            <wp:effectExtent l="19050" t="0" r="232"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3862" cy="2206553"/>
                    </a:xfrm>
                    <a:prstGeom prst="rect">
                      <a:avLst/>
                    </a:prstGeom>
                  </pic:spPr>
                </pic:pic>
              </a:graphicData>
            </a:graphic>
          </wp:inline>
        </w:drawing>
      </w:r>
    </w:p>
    <w:p w14:paraId="676BD0C9" w14:textId="77777777" w:rsidR="00875EB3" w:rsidRPr="00AE755A" w:rsidRDefault="00875EB3" w:rsidP="00F438E3">
      <w:pPr>
        <w:pStyle w:val="aa"/>
        <w:spacing w:line="360" w:lineRule="auto"/>
        <w:ind w:firstLine="420"/>
        <w:jc w:val="both"/>
        <w:rPr>
          <w:color w:val="000000" w:themeColor="text1"/>
          <w:lang w:val="zh-CN"/>
        </w:rPr>
      </w:pPr>
    </w:p>
    <w:p w14:paraId="2E35A688" w14:textId="27A748C0" w:rsidR="00875EB3" w:rsidRPr="00435A40" w:rsidRDefault="00875EB3" w:rsidP="00435A40">
      <w:pPr>
        <w:pStyle w:val="2"/>
        <w:spacing w:after="120" w:line="360" w:lineRule="auto"/>
        <w:rPr>
          <w:rFonts w:ascii="SimHei" w:eastAsia="SimHei" w:hAnsi="SimHei"/>
        </w:rPr>
      </w:pPr>
      <w:bookmarkStart w:id="76" w:name="_Toc482744387"/>
      <w:bookmarkStart w:id="77" w:name="_Toc483399084"/>
      <w:r w:rsidRPr="00435A40">
        <w:rPr>
          <w:rFonts w:ascii="SimHei" w:eastAsia="SimHei" w:hAnsi="SimHei"/>
          <w:b w:val="0"/>
        </w:rPr>
        <w:t>4.</w:t>
      </w:r>
      <w:r w:rsidR="0016041A" w:rsidRPr="00435A40">
        <w:rPr>
          <w:rFonts w:ascii="SimHei" w:eastAsia="SimHei" w:hAnsi="SimHei"/>
          <w:b w:val="0"/>
        </w:rPr>
        <w:t>3</w:t>
      </w:r>
      <w:r w:rsidRPr="00435A40">
        <w:rPr>
          <w:rFonts w:ascii="SimHei" w:eastAsia="SimHei" w:hAnsi="SimHei"/>
          <w:b w:val="0"/>
        </w:rPr>
        <w:t>分类模型性能分析与比较</w:t>
      </w:r>
      <w:bookmarkEnd w:id="76"/>
      <w:bookmarkEnd w:id="77"/>
    </w:p>
    <w:p w14:paraId="5B427E61" w14:textId="77777777" w:rsidR="00875EB3" w:rsidRPr="00AE755A" w:rsidRDefault="00875EB3" w:rsidP="00435A40">
      <w:pPr>
        <w:pStyle w:val="aa"/>
        <w:spacing w:line="360" w:lineRule="auto"/>
        <w:rPr>
          <w:color w:val="000000" w:themeColor="text1"/>
          <w:lang w:val="zh-CN"/>
        </w:rPr>
      </w:pPr>
      <w:r w:rsidRPr="00AE755A">
        <w:rPr>
          <w:rFonts w:ascii="Times" w:eastAsiaTheme="minorEastAsia" w:hAnsi="Times" w:cs="Times"/>
          <w:color w:val="000000" w:themeColor="text1"/>
          <w:kern w:val="0"/>
        </w:rPr>
        <w:t>本文对分类结果的评估涉及到准确率与召回率两个指标，并以准确率为主要评价手段，下面给出它们的计算方式。</w:t>
      </w:r>
    </w:p>
    <w:p w14:paraId="20F73A50" w14:textId="74CB1591" w:rsidR="00875EB3" w:rsidRPr="00AE755A" w:rsidRDefault="00875EB3" w:rsidP="00435A40">
      <w:pPr>
        <w:pStyle w:val="aa"/>
        <w:spacing w:line="360" w:lineRule="auto"/>
        <w:rPr>
          <w:color w:val="000000" w:themeColor="text1"/>
        </w:rPr>
      </w:pPr>
      <m:oMathPara>
        <m:oMath>
          <m:r>
            <m:rPr>
              <m:sty m:val="p"/>
            </m:rPr>
            <w:rPr>
              <w:rFonts w:cs="Times New Roman"/>
              <w:color w:val="000000" w:themeColor="text1"/>
            </w:rPr>
            <m:t>准确率＝</m:t>
          </m:r>
          <m:f>
            <m:fPr>
              <m:ctrlPr>
                <w:rPr>
                  <w:rFonts w:cs="Times New Roman"/>
                  <w:color w:val="000000" w:themeColor="text1"/>
                </w:rPr>
              </m:ctrlPr>
            </m:fPr>
            <m:num>
              <m:r>
                <m:rPr>
                  <m:sty m:val="p"/>
                </m:rPr>
                <w:rPr>
                  <w:rFonts w:cs="Times New Roman"/>
                  <w:color w:val="000000" w:themeColor="text1"/>
                </w:rPr>
                <m:t>被正确分类到类别y的样本数</m:t>
              </m:r>
            </m:num>
            <m:den>
              <m:r>
                <m:rPr>
                  <m:sty m:val="p"/>
                </m:rPr>
                <w:rPr>
                  <w:rFonts w:cs="Times New Roman"/>
                  <w:color w:val="000000" w:themeColor="text1"/>
                </w:rPr>
                <m:t>实际上属于类别y的样本数</m:t>
              </m:r>
            </m:den>
          </m:f>
          <m:r>
            <m:rPr>
              <m:sty m:val="p"/>
            </m:rPr>
            <w:rPr>
              <w:rFonts w:cs="Times New Roman"/>
              <w:color w:val="000000" w:themeColor="text1"/>
            </w:rPr>
            <m:t>×100%</m:t>
          </m:r>
        </m:oMath>
      </m:oMathPara>
    </w:p>
    <w:p w14:paraId="4784D831" w14:textId="77777777" w:rsidR="00875EB3" w:rsidRPr="00AE755A" w:rsidRDefault="00875EB3" w:rsidP="00435A40">
      <w:pPr>
        <w:pStyle w:val="aa"/>
        <w:spacing w:line="360" w:lineRule="auto"/>
        <w:rPr>
          <w:color w:val="000000" w:themeColor="text1"/>
        </w:rPr>
      </w:pPr>
      <m:oMathPara>
        <m:oMath>
          <m:r>
            <m:rPr>
              <m:sty m:val="p"/>
            </m:rPr>
            <w:rPr>
              <w:color w:val="000000" w:themeColor="text1"/>
            </w:rPr>
            <m:t>召回率＝</m:t>
          </m:r>
          <m:f>
            <m:fPr>
              <m:ctrlPr>
                <w:rPr>
                  <w:color w:val="000000" w:themeColor="text1"/>
                </w:rPr>
              </m:ctrlPr>
            </m:fPr>
            <m:num>
              <m:r>
                <m:rPr>
                  <m:sty m:val="p"/>
                </m:rPr>
                <w:rPr>
                  <w:color w:val="000000" w:themeColor="text1"/>
                </w:rPr>
                <m:t>被分类到类别y的样本数</m:t>
              </m:r>
            </m:num>
            <m:den>
              <m:r>
                <m:rPr>
                  <m:sty m:val="p"/>
                </m:rPr>
                <w:rPr>
                  <w:color w:val="000000" w:themeColor="text1"/>
                </w:rPr>
                <m:t>所有被分类到类别y的样本数</m:t>
              </m:r>
            </m:den>
          </m:f>
          <m:r>
            <m:rPr>
              <m:sty m:val="p"/>
            </m:rPr>
            <w:rPr>
              <w:color w:val="000000" w:themeColor="text1"/>
            </w:rPr>
            <m:t>×100%</m:t>
          </m:r>
        </m:oMath>
      </m:oMathPara>
    </w:p>
    <w:p w14:paraId="4E66B46E" w14:textId="77777777" w:rsidR="00875EB3" w:rsidRPr="00AE755A" w:rsidRDefault="00875EB3" w:rsidP="00435A40">
      <w:pPr>
        <w:pStyle w:val="aa"/>
        <w:spacing w:line="360" w:lineRule="auto"/>
        <w:rPr>
          <w:color w:val="000000" w:themeColor="text1"/>
        </w:rPr>
      </w:pPr>
      <m:oMathPara>
        <m:oMath>
          <m:r>
            <m:rPr>
              <m:sty m:val="p"/>
            </m:rPr>
            <w:rPr>
              <w:color w:val="000000" w:themeColor="text1"/>
            </w:rPr>
            <m:t>平均准确率＝</m:t>
          </m:r>
          <m:f>
            <m:fPr>
              <m:ctrlPr>
                <w:rPr>
                  <w:color w:val="000000" w:themeColor="text1"/>
                </w:rPr>
              </m:ctrlPr>
            </m:fPr>
            <m:num>
              <m:r>
                <m:rPr>
                  <m:sty m:val="p"/>
                </m:rPr>
                <w:rPr>
                  <w:color w:val="000000" w:themeColor="text1"/>
                </w:rPr>
                <m:t>被正确分类的样本数</m:t>
              </m:r>
            </m:num>
            <m:den>
              <m:r>
                <m:rPr>
                  <m:sty m:val="p"/>
                </m:rPr>
                <w:rPr>
                  <w:color w:val="000000" w:themeColor="text1"/>
                </w:rPr>
                <m:t>所有测试样本数</m:t>
              </m:r>
            </m:den>
          </m:f>
          <m:r>
            <m:rPr>
              <m:sty m:val="p"/>
            </m:rPr>
            <w:rPr>
              <w:color w:val="000000" w:themeColor="text1"/>
            </w:rPr>
            <m:t>×100%</m:t>
          </m:r>
        </m:oMath>
      </m:oMathPara>
    </w:p>
    <w:p w14:paraId="7CA562E4" w14:textId="2D8A0D28" w:rsidR="00875EB3" w:rsidRPr="00087C80" w:rsidRDefault="00875EB3" w:rsidP="00435A40">
      <w:pPr>
        <w:pStyle w:val="aa"/>
        <w:spacing w:line="360" w:lineRule="auto"/>
        <w:rPr>
          <w:color w:val="000000" w:themeColor="text1"/>
        </w:rPr>
      </w:pPr>
      <w:r w:rsidRPr="00AE755A">
        <w:rPr>
          <w:color w:val="000000" w:themeColor="text1"/>
          <w:lang w:val="zh-CN"/>
        </w:rPr>
        <w:t>为了不复杂化结果，这里给出当训练集样本数量与测试集样本数量的比例是</w:t>
      </w:r>
      <w:r w:rsidR="00EF529D">
        <w:rPr>
          <w:color w:val="000000" w:themeColor="text1"/>
          <w:lang w:val="zh-CN"/>
        </w:rPr>
        <w:t>6</w:t>
      </w:r>
      <w:r w:rsidRPr="00AE755A">
        <w:rPr>
          <w:color w:val="000000" w:themeColor="text1"/>
          <w:lang w:val="zh-CN"/>
        </w:rPr>
        <w:t>:1时的分类结果比较分析。</w:t>
      </w:r>
    </w:p>
    <w:p w14:paraId="6FCFC900" w14:textId="636DE293" w:rsidR="00875EB3" w:rsidRPr="00435A40" w:rsidRDefault="0016041A" w:rsidP="00435A40">
      <w:pPr>
        <w:pStyle w:val="3"/>
        <w:spacing w:after="0" w:line="360" w:lineRule="auto"/>
        <w:rPr>
          <w:rFonts w:ascii="黑体" w:eastAsia="黑体" w:hAnsi="黑体"/>
          <w:sz w:val="28"/>
          <w:lang w:val="zh-CN"/>
        </w:rPr>
      </w:pPr>
      <w:bookmarkStart w:id="78" w:name="_Toc483399085"/>
      <w:r>
        <w:rPr>
          <w:rFonts w:ascii="黑体" w:eastAsia="黑体" w:hAnsi="黑体" w:hint="eastAsia"/>
          <w:b w:val="0"/>
          <w:sz w:val="28"/>
          <w:lang w:val="zh-CN"/>
        </w:rPr>
        <w:t>4.3.1</w:t>
      </w:r>
      <w:r w:rsidR="00875EB3" w:rsidRPr="00435A40">
        <w:rPr>
          <w:rFonts w:ascii="黑体" w:eastAsia="黑体" w:hAnsi="黑体" w:hint="eastAsia"/>
          <w:b w:val="0"/>
          <w:sz w:val="28"/>
          <w:lang w:val="zh-CN"/>
        </w:rPr>
        <w:t>特征选择对分类模型性能的影响</w:t>
      </w:r>
      <w:bookmarkEnd w:id="78"/>
    </w:p>
    <w:p w14:paraId="115EEEBA" w14:textId="40E1F8FA" w:rsidR="0016041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这里，选取的性别属性作为预测对象，分类模型是多项式朴素贝叶斯</w:t>
      </w:r>
      <w:r w:rsidR="002A59AB">
        <w:rPr>
          <w:rFonts w:ascii="Times" w:eastAsiaTheme="minorEastAsia" w:hAnsi="Times" w:cs="Times"/>
          <w:color w:val="000000" w:themeColor="text1"/>
          <w:kern w:val="0"/>
          <w:sz w:val="24"/>
          <w:szCs w:val="24"/>
        </w:rPr>
        <w:t>（</w:t>
      </w:r>
      <w:r w:rsidR="002A59AB" w:rsidRPr="00AE755A">
        <w:rPr>
          <w:rFonts w:ascii="Times" w:eastAsiaTheme="minorEastAsia" w:hAnsi="Times" w:cs="Times"/>
          <w:color w:val="000000" w:themeColor="text1"/>
          <w:kern w:val="0"/>
          <w:sz w:val="24"/>
          <w:szCs w:val="24"/>
        </w:rPr>
        <w:t>平滑参数取</w:t>
      </w:r>
      <w:r w:rsidR="002A59AB" w:rsidRPr="00AE755A">
        <w:rPr>
          <w:rFonts w:ascii="Times" w:eastAsiaTheme="minorEastAsia" w:hAnsi="Times" w:cs="Times"/>
          <w:color w:val="000000" w:themeColor="text1"/>
          <w:kern w:val="0"/>
          <w:sz w:val="24"/>
          <w:szCs w:val="24"/>
        </w:rPr>
        <w:t>0.01</w:t>
      </w:r>
      <w:r w:rsidR="002A59AB">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，分类模型是</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定量</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，以特征选择算法以及特征数量作为</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变量</w:t>
      </w:r>
      <w:r w:rsidRPr="00AE755A">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，观察分析不同特征选择算法、不同特征数量下分类模型在预测用户性别时的平均准确率趋势。</w:t>
      </w:r>
    </w:p>
    <w:p w14:paraId="01F91470" w14:textId="38195E2C" w:rsidR="00875EB3" w:rsidRPr="00435A40"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AE755A">
        <w:rPr>
          <w:rFonts w:ascii="Times" w:eastAsiaTheme="minorEastAsia" w:hAnsi="Times" w:cs="Times"/>
          <w:color w:val="000000" w:themeColor="text1"/>
          <w:kern w:val="0"/>
          <w:sz w:val="24"/>
          <w:szCs w:val="24"/>
        </w:rPr>
        <w:t>图</w:t>
      </w:r>
      <w:r w:rsidRPr="00AE755A">
        <w:rPr>
          <w:rFonts w:ascii="Times" w:eastAsiaTheme="minorEastAsia" w:hAnsi="Times" w:cs="Times"/>
          <w:color w:val="000000" w:themeColor="text1"/>
          <w:kern w:val="0"/>
          <w:sz w:val="24"/>
          <w:szCs w:val="24"/>
        </w:rPr>
        <w:t>4</w:t>
      </w:r>
      <w:r w:rsidR="0016041A">
        <w:rPr>
          <w:rFonts w:ascii="Times" w:eastAsiaTheme="minorEastAsia" w:hAnsi="Times" w:cs="Times" w:hint="eastAsia"/>
          <w:color w:val="000000" w:themeColor="text1"/>
          <w:kern w:val="0"/>
          <w:sz w:val="24"/>
          <w:szCs w:val="24"/>
        </w:rPr>
        <w:t>-1</w:t>
      </w:r>
      <w:r w:rsidRPr="00AE755A">
        <w:rPr>
          <w:rFonts w:ascii="Times" w:eastAsiaTheme="minorEastAsia" w:hAnsi="Times" w:cs="Times"/>
          <w:color w:val="000000" w:themeColor="text1"/>
          <w:kern w:val="0"/>
          <w:sz w:val="24"/>
          <w:szCs w:val="24"/>
        </w:rPr>
        <w:t>中，横轴是特征数量，纵轴是平均准确率，蓝色折线代表</w:t>
      </w:r>
      <w:r w:rsidRPr="00435A40">
        <w:rPr>
          <w:rFonts w:eastAsiaTheme="minorEastAsia" w:cs="Times New Roman"/>
          <w:color w:val="000000" w:themeColor="text1"/>
          <w:kern w:val="0"/>
          <w:sz w:val="24"/>
          <w:szCs w:val="24"/>
        </w:rPr>
        <w:t>CHI2</w:t>
      </w:r>
      <w:r w:rsidRPr="00435A40">
        <w:rPr>
          <w:rFonts w:eastAsiaTheme="minorEastAsia" w:cs="Times New Roman" w:hint="eastAsia"/>
          <w:color w:val="000000" w:themeColor="text1"/>
          <w:kern w:val="0"/>
          <w:sz w:val="24"/>
          <w:szCs w:val="24"/>
        </w:rPr>
        <w:t>统计，绿色折线代表</w:t>
      </w:r>
      <w:r w:rsidRPr="00435A40">
        <w:rPr>
          <w:rFonts w:eastAsiaTheme="minorEastAsia" w:cs="Times New Roman"/>
          <w:color w:val="000000" w:themeColor="text1"/>
          <w:kern w:val="0"/>
          <w:sz w:val="24"/>
          <w:szCs w:val="24"/>
        </w:rPr>
        <w:t>IG</w:t>
      </w:r>
      <w:r w:rsidRPr="00435A40">
        <w:rPr>
          <w:rFonts w:eastAsiaTheme="minorEastAsia" w:cs="Times New Roman" w:hint="eastAsia"/>
          <w:color w:val="000000" w:themeColor="text1"/>
          <w:kern w:val="0"/>
          <w:sz w:val="24"/>
          <w:szCs w:val="24"/>
        </w:rPr>
        <w:t>统计，红色折线代表</w:t>
      </w:r>
      <w:r w:rsidRPr="00435A40">
        <w:rPr>
          <w:rFonts w:eastAsiaTheme="minorEastAsia" w:cs="Times New Roman"/>
          <w:color w:val="000000" w:themeColor="text1"/>
          <w:kern w:val="0"/>
          <w:sz w:val="24"/>
          <w:szCs w:val="24"/>
        </w:rPr>
        <w:t>MI</w:t>
      </w:r>
      <w:r w:rsidRPr="00435A40">
        <w:rPr>
          <w:rFonts w:eastAsiaTheme="minorEastAsia" w:cs="Times New Roman" w:hint="eastAsia"/>
          <w:color w:val="000000" w:themeColor="text1"/>
          <w:kern w:val="0"/>
          <w:sz w:val="24"/>
          <w:szCs w:val="24"/>
        </w:rPr>
        <w:t>。</w:t>
      </w:r>
    </w:p>
    <w:p w14:paraId="4B91CF60"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lastRenderedPageBreak/>
        <w:tab/>
      </w:r>
      <w:r w:rsidRPr="00AE755A">
        <w:rPr>
          <w:rFonts w:ascii="Times" w:eastAsiaTheme="minorEastAsia" w:hAnsi="Times" w:cs="Times"/>
          <w:noProof/>
          <w:color w:val="000000" w:themeColor="text1"/>
          <w:kern w:val="0"/>
          <w:sz w:val="24"/>
          <w:szCs w:val="24"/>
        </w:rPr>
        <w:drawing>
          <wp:inline distT="0" distB="0" distL="0" distR="0" wp14:anchorId="4BE0674E" wp14:editId="7AE800A3">
            <wp:extent cx="5193242" cy="3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s.png"/>
                    <pic:cNvPicPr/>
                  </pic:nvPicPr>
                  <pic:blipFill>
                    <a:blip r:embed="rId18">
                      <a:extLst>
                        <a:ext uri="{28A0092B-C50C-407E-A947-70E740481C1C}">
                          <a14:useLocalDpi xmlns:a14="http://schemas.microsoft.com/office/drawing/2010/main" val="0"/>
                        </a:ext>
                      </a:extLst>
                    </a:blip>
                    <a:stretch>
                      <a:fillRect/>
                    </a:stretch>
                  </pic:blipFill>
                  <pic:spPr>
                    <a:xfrm>
                      <a:off x="0" y="0"/>
                      <a:ext cx="5211352" cy="3282523"/>
                    </a:xfrm>
                    <a:prstGeom prst="rect">
                      <a:avLst/>
                    </a:prstGeom>
                  </pic:spPr>
                </pic:pic>
              </a:graphicData>
            </a:graphic>
          </wp:inline>
        </w:drawing>
      </w:r>
    </w:p>
    <w:p w14:paraId="33CD62AE" w14:textId="77777777" w:rsidR="00875EB3" w:rsidRPr="004A3D35"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sz w:val="21"/>
          <w:szCs w:val="21"/>
          <w:lang w:val="zh-CN"/>
        </w:rPr>
      </w:pPr>
      <w:r w:rsidRPr="004A3D35">
        <w:rPr>
          <w:rStyle w:val="ac"/>
          <w:rFonts w:asciiTheme="minorEastAsia" w:eastAsiaTheme="minorEastAsia" w:hAnsiTheme="minorEastAsia" w:cs="Arial Unicode MS" w:hint="eastAsia"/>
          <w:b/>
          <w:sz w:val="21"/>
          <w:szCs w:val="21"/>
          <w:lang w:val="zh-CN"/>
        </w:rPr>
        <w:t>图</w:t>
      </w:r>
      <w:r w:rsidRPr="004A3D35">
        <w:rPr>
          <w:rStyle w:val="ac"/>
          <w:rFonts w:asciiTheme="minorEastAsia" w:eastAsiaTheme="minorEastAsia" w:hAnsiTheme="minorEastAsia" w:cs="Arial Unicode MS"/>
          <w:b/>
          <w:sz w:val="21"/>
          <w:szCs w:val="21"/>
          <w:lang w:val="zh-CN"/>
        </w:rPr>
        <w:t>4</w:t>
      </w:r>
      <w:r w:rsidR="0016041A" w:rsidRPr="004A3D35">
        <w:rPr>
          <w:rStyle w:val="ac"/>
          <w:rFonts w:asciiTheme="minorEastAsia" w:eastAsiaTheme="minorEastAsia" w:hAnsiTheme="minorEastAsia" w:cs="Arial Unicode MS"/>
          <w:b/>
          <w:sz w:val="21"/>
          <w:szCs w:val="21"/>
          <w:lang w:val="zh-CN"/>
        </w:rPr>
        <w:t>-1</w:t>
      </w:r>
      <w:r w:rsidRPr="004A3D35">
        <w:rPr>
          <w:rStyle w:val="ac"/>
          <w:rFonts w:asciiTheme="minorEastAsia" w:eastAsiaTheme="minorEastAsia" w:hAnsiTheme="minorEastAsia" w:cs="Arial Unicode MS"/>
          <w:b/>
          <w:sz w:val="21"/>
          <w:szCs w:val="21"/>
          <w:lang w:val="zh-CN"/>
        </w:rPr>
        <w:t xml:space="preserve"> </w:t>
      </w:r>
      <w:r w:rsidRPr="004A3D35">
        <w:rPr>
          <w:rStyle w:val="ac"/>
          <w:rFonts w:asciiTheme="minorEastAsia" w:eastAsiaTheme="minorEastAsia" w:hAnsiTheme="minorEastAsia" w:cs="Arial Unicode MS" w:hint="eastAsia"/>
          <w:b/>
          <w:sz w:val="21"/>
          <w:szCs w:val="21"/>
          <w:lang w:val="zh-CN"/>
        </w:rPr>
        <w:t>特征选择算法、特征数量对性别分类平均准确率的影响</w:t>
      </w:r>
    </w:p>
    <w:p w14:paraId="694F7EA8"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29BADDE1" w14:textId="77777777" w:rsidR="0016041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由图</w:t>
      </w:r>
      <w:r w:rsidRPr="00AE755A">
        <w:rPr>
          <w:rFonts w:ascii="Times" w:eastAsiaTheme="minorEastAsia" w:hAnsi="Times" w:cs="Times"/>
          <w:color w:val="000000" w:themeColor="text1"/>
          <w:kern w:val="0"/>
          <w:sz w:val="24"/>
          <w:szCs w:val="24"/>
        </w:rPr>
        <w:t>4</w:t>
      </w:r>
      <w:r w:rsidR="0016041A">
        <w:rPr>
          <w:rFonts w:ascii="Times" w:eastAsiaTheme="minorEastAsia" w:hAnsi="Times" w:cs="Times" w:hint="eastAsia"/>
          <w:color w:val="000000" w:themeColor="text1"/>
          <w:kern w:val="0"/>
          <w:sz w:val="24"/>
          <w:szCs w:val="24"/>
        </w:rPr>
        <w:t>-1</w:t>
      </w:r>
      <w:r w:rsidRPr="00AE755A">
        <w:rPr>
          <w:rFonts w:ascii="Times" w:eastAsiaTheme="minorEastAsia" w:hAnsi="Times" w:cs="Times"/>
          <w:color w:val="000000" w:themeColor="text1"/>
          <w:kern w:val="0"/>
          <w:sz w:val="24"/>
          <w:szCs w:val="24"/>
        </w:rPr>
        <w:t>可以看出，分类器的性能随着特征选择的数量的增加，先大幅增长，随后到达顶峰，之后略微下降，</w:t>
      </w:r>
      <w:r w:rsidRPr="00AE755A">
        <w:rPr>
          <w:rFonts w:ascii="Times" w:eastAsiaTheme="minorEastAsia" w:hAnsi="Times" w:cs="Times" w:hint="eastAsia"/>
          <w:color w:val="000000" w:themeColor="text1"/>
          <w:kern w:val="0"/>
          <w:sz w:val="24"/>
          <w:szCs w:val="24"/>
        </w:rPr>
        <w:t>总体趋势</w:t>
      </w:r>
      <w:r w:rsidRPr="00AE755A">
        <w:rPr>
          <w:rFonts w:ascii="Times" w:eastAsiaTheme="minorEastAsia" w:hAnsi="Times" w:cs="Times"/>
          <w:color w:val="000000" w:themeColor="text1"/>
          <w:kern w:val="0"/>
          <w:sz w:val="24"/>
          <w:szCs w:val="24"/>
        </w:rPr>
        <w:t>是：</w:t>
      </w:r>
    </w:p>
    <w:p w14:paraId="00DEDB55" w14:textId="403E7F2C" w:rsidR="0016041A" w:rsidRDefault="0016041A"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w:t>
      </w:r>
      <w:r>
        <w:rPr>
          <w:rFonts w:ascii="Times" w:eastAsiaTheme="minorEastAsia" w:hAnsi="Times" w:cs="Times" w:hint="eastAsia"/>
          <w:color w:val="000000" w:themeColor="text1"/>
          <w:kern w:val="0"/>
          <w:sz w:val="24"/>
          <w:szCs w:val="24"/>
        </w:rPr>
        <w:t>1</w:t>
      </w:r>
      <w:r>
        <w:rPr>
          <w:rFonts w:ascii="Times" w:eastAsiaTheme="minorEastAsia" w:hAnsi="Times" w:cs="Times" w:hint="eastAsia"/>
          <w:color w:val="000000" w:themeColor="text1"/>
          <w:kern w:val="0"/>
          <w:sz w:val="24"/>
          <w:szCs w:val="24"/>
        </w:rPr>
        <w:t>）</w:t>
      </w:r>
      <w:r w:rsidR="00875EB3" w:rsidRPr="00AE755A">
        <w:rPr>
          <w:rFonts w:ascii="Times" w:eastAsiaTheme="minorEastAsia" w:hAnsi="Times" w:cs="Times"/>
          <w:color w:val="000000" w:themeColor="text1"/>
          <w:kern w:val="0"/>
          <w:sz w:val="24"/>
          <w:szCs w:val="24"/>
        </w:rPr>
        <w:t>在特征数量较少的情况下，不断增加特征的数量，会显著提高分类器的性能，呈现</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上升</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趋势；</w:t>
      </w:r>
    </w:p>
    <w:p w14:paraId="0090F026" w14:textId="38A195E0" w:rsidR="00875EB3" w:rsidRPr="00AE755A" w:rsidRDefault="0016041A"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w:t>
      </w:r>
      <w:r>
        <w:rPr>
          <w:rFonts w:ascii="Times" w:eastAsiaTheme="minorEastAsia" w:hAnsi="Times" w:cs="Times" w:hint="eastAsia"/>
          <w:color w:val="000000" w:themeColor="text1"/>
          <w:kern w:val="0"/>
          <w:sz w:val="24"/>
          <w:szCs w:val="24"/>
        </w:rPr>
        <w:t>2</w:t>
      </w:r>
      <w:r>
        <w:rPr>
          <w:rFonts w:ascii="Times" w:eastAsiaTheme="minorEastAsia" w:hAnsi="Times" w:cs="Times" w:hint="eastAsia"/>
          <w:color w:val="000000" w:themeColor="text1"/>
          <w:kern w:val="0"/>
          <w:sz w:val="24"/>
          <w:szCs w:val="24"/>
        </w:rPr>
        <w:t>）</w:t>
      </w:r>
      <w:r w:rsidR="00875EB3" w:rsidRPr="00AE755A">
        <w:rPr>
          <w:rFonts w:ascii="Times" w:eastAsiaTheme="minorEastAsia" w:hAnsi="Times" w:cs="Times"/>
          <w:color w:val="000000" w:themeColor="text1"/>
          <w:kern w:val="0"/>
          <w:sz w:val="24"/>
          <w:szCs w:val="24"/>
        </w:rPr>
        <w:t>随着特征数量的不断增加，将会引入一些不重要的特征，甚至是噪声，此时再增加特征数量已难以提高分类器性能，因此，分类器的性能将会呈现略微</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下降</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并趋于平稳的趋势。</w:t>
      </w:r>
    </w:p>
    <w:p w14:paraId="535991FC"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统计达到的平均分类准确率峰值是</w:t>
      </w:r>
      <w:r w:rsidRPr="00435A40">
        <w:rPr>
          <w:rFonts w:eastAsiaTheme="minorEastAsia" w:cs="Times New Roman"/>
          <w:color w:val="000000" w:themeColor="text1"/>
          <w:kern w:val="0"/>
          <w:sz w:val="24"/>
          <w:szCs w:val="24"/>
        </w:rPr>
        <w:t>80.83%</w:t>
      </w:r>
      <w:r w:rsidRPr="00435A40">
        <w:rPr>
          <w:rFonts w:eastAsiaTheme="minorEastAsia" w:cs="Times New Roman" w:hint="eastAsia"/>
          <w:color w:val="000000" w:themeColor="text1"/>
          <w:kern w:val="0"/>
          <w:sz w:val="24"/>
          <w:szCs w:val="24"/>
        </w:rPr>
        <w:t>，</w:t>
      </w:r>
      <w:r w:rsidRPr="00435A40">
        <w:rPr>
          <w:rFonts w:eastAsiaTheme="minorEastAsia" w:cs="Times New Roman"/>
          <w:color w:val="000000" w:themeColor="text1"/>
          <w:kern w:val="0"/>
          <w:sz w:val="24"/>
          <w:szCs w:val="24"/>
        </w:rPr>
        <w:t>MI</w:t>
      </w:r>
      <w:r w:rsidRPr="00435A40">
        <w:rPr>
          <w:rFonts w:eastAsiaTheme="minorEastAsia" w:cs="Times New Roman" w:hint="eastAsia"/>
          <w:color w:val="000000" w:themeColor="text1"/>
          <w:kern w:val="0"/>
          <w:sz w:val="24"/>
          <w:szCs w:val="24"/>
        </w:rPr>
        <w:t>和</w:t>
      </w:r>
      <w:r w:rsidRPr="00435A40">
        <w:rPr>
          <w:rFonts w:eastAsiaTheme="minorEastAsia" w:cs="Times New Roman"/>
          <w:color w:val="000000" w:themeColor="text1"/>
          <w:kern w:val="0"/>
          <w:sz w:val="24"/>
          <w:szCs w:val="24"/>
        </w:rPr>
        <w:t>IG</w:t>
      </w:r>
      <w:r w:rsidRPr="00435A40">
        <w:rPr>
          <w:rFonts w:eastAsiaTheme="minorEastAsia" w:cs="Times New Roman" w:hint="eastAsia"/>
          <w:color w:val="000000" w:themeColor="text1"/>
          <w:kern w:val="0"/>
          <w:sz w:val="24"/>
          <w:szCs w:val="24"/>
        </w:rPr>
        <w:t>都是</w:t>
      </w:r>
      <w:r w:rsidRPr="00435A40">
        <w:rPr>
          <w:rFonts w:eastAsiaTheme="minorEastAsia" w:cs="Times New Roman"/>
          <w:color w:val="000000" w:themeColor="text1"/>
          <w:kern w:val="0"/>
          <w:sz w:val="24"/>
          <w:szCs w:val="24"/>
        </w:rPr>
        <w:t>80.04%</w:t>
      </w:r>
      <w:r w:rsidR="00442D17" w:rsidRPr="00435A40">
        <w:rPr>
          <w:rFonts w:eastAsiaTheme="minorEastAsia" w:cs="Times New Roman" w:hint="eastAsia"/>
          <w:color w:val="000000" w:themeColor="text1"/>
          <w:kern w:val="0"/>
          <w:sz w:val="24"/>
          <w:szCs w:val="24"/>
        </w:rPr>
        <w:t>。虽然这三种特征选择算法下平均分类</w:t>
      </w:r>
      <w:r w:rsidRPr="00435A40">
        <w:rPr>
          <w:rFonts w:eastAsiaTheme="minorEastAsia" w:cs="Times New Roman" w:hint="eastAsia"/>
          <w:color w:val="000000" w:themeColor="text1"/>
          <w:kern w:val="0"/>
          <w:sz w:val="24"/>
          <w:szCs w:val="24"/>
        </w:rPr>
        <w:t>准确率的峰值只是相差</w:t>
      </w:r>
      <w:r w:rsidRPr="00435A40">
        <w:rPr>
          <w:rFonts w:eastAsiaTheme="minorEastAsia" w:cs="Times New Roman"/>
          <w:color w:val="000000" w:themeColor="text1"/>
          <w:kern w:val="0"/>
          <w:sz w:val="24"/>
          <w:szCs w:val="24"/>
        </w:rPr>
        <w:t>0.79%</w:t>
      </w:r>
      <w:r w:rsidRPr="00435A40">
        <w:rPr>
          <w:rFonts w:eastAsiaTheme="minorEastAsia" w:cs="Times New Roman" w:hint="eastAsia"/>
          <w:color w:val="000000" w:themeColor="text1"/>
          <w:kern w:val="0"/>
          <w:sz w:val="24"/>
          <w:szCs w:val="24"/>
        </w:rPr>
        <w:t>，但是</w:t>
      </w: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统计在特征数量为</w:t>
      </w:r>
      <w:r w:rsidRPr="00435A40">
        <w:rPr>
          <w:rFonts w:eastAsiaTheme="minorEastAsia" w:cs="Times New Roman"/>
          <w:color w:val="000000" w:themeColor="text1"/>
          <w:kern w:val="0"/>
          <w:sz w:val="24"/>
          <w:szCs w:val="24"/>
        </w:rPr>
        <w:t>10000</w:t>
      </w:r>
      <w:r w:rsidR="00A67A32" w:rsidRPr="00435A40">
        <w:rPr>
          <w:rFonts w:eastAsiaTheme="minorEastAsia" w:cs="Times New Roman" w:hint="eastAsia"/>
          <w:color w:val="000000" w:themeColor="text1"/>
          <w:kern w:val="0"/>
          <w:sz w:val="24"/>
          <w:szCs w:val="24"/>
        </w:rPr>
        <w:t>时，平均分类</w:t>
      </w:r>
      <w:r w:rsidRPr="00435A40">
        <w:rPr>
          <w:rFonts w:eastAsiaTheme="minorEastAsia" w:cs="Times New Roman" w:hint="eastAsia"/>
          <w:color w:val="000000" w:themeColor="text1"/>
          <w:kern w:val="0"/>
          <w:sz w:val="24"/>
          <w:szCs w:val="24"/>
        </w:rPr>
        <w:t>准确率就已升到最高值，但</w:t>
      </w:r>
      <w:r w:rsidRPr="00435A40">
        <w:rPr>
          <w:rFonts w:eastAsiaTheme="minorEastAsia" w:cs="Times New Roman"/>
          <w:color w:val="000000" w:themeColor="text1"/>
          <w:kern w:val="0"/>
          <w:sz w:val="24"/>
          <w:szCs w:val="24"/>
        </w:rPr>
        <w:t>IG</w:t>
      </w:r>
      <w:r w:rsidRPr="00435A40">
        <w:rPr>
          <w:rFonts w:eastAsiaTheme="minorEastAsia" w:cs="Times New Roman" w:hint="eastAsia"/>
          <w:color w:val="000000" w:themeColor="text1"/>
          <w:kern w:val="0"/>
          <w:sz w:val="24"/>
          <w:szCs w:val="24"/>
        </w:rPr>
        <w:t>和</w:t>
      </w:r>
      <w:r w:rsidRPr="00435A40">
        <w:rPr>
          <w:rFonts w:eastAsiaTheme="minorEastAsia" w:cs="Times New Roman"/>
          <w:color w:val="000000" w:themeColor="text1"/>
          <w:kern w:val="0"/>
          <w:sz w:val="24"/>
          <w:szCs w:val="24"/>
        </w:rPr>
        <w:t>MI</w:t>
      </w:r>
      <w:r w:rsidRPr="00435A40">
        <w:rPr>
          <w:rFonts w:eastAsiaTheme="minorEastAsia" w:cs="Times New Roman" w:hint="eastAsia"/>
          <w:color w:val="000000" w:themeColor="text1"/>
          <w:kern w:val="0"/>
          <w:sz w:val="24"/>
          <w:szCs w:val="24"/>
        </w:rPr>
        <w:t>要在特征数量高达</w:t>
      </w:r>
      <w:r w:rsidRPr="00435A40">
        <w:rPr>
          <w:rFonts w:eastAsiaTheme="minorEastAsia" w:cs="Times New Roman"/>
          <w:color w:val="000000" w:themeColor="text1"/>
          <w:kern w:val="0"/>
          <w:sz w:val="24"/>
          <w:szCs w:val="24"/>
        </w:rPr>
        <w:t>33000</w:t>
      </w:r>
      <w:r w:rsidRPr="00435A40">
        <w:rPr>
          <w:rFonts w:eastAsiaTheme="minorEastAsia" w:cs="Times New Roman" w:hint="eastAsia"/>
          <w:color w:val="000000" w:themeColor="text1"/>
          <w:kern w:val="0"/>
          <w:sz w:val="24"/>
          <w:szCs w:val="24"/>
        </w:rPr>
        <w:t>左右时分类平均准确率才能达到最高值，而原始的特征数量是</w:t>
      </w:r>
      <w:r w:rsidRPr="00435A40">
        <w:rPr>
          <w:rFonts w:eastAsiaTheme="minorEastAsia" w:cs="Times New Roman"/>
          <w:color w:val="000000" w:themeColor="text1"/>
          <w:kern w:val="0"/>
          <w:sz w:val="24"/>
          <w:szCs w:val="24"/>
        </w:rPr>
        <w:t>349000</w:t>
      </w:r>
      <w:r w:rsidRPr="00435A40">
        <w:rPr>
          <w:rFonts w:eastAsiaTheme="minorEastAsia" w:cs="Times New Roman" w:hint="eastAsia"/>
          <w:color w:val="000000" w:themeColor="text1"/>
          <w:kern w:val="0"/>
          <w:sz w:val="24"/>
          <w:szCs w:val="24"/>
        </w:rPr>
        <w:t>。这说明了，在本文数据集上，与互信息以及信息增益方法相比，</w:t>
      </w: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统计方法具有巨大的优势，</w:t>
      </w:r>
      <w:r w:rsidRPr="00435A40">
        <w:rPr>
          <w:rFonts w:eastAsiaTheme="minorEastAsia" w:cs="Times New Roman"/>
          <w:color w:val="000000" w:themeColor="text1"/>
          <w:kern w:val="0"/>
          <w:sz w:val="24"/>
          <w:szCs w:val="24"/>
        </w:rPr>
        <w:t>CHI</w:t>
      </w:r>
      <w:r w:rsidRPr="00435A40">
        <w:rPr>
          <w:rFonts w:eastAsiaTheme="minorEastAsia" w:cs="Times New Roman" w:hint="eastAsia"/>
          <w:color w:val="000000" w:themeColor="text1"/>
          <w:kern w:val="0"/>
          <w:sz w:val="24"/>
          <w:szCs w:val="24"/>
        </w:rPr>
        <w:t>统计方法更能提取出最重要的特征</w:t>
      </w:r>
      <w:r w:rsidRPr="00AE755A">
        <w:rPr>
          <w:rFonts w:ascii="Times" w:eastAsiaTheme="minorEastAsia" w:hAnsi="Times" w:cs="Times"/>
          <w:color w:val="000000" w:themeColor="text1"/>
          <w:kern w:val="0"/>
          <w:sz w:val="24"/>
          <w:szCs w:val="24"/>
        </w:rPr>
        <w:t>。</w:t>
      </w:r>
    </w:p>
    <w:p w14:paraId="2E424E05" w14:textId="29FF7284"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综合来看，图</w:t>
      </w:r>
      <w:r w:rsidRPr="00AE755A">
        <w:rPr>
          <w:rFonts w:ascii="Times" w:eastAsiaTheme="minorEastAsia" w:hAnsi="Times" w:cs="Times"/>
          <w:color w:val="000000" w:themeColor="text1"/>
          <w:kern w:val="0"/>
          <w:sz w:val="24"/>
          <w:szCs w:val="24"/>
        </w:rPr>
        <w:t>4</w:t>
      </w:r>
      <w:r w:rsidR="0016041A">
        <w:rPr>
          <w:rFonts w:ascii="Times" w:eastAsiaTheme="minorEastAsia" w:hAnsi="Times" w:cs="Times" w:hint="eastAsia"/>
          <w:color w:val="000000" w:themeColor="text1"/>
          <w:kern w:val="0"/>
          <w:sz w:val="24"/>
          <w:szCs w:val="24"/>
        </w:rPr>
        <w:t>-1</w:t>
      </w:r>
      <w:r w:rsidR="00190B3C" w:rsidRPr="00AE755A">
        <w:rPr>
          <w:rFonts w:ascii="Times" w:eastAsiaTheme="minorEastAsia" w:hAnsi="Times" w:cs="Times"/>
          <w:color w:val="000000" w:themeColor="text1"/>
          <w:kern w:val="0"/>
          <w:sz w:val="24"/>
          <w:szCs w:val="24"/>
        </w:rPr>
        <w:t>的分类器性能走向趋势体现出了特征选择的重要性：选择出</w:t>
      </w:r>
      <w:r w:rsidR="00190B3C" w:rsidRPr="00AE755A">
        <w:rPr>
          <w:rFonts w:ascii="Times" w:eastAsiaTheme="minorEastAsia" w:hAnsi="Times" w:cs="Times" w:hint="eastAsia"/>
          <w:color w:val="000000" w:themeColor="text1"/>
          <w:kern w:val="0"/>
          <w:sz w:val="24"/>
          <w:szCs w:val="24"/>
        </w:rPr>
        <w:t>具有</w:t>
      </w:r>
      <w:r w:rsidR="00190B3C" w:rsidRPr="00AE755A">
        <w:rPr>
          <w:rFonts w:ascii="Times" w:eastAsiaTheme="minorEastAsia" w:hAnsi="Times" w:cs="Times"/>
          <w:color w:val="000000" w:themeColor="text1"/>
          <w:kern w:val="0"/>
          <w:sz w:val="24"/>
          <w:szCs w:val="24"/>
        </w:rPr>
        <w:t>代表性</w:t>
      </w:r>
      <w:r w:rsidR="00E20785" w:rsidRPr="00AE755A">
        <w:rPr>
          <w:rFonts w:ascii="Times" w:eastAsiaTheme="minorEastAsia" w:hAnsi="Times" w:cs="Times"/>
          <w:color w:val="000000" w:themeColor="text1"/>
          <w:kern w:val="0"/>
          <w:sz w:val="24"/>
          <w:szCs w:val="24"/>
        </w:rPr>
        <w:t>的特征，并降低噪声，</w:t>
      </w:r>
      <w:r w:rsidR="0016041A">
        <w:rPr>
          <w:rFonts w:ascii="Times" w:eastAsiaTheme="minorEastAsia" w:hAnsi="Times" w:cs="Times" w:hint="eastAsia"/>
          <w:color w:val="000000" w:themeColor="text1"/>
          <w:kern w:val="0"/>
          <w:sz w:val="24"/>
          <w:szCs w:val="24"/>
        </w:rPr>
        <w:t>可</w:t>
      </w:r>
      <w:r w:rsidR="00E20785" w:rsidRPr="00AE755A">
        <w:rPr>
          <w:rFonts w:ascii="Times" w:eastAsiaTheme="minorEastAsia" w:hAnsi="Times" w:cs="Times"/>
          <w:color w:val="000000" w:themeColor="text1"/>
          <w:kern w:val="0"/>
          <w:sz w:val="24"/>
          <w:szCs w:val="24"/>
        </w:rPr>
        <w:t>提高分类算法</w:t>
      </w:r>
      <w:r w:rsidR="00E20785" w:rsidRPr="00AE755A">
        <w:rPr>
          <w:rFonts w:ascii="Times" w:eastAsiaTheme="minorEastAsia" w:hAnsi="Times" w:cs="Times" w:hint="eastAsia"/>
          <w:color w:val="000000" w:themeColor="text1"/>
          <w:kern w:val="0"/>
          <w:sz w:val="24"/>
          <w:szCs w:val="24"/>
        </w:rPr>
        <w:t>的</w:t>
      </w:r>
      <w:r w:rsidR="00E20785" w:rsidRPr="00AE755A">
        <w:rPr>
          <w:rFonts w:ascii="Times" w:eastAsiaTheme="minorEastAsia" w:hAnsi="Times" w:cs="Times"/>
          <w:color w:val="000000" w:themeColor="text1"/>
          <w:kern w:val="0"/>
          <w:sz w:val="24"/>
          <w:szCs w:val="24"/>
        </w:rPr>
        <w:t>泛化能力</w:t>
      </w:r>
      <w:r w:rsidRPr="00AE755A">
        <w:rPr>
          <w:rFonts w:ascii="Times" w:eastAsiaTheme="minorEastAsia" w:hAnsi="Times" w:cs="Times"/>
          <w:color w:val="000000" w:themeColor="text1"/>
          <w:kern w:val="0"/>
          <w:sz w:val="24"/>
          <w:szCs w:val="24"/>
        </w:rPr>
        <w:t>。</w:t>
      </w:r>
    </w:p>
    <w:p w14:paraId="688F12F0" w14:textId="07CB7B21" w:rsidR="00875EB3" w:rsidRPr="00435A40" w:rsidRDefault="0016041A" w:rsidP="00435A40">
      <w:pPr>
        <w:pStyle w:val="3"/>
        <w:spacing w:after="0" w:line="360" w:lineRule="auto"/>
        <w:rPr>
          <w:rFonts w:ascii="黑体" w:eastAsia="黑体" w:hAnsi="黑体"/>
          <w:sz w:val="28"/>
        </w:rPr>
      </w:pPr>
      <w:bookmarkStart w:id="79" w:name="_Toc483399086"/>
      <w:r>
        <w:rPr>
          <w:rFonts w:ascii="黑体" w:eastAsia="黑体" w:hAnsi="黑体" w:hint="eastAsia"/>
          <w:b w:val="0"/>
          <w:sz w:val="28"/>
        </w:rPr>
        <w:lastRenderedPageBreak/>
        <w:t>4.3.2</w:t>
      </w:r>
      <w:r w:rsidR="00B547A6" w:rsidRPr="00435A40">
        <w:rPr>
          <w:rFonts w:ascii="黑体" w:eastAsia="黑体" w:hAnsi="黑体" w:hint="eastAsia"/>
          <w:b w:val="0"/>
          <w:sz w:val="28"/>
        </w:rPr>
        <w:t>朴素贝叶斯的伯努利模型和多项式模型</w:t>
      </w:r>
      <w:bookmarkEnd w:id="79"/>
    </w:p>
    <w:p w14:paraId="53D671E1" w14:textId="1170F154" w:rsidR="00875EB3" w:rsidRDefault="00E45C55"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这里</w:t>
      </w:r>
      <w:r w:rsidR="00A92866" w:rsidRPr="00AE755A">
        <w:rPr>
          <w:rFonts w:ascii="Times" w:eastAsiaTheme="minorEastAsia" w:hAnsi="Times" w:cs="Times" w:hint="eastAsia"/>
          <w:color w:val="000000" w:themeColor="text1"/>
          <w:kern w:val="0"/>
          <w:sz w:val="24"/>
          <w:szCs w:val="24"/>
        </w:rPr>
        <w:t>对</w:t>
      </w:r>
      <w:r w:rsidRPr="00AE755A">
        <w:rPr>
          <w:rFonts w:ascii="Times" w:eastAsiaTheme="minorEastAsia" w:hAnsi="Times" w:cs="Times"/>
          <w:color w:val="000000" w:themeColor="text1"/>
          <w:kern w:val="0"/>
          <w:sz w:val="24"/>
          <w:szCs w:val="24"/>
        </w:rPr>
        <w:t>朴素贝叶斯的两种模型</w:t>
      </w:r>
      <w:r w:rsidR="00A92866" w:rsidRPr="00AE755A">
        <w:rPr>
          <w:rFonts w:ascii="Times" w:eastAsiaTheme="minorEastAsia" w:hAnsi="Times" w:cs="Times"/>
          <w:color w:val="000000" w:themeColor="text1"/>
          <w:kern w:val="0"/>
          <w:sz w:val="24"/>
          <w:szCs w:val="24"/>
        </w:rPr>
        <w:t>做实验分析来预测用户属性</w:t>
      </w:r>
      <w:r w:rsidRPr="00AE755A">
        <w:rPr>
          <w:rFonts w:ascii="Times" w:eastAsiaTheme="minorEastAsia" w:hAnsi="Times" w:cs="Times"/>
          <w:color w:val="000000" w:themeColor="text1"/>
          <w:kern w:val="0"/>
          <w:sz w:val="24"/>
          <w:szCs w:val="24"/>
        </w:rPr>
        <w:t>，</w:t>
      </w:r>
      <w:r w:rsidRPr="00AE755A">
        <w:rPr>
          <w:rFonts w:ascii="Times" w:eastAsiaTheme="minorEastAsia" w:hAnsi="Times" w:cs="Times" w:hint="eastAsia"/>
          <w:color w:val="000000" w:themeColor="text1"/>
          <w:kern w:val="0"/>
          <w:sz w:val="24"/>
          <w:szCs w:val="24"/>
        </w:rPr>
        <w:t>分别</w:t>
      </w:r>
      <w:r w:rsidRPr="00AE755A">
        <w:rPr>
          <w:rFonts w:ascii="Times" w:eastAsiaTheme="minorEastAsia" w:hAnsi="Times" w:cs="Times"/>
          <w:color w:val="000000" w:themeColor="text1"/>
          <w:kern w:val="0"/>
          <w:sz w:val="24"/>
          <w:szCs w:val="24"/>
        </w:rPr>
        <w:t>是</w:t>
      </w:r>
      <w:r w:rsidR="00A92866" w:rsidRPr="00AE755A">
        <w:rPr>
          <w:rFonts w:ascii="Times" w:eastAsiaTheme="minorEastAsia" w:hAnsi="Times" w:cs="Times"/>
          <w:color w:val="000000" w:themeColor="text1"/>
          <w:kern w:val="0"/>
          <w:sz w:val="24"/>
          <w:szCs w:val="24"/>
        </w:rPr>
        <w:t>伯努利</w:t>
      </w:r>
      <w:r w:rsidR="00A92866" w:rsidRPr="00AE755A">
        <w:rPr>
          <w:rFonts w:ascii="Times" w:eastAsiaTheme="minorEastAsia" w:hAnsi="Times" w:cs="Times" w:hint="eastAsia"/>
          <w:color w:val="000000" w:themeColor="text1"/>
          <w:kern w:val="0"/>
          <w:sz w:val="24"/>
          <w:szCs w:val="24"/>
        </w:rPr>
        <w:t>模型</w:t>
      </w:r>
      <w:r w:rsidR="00A92866" w:rsidRPr="00AE755A">
        <w:rPr>
          <w:rFonts w:ascii="Times" w:eastAsiaTheme="minorEastAsia" w:hAnsi="Times" w:cs="Times"/>
          <w:color w:val="000000" w:themeColor="text1"/>
          <w:kern w:val="0"/>
          <w:sz w:val="24"/>
          <w:szCs w:val="24"/>
        </w:rPr>
        <w:t>与多项式</w:t>
      </w:r>
      <w:r w:rsidR="00A92866" w:rsidRPr="00AE755A">
        <w:rPr>
          <w:rFonts w:ascii="Times" w:eastAsiaTheme="minorEastAsia" w:hAnsi="Times" w:cs="Times" w:hint="eastAsia"/>
          <w:color w:val="000000" w:themeColor="text1"/>
          <w:kern w:val="0"/>
          <w:sz w:val="24"/>
          <w:szCs w:val="24"/>
        </w:rPr>
        <w:t>模型</w:t>
      </w:r>
      <w:r w:rsidR="00875EB3" w:rsidRPr="00AE755A">
        <w:rPr>
          <w:rFonts w:ascii="Times" w:eastAsiaTheme="minorEastAsia" w:hAnsi="Times" w:cs="Times"/>
          <w:color w:val="000000" w:themeColor="text1"/>
          <w:kern w:val="0"/>
          <w:sz w:val="24"/>
          <w:szCs w:val="24"/>
        </w:rPr>
        <w:t>，图</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w:t>
      </w:r>
      <w:r w:rsidR="0016041A">
        <w:rPr>
          <w:rFonts w:ascii="Times" w:eastAsiaTheme="minorEastAsia" w:hAnsi="Times" w:cs="Times" w:hint="eastAsia"/>
          <w:color w:val="000000" w:themeColor="text1"/>
          <w:kern w:val="0"/>
          <w:sz w:val="24"/>
          <w:szCs w:val="24"/>
        </w:rPr>
        <w:t>2</w:t>
      </w:r>
      <w:r w:rsidR="00875EB3" w:rsidRPr="00AE755A">
        <w:rPr>
          <w:rFonts w:ascii="Times" w:eastAsiaTheme="minorEastAsia" w:hAnsi="Times" w:cs="Times"/>
          <w:color w:val="000000" w:themeColor="text1"/>
          <w:kern w:val="0"/>
          <w:sz w:val="24"/>
          <w:szCs w:val="24"/>
        </w:rPr>
        <w:t>、图</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w:t>
      </w:r>
      <w:r w:rsidR="0016041A">
        <w:rPr>
          <w:rFonts w:ascii="Times" w:eastAsiaTheme="minorEastAsia" w:hAnsi="Times" w:cs="Times" w:hint="eastAsia"/>
          <w:color w:val="000000" w:themeColor="text1"/>
          <w:kern w:val="0"/>
          <w:sz w:val="24"/>
          <w:szCs w:val="24"/>
        </w:rPr>
        <w:t>3</w:t>
      </w:r>
      <w:r w:rsidR="00875EB3" w:rsidRPr="00AE755A">
        <w:rPr>
          <w:rFonts w:ascii="Times" w:eastAsiaTheme="minorEastAsia" w:hAnsi="Times" w:cs="Times"/>
          <w:color w:val="000000" w:themeColor="text1"/>
          <w:kern w:val="0"/>
          <w:sz w:val="24"/>
          <w:szCs w:val="24"/>
        </w:rPr>
        <w:t>、图</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w:t>
      </w:r>
      <w:r w:rsidR="0016041A">
        <w:rPr>
          <w:rFonts w:ascii="Times" w:eastAsiaTheme="minorEastAsia" w:hAnsi="Times" w:cs="Times" w:hint="eastAsia"/>
          <w:color w:val="000000" w:themeColor="text1"/>
          <w:kern w:val="0"/>
          <w:sz w:val="24"/>
          <w:szCs w:val="24"/>
        </w:rPr>
        <w:t>4</w:t>
      </w:r>
      <w:r w:rsidR="00875EB3" w:rsidRPr="00AE755A">
        <w:rPr>
          <w:rFonts w:ascii="Times" w:eastAsiaTheme="minorEastAsia" w:hAnsi="Times" w:cs="Times"/>
          <w:color w:val="000000" w:themeColor="text1"/>
          <w:kern w:val="0"/>
          <w:sz w:val="24"/>
          <w:szCs w:val="24"/>
        </w:rPr>
        <w:t>分别是年龄、性别、学历的平均分类准确率折线图，特征集是由</w:t>
      </w:r>
      <w:r w:rsidR="004A207B" w:rsidRPr="00435A40">
        <w:rPr>
          <w:rFonts w:eastAsiaTheme="minorEastAsia" w:cs="Times New Roman"/>
          <w:color w:val="000000" w:themeColor="text1"/>
          <w:kern w:val="0"/>
          <w:sz w:val="24"/>
          <w:szCs w:val="24"/>
        </w:rPr>
        <w:t>CHI</w:t>
      </w:r>
      <w:r w:rsidR="00875EB3" w:rsidRPr="00435A40">
        <w:rPr>
          <w:rFonts w:eastAsiaTheme="minorEastAsia" w:cs="Times New Roman"/>
          <w:color w:val="000000" w:themeColor="text1"/>
          <w:kern w:val="0"/>
          <w:sz w:val="24"/>
          <w:szCs w:val="24"/>
        </w:rPr>
        <w:t>2</w:t>
      </w:r>
      <w:r w:rsidR="00875EB3" w:rsidRPr="00435A40">
        <w:rPr>
          <w:rFonts w:eastAsiaTheme="minorEastAsia" w:cs="Times New Roman" w:hint="eastAsia"/>
          <w:color w:val="000000" w:themeColor="text1"/>
          <w:kern w:val="0"/>
          <w:sz w:val="24"/>
          <w:szCs w:val="24"/>
        </w:rPr>
        <w:t>统计法选出来的</w:t>
      </w:r>
      <w:r w:rsidR="00875EB3" w:rsidRPr="00435A40">
        <w:rPr>
          <w:rFonts w:eastAsiaTheme="minorEastAsia" w:cs="Times New Roman"/>
          <w:color w:val="000000" w:themeColor="text1"/>
          <w:kern w:val="0"/>
          <w:sz w:val="24"/>
          <w:szCs w:val="24"/>
        </w:rPr>
        <w:t>10000</w:t>
      </w:r>
      <w:r w:rsidR="00875EB3" w:rsidRPr="00435A40">
        <w:rPr>
          <w:rFonts w:eastAsiaTheme="minorEastAsia" w:cs="Times New Roman" w:hint="eastAsia"/>
          <w:color w:val="000000" w:themeColor="text1"/>
          <w:kern w:val="0"/>
          <w:sz w:val="24"/>
          <w:szCs w:val="24"/>
        </w:rPr>
        <w:t>个特征。横轴是平滑参数</w:t>
      </w:r>
      <w:r w:rsidR="00875EB3" w:rsidRPr="00435A40">
        <w:rPr>
          <w:rFonts w:eastAsiaTheme="minorEastAsia" w:cs="Times New Roman"/>
          <w:color w:val="000000" w:themeColor="text1"/>
          <w:kern w:val="0"/>
          <w:sz w:val="24"/>
          <w:szCs w:val="24"/>
        </w:rPr>
        <w:t>(</w:t>
      </w:r>
      <w:r w:rsidR="00875EB3" w:rsidRPr="00435A40">
        <w:rPr>
          <w:rFonts w:eastAsiaTheme="minorEastAsia" w:cs="Times New Roman" w:hint="eastAsia"/>
          <w:color w:val="000000" w:themeColor="text1"/>
          <w:kern w:val="0"/>
          <w:sz w:val="24"/>
          <w:szCs w:val="24"/>
        </w:rPr>
        <w:t>称为</w:t>
      </w:r>
      <w:r w:rsidR="00875EB3" w:rsidRPr="00435A40">
        <w:rPr>
          <w:rFonts w:eastAsiaTheme="minorEastAsia" w:cs="Times New Roman"/>
          <w:color w:val="000000" w:themeColor="text1"/>
          <w:kern w:val="0"/>
          <w:sz w:val="24"/>
          <w:szCs w:val="24"/>
        </w:rPr>
        <w:t>alpha)</w:t>
      </w:r>
      <w:r w:rsidR="00875EB3" w:rsidRPr="00AE755A">
        <w:rPr>
          <w:rFonts w:ascii="Times" w:eastAsiaTheme="minorEastAsia" w:hAnsi="Times" w:cs="Times"/>
          <w:color w:val="000000" w:themeColor="text1"/>
          <w:kern w:val="0"/>
          <w:sz w:val="24"/>
          <w:szCs w:val="24"/>
        </w:rPr>
        <w:t>，纵轴是平均准确率，蓝色折线是多项式贝叶斯的预测结果，绿色折线是伯努利贝叶斯预测结果。</w:t>
      </w:r>
    </w:p>
    <w:p w14:paraId="2415BB14" w14:textId="77777777" w:rsidR="00A06401" w:rsidRPr="00AE755A" w:rsidRDefault="00A06401"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64DBA5C5"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w:eastAsiaTheme="minorEastAsia" w:hAnsi="Times" w:cs="Times"/>
          <w:color w:val="000000" w:themeColor="text1"/>
          <w:kern w:val="0"/>
          <w:sz w:val="24"/>
          <w:szCs w:val="24"/>
        </w:rPr>
      </w:pPr>
      <w:r w:rsidRPr="00AE755A">
        <w:rPr>
          <w:rFonts w:ascii="Times" w:eastAsiaTheme="minorEastAsia" w:hAnsi="Times" w:cs="Times"/>
          <w:noProof/>
          <w:color w:val="000000" w:themeColor="text1"/>
          <w:kern w:val="0"/>
          <w:sz w:val="24"/>
          <w:szCs w:val="24"/>
        </w:rPr>
        <w:drawing>
          <wp:inline distT="0" distB="0" distL="0" distR="0" wp14:anchorId="316D5D3C" wp14:editId="4B9E8F8D">
            <wp:extent cx="5068584" cy="3528203"/>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b-age.png"/>
                    <pic:cNvPicPr/>
                  </pic:nvPicPr>
                  <pic:blipFill>
                    <a:blip r:embed="rId19">
                      <a:extLst>
                        <a:ext uri="{28A0092B-C50C-407E-A947-70E740481C1C}">
                          <a14:useLocalDpi xmlns:a14="http://schemas.microsoft.com/office/drawing/2010/main" val="0"/>
                        </a:ext>
                      </a:extLst>
                    </a:blip>
                    <a:stretch>
                      <a:fillRect/>
                    </a:stretch>
                  </pic:blipFill>
                  <pic:spPr>
                    <a:xfrm>
                      <a:off x="0" y="0"/>
                      <a:ext cx="5150504" cy="3585227"/>
                    </a:xfrm>
                    <a:prstGeom prst="rect">
                      <a:avLst/>
                    </a:prstGeom>
                  </pic:spPr>
                </pic:pic>
              </a:graphicData>
            </a:graphic>
          </wp:inline>
        </w:drawing>
      </w:r>
    </w:p>
    <w:p w14:paraId="59735905" w14:textId="1950C33D" w:rsidR="00875EB3" w:rsidRPr="004A3D35"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sz w:val="21"/>
          <w:szCs w:val="21"/>
          <w:lang w:val="zh-CN"/>
        </w:rPr>
      </w:pPr>
      <w:r w:rsidRPr="004A3D35">
        <w:rPr>
          <w:rStyle w:val="ac"/>
          <w:rFonts w:asciiTheme="minorEastAsia" w:eastAsiaTheme="minorEastAsia" w:hAnsiTheme="minorEastAsia" w:cs="Arial Unicode MS" w:hint="eastAsia"/>
          <w:b/>
          <w:sz w:val="21"/>
          <w:szCs w:val="21"/>
          <w:lang w:val="zh-CN"/>
        </w:rPr>
        <w:t>图</w:t>
      </w:r>
      <w:r w:rsidR="0016041A" w:rsidRPr="004A3D35">
        <w:rPr>
          <w:rStyle w:val="ac"/>
          <w:rFonts w:asciiTheme="minorEastAsia" w:eastAsiaTheme="minorEastAsia" w:hAnsiTheme="minorEastAsia" w:cs="Arial Unicode MS"/>
          <w:b/>
          <w:sz w:val="21"/>
          <w:szCs w:val="21"/>
          <w:lang w:val="zh-CN"/>
        </w:rPr>
        <w:t>4</w:t>
      </w:r>
      <w:r w:rsidRPr="004A3D35">
        <w:rPr>
          <w:rStyle w:val="ac"/>
          <w:rFonts w:asciiTheme="minorEastAsia" w:eastAsiaTheme="minorEastAsia" w:hAnsiTheme="minorEastAsia" w:cs="Arial Unicode MS"/>
          <w:b/>
          <w:sz w:val="21"/>
          <w:szCs w:val="21"/>
          <w:lang w:val="zh-CN"/>
        </w:rPr>
        <w:t>-</w:t>
      </w:r>
      <w:r w:rsidR="0016041A" w:rsidRPr="004A3D35">
        <w:rPr>
          <w:rStyle w:val="ac"/>
          <w:rFonts w:asciiTheme="minorEastAsia" w:eastAsiaTheme="minorEastAsia" w:hAnsiTheme="minorEastAsia" w:cs="Arial Unicode MS"/>
          <w:b/>
          <w:sz w:val="21"/>
          <w:szCs w:val="21"/>
          <w:lang w:val="zh-CN"/>
        </w:rPr>
        <w:t>2</w:t>
      </w:r>
      <w:r w:rsidRPr="004A3D35">
        <w:rPr>
          <w:rStyle w:val="ac"/>
          <w:rFonts w:asciiTheme="minorEastAsia" w:eastAsiaTheme="minorEastAsia" w:hAnsiTheme="minorEastAsia" w:cs="Arial Unicode MS"/>
          <w:b/>
          <w:sz w:val="21"/>
          <w:szCs w:val="21"/>
          <w:lang w:val="zh-CN"/>
        </w:rPr>
        <w:t xml:space="preserve"> alpha</w:t>
      </w:r>
      <w:r w:rsidRPr="004A3D35">
        <w:rPr>
          <w:rStyle w:val="ac"/>
          <w:rFonts w:asciiTheme="minorEastAsia" w:eastAsiaTheme="minorEastAsia" w:hAnsiTheme="minorEastAsia" w:cs="Arial Unicode MS" w:hint="eastAsia"/>
          <w:b/>
          <w:sz w:val="21"/>
          <w:szCs w:val="21"/>
          <w:lang w:val="zh-CN"/>
        </w:rPr>
        <w:t>值对两种</w:t>
      </w:r>
      <w:r w:rsidR="00721ED3" w:rsidRPr="004A3D35">
        <w:rPr>
          <w:rStyle w:val="ac"/>
          <w:rFonts w:asciiTheme="minorEastAsia" w:eastAsiaTheme="minorEastAsia" w:hAnsiTheme="minorEastAsia" w:cs="Arial Unicode MS"/>
          <w:b/>
          <w:sz w:val="21"/>
          <w:szCs w:val="21"/>
          <w:lang w:val="zh-CN"/>
        </w:rPr>
        <w:t>Naïve Bayesian</w:t>
      </w:r>
      <w:r w:rsidRPr="004A3D35">
        <w:rPr>
          <w:rStyle w:val="ac"/>
          <w:rFonts w:asciiTheme="minorEastAsia" w:eastAsiaTheme="minorEastAsia" w:hAnsiTheme="minorEastAsia" w:cs="Arial Unicode MS" w:hint="eastAsia"/>
          <w:b/>
          <w:sz w:val="21"/>
          <w:szCs w:val="21"/>
          <w:lang w:val="zh-CN"/>
        </w:rPr>
        <w:t>模型的</w:t>
      </w:r>
      <w:r w:rsidR="0006606B" w:rsidRPr="004A3D35">
        <w:rPr>
          <w:rStyle w:val="ac"/>
          <w:rFonts w:asciiTheme="minorEastAsia" w:eastAsiaTheme="minorEastAsia" w:hAnsiTheme="minorEastAsia" w:cs="Arial Unicode MS" w:hint="eastAsia"/>
          <w:b/>
          <w:sz w:val="21"/>
          <w:szCs w:val="21"/>
          <w:lang w:val="zh-CN"/>
        </w:rPr>
        <w:t>性别</w:t>
      </w:r>
      <w:r w:rsidRPr="004A3D35">
        <w:rPr>
          <w:rStyle w:val="ac"/>
          <w:rFonts w:asciiTheme="minorEastAsia" w:eastAsiaTheme="minorEastAsia" w:hAnsiTheme="minorEastAsia" w:cs="Arial Unicode MS" w:hint="eastAsia"/>
          <w:b/>
          <w:sz w:val="21"/>
          <w:szCs w:val="21"/>
          <w:lang w:val="zh-CN"/>
        </w:rPr>
        <w:t>平均</w:t>
      </w:r>
      <w:r w:rsidR="0006606B" w:rsidRPr="004A3D35">
        <w:rPr>
          <w:rStyle w:val="ac"/>
          <w:rFonts w:asciiTheme="minorEastAsia" w:eastAsiaTheme="minorEastAsia" w:hAnsiTheme="minorEastAsia" w:cs="Arial Unicode MS" w:hint="eastAsia"/>
          <w:b/>
          <w:sz w:val="21"/>
          <w:szCs w:val="21"/>
          <w:lang w:val="zh-CN"/>
        </w:rPr>
        <w:t>分类</w:t>
      </w:r>
      <w:r w:rsidRPr="004A3D35">
        <w:rPr>
          <w:rStyle w:val="ac"/>
          <w:rFonts w:asciiTheme="minorEastAsia" w:eastAsiaTheme="minorEastAsia" w:hAnsiTheme="minorEastAsia" w:cs="Arial Unicode MS" w:hint="eastAsia"/>
          <w:b/>
          <w:sz w:val="21"/>
          <w:szCs w:val="21"/>
          <w:lang w:val="zh-CN"/>
        </w:rPr>
        <w:t>准确率的影响</w:t>
      </w:r>
    </w:p>
    <w:p w14:paraId="392B0895"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center"/>
        <w:rPr>
          <w:rFonts w:ascii="Times" w:eastAsiaTheme="minorEastAsia" w:hAnsi="Times" w:cs="Times"/>
          <w:color w:val="000000" w:themeColor="text1"/>
          <w:kern w:val="0"/>
          <w:sz w:val="16"/>
          <w:szCs w:val="24"/>
        </w:rPr>
      </w:pPr>
    </w:p>
    <w:p w14:paraId="4D3F14F3"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w:eastAsiaTheme="minorEastAsia" w:hAnsi="Times" w:cs="Times"/>
          <w:color w:val="000000" w:themeColor="text1"/>
          <w:kern w:val="0"/>
          <w:sz w:val="24"/>
          <w:szCs w:val="24"/>
        </w:rPr>
      </w:pPr>
      <w:r w:rsidRPr="00AE755A">
        <w:rPr>
          <w:rFonts w:ascii="Times" w:eastAsiaTheme="minorEastAsia" w:hAnsi="Times" w:cs="Times"/>
          <w:noProof/>
          <w:color w:val="000000" w:themeColor="text1"/>
          <w:kern w:val="0"/>
          <w:sz w:val="24"/>
          <w:szCs w:val="24"/>
        </w:rPr>
        <w:lastRenderedPageBreak/>
        <w:drawing>
          <wp:inline distT="0" distB="0" distL="0" distR="0" wp14:anchorId="1CF5FC60" wp14:editId="23DFB4C9">
            <wp:extent cx="5109572" cy="359599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b-gender.png"/>
                    <pic:cNvPicPr/>
                  </pic:nvPicPr>
                  <pic:blipFill>
                    <a:blip r:embed="rId20">
                      <a:extLst>
                        <a:ext uri="{28A0092B-C50C-407E-A947-70E740481C1C}">
                          <a14:useLocalDpi xmlns:a14="http://schemas.microsoft.com/office/drawing/2010/main" val="0"/>
                        </a:ext>
                      </a:extLst>
                    </a:blip>
                    <a:stretch>
                      <a:fillRect/>
                    </a:stretch>
                  </pic:blipFill>
                  <pic:spPr>
                    <a:xfrm>
                      <a:off x="0" y="0"/>
                      <a:ext cx="5182859" cy="3647570"/>
                    </a:xfrm>
                    <a:prstGeom prst="rect">
                      <a:avLst/>
                    </a:prstGeom>
                  </pic:spPr>
                </pic:pic>
              </a:graphicData>
            </a:graphic>
          </wp:inline>
        </w:drawing>
      </w:r>
    </w:p>
    <w:p w14:paraId="08138B0B" w14:textId="2E2D6B94" w:rsidR="00875EB3" w:rsidRPr="00B563F8"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b/>
          <w:lang w:val="zh-CN"/>
        </w:rPr>
      </w:pPr>
      <w:r w:rsidRPr="00B563F8">
        <w:rPr>
          <w:rStyle w:val="ac"/>
          <w:rFonts w:asciiTheme="minorEastAsia" w:eastAsiaTheme="minorEastAsia" w:hAnsiTheme="minorEastAsia" w:cs="Arial Unicode MS" w:hint="eastAsia"/>
          <w:b/>
          <w:sz w:val="21"/>
          <w:szCs w:val="21"/>
          <w:lang w:val="zh-CN"/>
        </w:rPr>
        <w:t>图</w:t>
      </w:r>
      <w:r w:rsidR="0016041A" w:rsidRPr="00B563F8">
        <w:rPr>
          <w:rStyle w:val="ac"/>
          <w:rFonts w:asciiTheme="minorEastAsia" w:eastAsiaTheme="minorEastAsia" w:hAnsiTheme="minorEastAsia" w:cs="Arial Unicode MS"/>
          <w:b/>
          <w:sz w:val="21"/>
          <w:szCs w:val="21"/>
          <w:lang w:val="zh-CN"/>
        </w:rPr>
        <w:t>4</w:t>
      </w:r>
      <w:r w:rsidRPr="00B563F8">
        <w:rPr>
          <w:rStyle w:val="ac"/>
          <w:rFonts w:asciiTheme="minorEastAsia" w:eastAsiaTheme="minorEastAsia" w:hAnsiTheme="minorEastAsia" w:cs="Arial Unicode MS"/>
          <w:b/>
          <w:sz w:val="21"/>
          <w:szCs w:val="21"/>
          <w:lang w:val="zh-CN"/>
        </w:rPr>
        <w:t>-</w:t>
      </w:r>
      <w:r w:rsidR="0016041A" w:rsidRPr="00B563F8">
        <w:rPr>
          <w:rStyle w:val="ac"/>
          <w:rFonts w:asciiTheme="minorEastAsia" w:eastAsiaTheme="minorEastAsia" w:hAnsiTheme="minorEastAsia" w:cs="Arial Unicode MS"/>
          <w:b/>
          <w:sz w:val="21"/>
          <w:szCs w:val="21"/>
          <w:lang w:val="zh-CN"/>
        </w:rPr>
        <w:t>3</w:t>
      </w:r>
      <w:r w:rsidRPr="00B563F8">
        <w:rPr>
          <w:rStyle w:val="ac"/>
          <w:rFonts w:asciiTheme="minorEastAsia" w:eastAsiaTheme="minorEastAsia" w:hAnsiTheme="minorEastAsia" w:cs="Arial Unicode MS"/>
          <w:b/>
          <w:sz w:val="21"/>
          <w:szCs w:val="21"/>
          <w:lang w:val="zh-CN"/>
        </w:rPr>
        <w:t xml:space="preserve"> alpha</w:t>
      </w:r>
      <w:r w:rsidRPr="00B563F8">
        <w:rPr>
          <w:rStyle w:val="ac"/>
          <w:rFonts w:asciiTheme="minorEastAsia" w:eastAsiaTheme="minorEastAsia" w:hAnsiTheme="minorEastAsia" w:cs="Arial Unicode MS" w:hint="eastAsia"/>
          <w:b/>
          <w:sz w:val="21"/>
          <w:szCs w:val="21"/>
          <w:lang w:val="zh-CN"/>
        </w:rPr>
        <w:t>值对两种</w:t>
      </w:r>
      <w:r w:rsidR="004D799D" w:rsidRPr="00B563F8">
        <w:rPr>
          <w:rStyle w:val="ac"/>
          <w:rFonts w:asciiTheme="minorEastAsia" w:eastAsiaTheme="minorEastAsia" w:hAnsiTheme="minorEastAsia" w:cs="Arial Unicode MS"/>
          <w:b/>
          <w:sz w:val="21"/>
          <w:szCs w:val="21"/>
          <w:lang w:val="zh-CN"/>
        </w:rPr>
        <w:t>Naïve Bayesian</w:t>
      </w:r>
      <w:r w:rsidRPr="00B563F8">
        <w:rPr>
          <w:rStyle w:val="ac"/>
          <w:rFonts w:asciiTheme="minorEastAsia" w:eastAsiaTheme="minorEastAsia" w:hAnsiTheme="minorEastAsia" w:cs="Arial Unicode MS" w:hint="eastAsia"/>
          <w:b/>
          <w:sz w:val="21"/>
          <w:szCs w:val="21"/>
          <w:lang w:val="zh-CN"/>
        </w:rPr>
        <w:t>模型的</w:t>
      </w:r>
      <w:r w:rsidR="00470B73" w:rsidRPr="00B563F8">
        <w:rPr>
          <w:rStyle w:val="ac"/>
          <w:rFonts w:asciiTheme="minorEastAsia" w:eastAsiaTheme="minorEastAsia" w:hAnsiTheme="minorEastAsia" w:cs="Arial Unicode MS" w:hint="eastAsia"/>
          <w:b/>
          <w:sz w:val="21"/>
          <w:szCs w:val="21"/>
          <w:lang w:val="zh-CN"/>
        </w:rPr>
        <w:t>性别</w:t>
      </w:r>
      <w:r w:rsidRPr="00B563F8">
        <w:rPr>
          <w:rStyle w:val="ac"/>
          <w:rFonts w:asciiTheme="minorEastAsia" w:eastAsiaTheme="minorEastAsia" w:hAnsiTheme="minorEastAsia" w:cs="Arial Unicode MS" w:hint="eastAsia"/>
          <w:b/>
          <w:sz w:val="21"/>
          <w:szCs w:val="21"/>
          <w:lang w:val="zh-CN"/>
        </w:rPr>
        <w:t>平均</w:t>
      </w:r>
      <w:r w:rsidR="00470B73" w:rsidRPr="00B563F8">
        <w:rPr>
          <w:rStyle w:val="ac"/>
          <w:rFonts w:asciiTheme="minorEastAsia" w:eastAsiaTheme="minorEastAsia" w:hAnsiTheme="minorEastAsia" w:cs="Arial Unicode MS" w:hint="eastAsia"/>
          <w:b/>
          <w:sz w:val="21"/>
          <w:szCs w:val="21"/>
          <w:lang w:val="zh-CN"/>
        </w:rPr>
        <w:t>分类</w:t>
      </w:r>
      <w:r w:rsidRPr="00B563F8">
        <w:rPr>
          <w:rStyle w:val="ac"/>
          <w:rFonts w:asciiTheme="minorEastAsia" w:eastAsiaTheme="minorEastAsia" w:hAnsiTheme="minorEastAsia" w:cs="Arial Unicode MS" w:hint="eastAsia"/>
          <w:b/>
          <w:sz w:val="21"/>
          <w:szCs w:val="21"/>
          <w:lang w:val="zh-CN"/>
        </w:rPr>
        <w:t>准确率的影响</w:t>
      </w:r>
    </w:p>
    <w:p w14:paraId="5F5E5600" w14:textId="77777777" w:rsidR="006E3DE9" w:rsidRPr="00435A40" w:rsidRDefault="006E3DE9"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hAnsiTheme="minorEastAsia" w:cs="Arial Unicode MS"/>
          <w:sz w:val="21"/>
          <w:szCs w:val="21"/>
          <w:lang w:val="zh-CN"/>
        </w:rPr>
      </w:pPr>
    </w:p>
    <w:p w14:paraId="70C9D386"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ascii="Times" w:eastAsiaTheme="minorEastAsia" w:hAnsi="Times" w:cs="Times"/>
          <w:color w:val="000000" w:themeColor="text1"/>
          <w:kern w:val="0"/>
          <w:sz w:val="24"/>
          <w:szCs w:val="24"/>
        </w:rPr>
      </w:pPr>
      <w:r w:rsidRPr="00AE755A">
        <w:rPr>
          <w:rFonts w:ascii="Times" w:eastAsiaTheme="minorEastAsia" w:hAnsi="Times" w:cs="Times" w:hint="eastAsia"/>
          <w:noProof/>
          <w:color w:val="000000" w:themeColor="text1"/>
          <w:kern w:val="0"/>
          <w:sz w:val="24"/>
          <w:szCs w:val="24"/>
        </w:rPr>
        <w:drawing>
          <wp:inline distT="0" distB="0" distL="0" distR="0" wp14:anchorId="5827488D" wp14:editId="761738A3">
            <wp:extent cx="5215899" cy="3536830"/>
            <wp:effectExtent l="19050" t="0" r="3801"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b-edu.png"/>
                    <pic:cNvPicPr/>
                  </pic:nvPicPr>
                  <pic:blipFill>
                    <a:blip r:embed="rId21">
                      <a:extLst>
                        <a:ext uri="{28A0092B-C50C-407E-A947-70E740481C1C}">
                          <a14:useLocalDpi xmlns:a14="http://schemas.microsoft.com/office/drawing/2010/main" val="0"/>
                        </a:ext>
                      </a:extLst>
                    </a:blip>
                    <a:stretch>
                      <a:fillRect/>
                    </a:stretch>
                  </pic:blipFill>
                  <pic:spPr>
                    <a:xfrm>
                      <a:off x="0" y="0"/>
                      <a:ext cx="5233747" cy="3548933"/>
                    </a:xfrm>
                    <a:prstGeom prst="rect">
                      <a:avLst/>
                    </a:prstGeom>
                  </pic:spPr>
                </pic:pic>
              </a:graphicData>
            </a:graphic>
          </wp:inline>
        </w:drawing>
      </w:r>
    </w:p>
    <w:p w14:paraId="09C4B42B" w14:textId="44458B62" w:rsidR="00875EB3" w:rsidRPr="00B563F8" w:rsidRDefault="00875EB3" w:rsidP="00435A40">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sz w:val="21"/>
          <w:szCs w:val="21"/>
          <w:lang w:val="zh-CN"/>
        </w:rPr>
      </w:pPr>
      <w:r w:rsidRPr="00B563F8">
        <w:rPr>
          <w:rStyle w:val="ac"/>
          <w:rFonts w:asciiTheme="minorEastAsia" w:eastAsiaTheme="minorEastAsia" w:hAnsiTheme="minorEastAsia" w:cs="Arial Unicode MS" w:hint="eastAsia"/>
          <w:b/>
          <w:sz w:val="21"/>
          <w:szCs w:val="21"/>
          <w:lang w:val="zh-CN"/>
        </w:rPr>
        <w:t>图</w:t>
      </w:r>
      <w:r w:rsidR="006839A3" w:rsidRPr="00B563F8">
        <w:rPr>
          <w:rStyle w:val="ac"/>
          <w:rFonts w:asciiTheme="minorEastAsia" w:eastAsiaTheme="minorEastAsia" w:hAnsiTheme="minorEastAsia" w:cs="Arial Unicode MS"/>
          <w:b/>
          <w:sz w:val="21"/>
          <w:szCs w:val="21"/>
          <w:lang w:val="zh-CN"/>
        </w:rPr>
        <w:t>4</w:t>
      </w:r>
      <w:r w:rsidRPr="00B563F8">
        <w:rPr>
          <w:rStyle w:val="ac"/>
          <w:rFonts w:asciiTheme="minorEastAsia" w:eastAsiaTheme="minorEastAsia" w:hAnsiTheme="minorEastAsia" w:cs="Arial Unicode MS"/>
          <w:b/>
          <w:sz w:val="21"/>
          <w:szCs w:val="21"/>
          <w:lang w:val="zh-CN"/>
        </w:rPr>
        <w:t>-</w:t>
      </w:r>
      <w:r w:rsidR="006839A3" w:rsidRPr="00B563F8">
        <w:rPr>
          <w:rStyle w:val="ac"/>
          <w:rFonts w:asciiTheme="minorEastAsia" w:eastAsiaTheme="minorEastAsia" w:hAnsiTheme="minorEastAsia" w:cs="Arial Unicode MS"/>
          <w:b/>
          <w:sz w:val="21"/>
          <w:szCs w:val="21"/>
          <w:lang w:val="zh-CN"/>
        </w:rPr>
        <w:t>4</w:t>
      </w:r>
      <w:r w:rsidRPr="00B563F8">
        <w:rPr>
          <w:rStyle w:val="ac"/>
          <w:rFonts w:asciiTheme="minorEastAsia" w:eastAsiaTheme="minorEastAsia" w:hAnsiTheme="minorEastAsia" w:cs="Arial Unicode MS"/>
          <w:b/>
          <w:sz w:val="21"/>
          <w:szCs w:val="21"/>
          <w:lang w:val="zh-CN"/>
        </w:rPr>
        <w:t xml:space="preserve"> alpha</w:t>
      </w:r>
      <w:r w:rsidR="000C2602" w:rsidRPr="00B563F8">
        <w:rPr>
          <w:rStyle w:val="ac"/>
          <w:rFonts w:asciiTheme="minorEastAsia" w:eastAsiaTheme="minorEastAsia" w:hAnsiTheme="minorEastAsia" w:cs="Arial Unicode MS" w:hint="eastAsia"/>
          <w:b/>
          <w:sz w:val="21"/>
          <w:szCs w:val="21"/>
          <w:lang w:val="zh-CN"/>
        </w:rPr>
        <w:t>值对两种</w:t>
      </w:r>
      <w:r w:rsidR="000C2602" w:rsidRPr="00B563F8">
        <w:rPr>
          <w:rStyle w:val="ac"/>
          <w:rFonts w:asciiTheme="minorEastAsia" w:eastAsiaTheme="minorEastAsia" w:hAnsiTheme="minorEastAsia" w:cs="Arial Unicode MS"/>
          <w:b/>
          <w:sz w:val="21"/>
          <w:szCs w:val="21"/>
          <w:lang w:val="zh-CN"/>
        </w:rPr>
        <w:t>Naïve Bayesian</w:t>
      </w:r>
      <w:r w:rsidRPr="00B563F8">
        <w:rPr>
          <w:rStyle w:val="ac"/>
          <w:rFonts w:asciiTheme="minorEastAsia" w:eastAsiaTheme="minorEastAsia" w:hAnsiTheme="minorEastAsia" w:cs="Arial Unicode MS" w:hint="eastAsia"/>
          <w:b/>
          <w:sz w:val="21"/>
          <w:szCs w:val="21"/>
          <w:lang w:val="zh-CN"/>
        </w:rPr>
        <w:t>模型的</w:t>
      </w:r>
      <w:r w:rsidR="000C2602" w:rsidRPr="00B563F8">
        <w:rPr>
          <w:rStyle w:val="ac"/>
          <w:rFonts w:asciiTheme="minorEastAsia" w:eastAsiaTheme="minorEastAsia" w:hAnsiTheme="minorEastAsia" w:cs="Arial Unicode MS" w:hint="eastAsia"/>
          <w:b/>
          <w:sz w:val="21"/>
          <w:szCs w:val="21"/>
          <w:lang w:val="zh-CN"/>
        </w:rPr>
        <w:t>学历平均分类</w:t>
      </w:r>
      <w:r w:rsidRPr="00B563F8">
        <w:rPr>
          <w:rStyle w:val="ac"/>
          <w:rFonts w:asciiTheme="minorEastAsia" w:eastAsiaTheme="minorEastAsia" w:hAnsiTheme="minorEastAsia" w:cs="Arial Unicode MS" w:hint="eastAsia"/>
          <w:b/>
          <w:sz w:val="21"/>
          <w:szCs w:val="21"/>
          <w:lang w:val="zh-CN"/>
        </w:rPr>
        <w:t>准确率的影响</w:t>
      </w:r>
    </w:p>
    <w:p w14:paraId="5A408C18"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p>
    <w:p w14:paraId="794B5094" w14:textId="77777777" w:rsidR="006839A3"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综合以上三张</w:t>
      </w:r>
      <w:r w:rsidR="006839A3">
        <w:rPr>
          <w:rFonts w:ascii="Times" w:eastAsiaTheme="minorEastAsia" w:hAnsi="Times" w:cs="Times" w:hint="eastAsia"/>
          <w:color w:val="000000" w:themeColor="text1"/>
          <w:kern w:val="0"/>
          <w:sz w:val="24"/>
          <w:szCs w:val="24"/>
        </w:rPr>
        <w:t>实验结果</w:t>
      </w:r>
      <w:r w:rsidRPr="00AE755A">
        <w:rPr>
          <w:rFonts w:ascii="Times" w:eastAsiaTheme="minorEastAsia" w:hAnsi="Times" w:cs="Times"/>
          <w:color w:val="000000" w:themeColor="text1"/>
          <w:kern w:val="0"/>
          <w:sz w:val="24"/>
          <w:szCs w:val="24"/>
        </w:rPr>
        <w:t>图，可以看出：</w:t>
      </w:r>
    </w:p>
    <w:p w14:paraId="595F3221" w14:textId="77777777" w:rsidR="006839A3"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w:t>
      </w:r>
      <w:r w:rsidR="00875EB3" w:rsidRPr="00AE755A">
        <w:rPr>
          <w:rFonts w:ascii="Times" w:eastAsiaTheme="minorEastAsia" w:hAnsi="Times" w:cs="Times"/>
          <w:color w:val="000000" w:themeColor="text1"/>
          <w:kern w:val="0"/>
          <w:sz w:val="24"/>
          <w:szCs w:val="24"/>
        </w:rPr>
        <w:t>1</w:t>
      </w:r>
      <w:r w:rsidR="00875EB3" w:rsidRPr="00AE755A">
        <w:rPr>
          <w:rFonts w:ascii="Times" w:eastAsiaTheme="minorEastAsia" w:hAnsi="Times" w:cs="Times"/>
          <w:color w:val="000000" w:themeColor="text1"/>
          <w:kern w:val="0"/>
          <w:sz w:val="24"/>
          <w:szCs w:val="24"/>
        </w:rPr>
        <w:t>）在本文分类任务中，伯努利贝叶斯的性能比多项式贝叶斯更优</w:t>
      </w:r>
      <w:r>
        <w:rPr>
          <w:rFonts w:ascii="Times" w:eastAsiaTheme="minorEastAsia" w:hAnsi="Times" w:cs="Times" w:hint="eastAsia"/>
          <w:color w:val="000000" w:themeColor="text1"/>
          <w:kern w:val="0"/>
          <w:sz w:val="24"/>
          <w:szCs w:val="24"/>
        </w:rPr>
        <w:t>；</w:t>
      </w:r>
    </w:p>
    <w:p w14:paraId="37358968" w14:textId="3B010957" w:rsidR="004A207B"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lastRenderedPageBreak/>
        <w:t>（</w:t>
      </w:r>
      <w:r w:rsidR="00875EB3" w:rsidRPr="00AE755A">
        <w:rPr>
          <w:rFonts w:ascii="Times" w:eastAsiaTheme="minorEastAsia" w:hAnsi="Times" w:cs="Times"/>
          <w:color w:val="000000" w:themeColor="text1"/>
          <w:kern w:val="0"/>
          <w:sz w:val="24"/>
          <w:szCs w:val="24"/>
        </w:rPr>
        <w:t>2</w:t>
      </w:r>
      <w:r w:rsidR="00875EB3" w:rsidRPr="00AE755A">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的大小能影响两种贝叶斯分类模型的预测精度，对多项式贝叶斯的影响尤其大。</w:t>
      </w:r>
    </w:p>
    <w:p w14:paraId="56F1D1BD" w14:textId="31D0272C" w:rsidR="00875EB3" w:rsidRPr="00AE755A" w:rsidRDefault="004A207B"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color w:val="000000" w:themeColor="text1"/>
          <w:kern w:val="0"/>
          <w:sz w:val="24"/>
          <w:szCs w:val="24"/>
        </w:rPr>
        <w:t>（</w:t>
      </w:r>
      <w:r w:rsidR="00875EB3" w:rsidRPr="00AE755A">
        <w:rPr>
          <w:rFonts w:ascii="Times" w:eastAsiaTheme="minorEastAsia" w:hAnsi="Times" w:cs="Times"/>
          <w:color w:val="000000" w:themeColor="text1"/>
          <w:kern w:val="0"/>
          <w:sz w:val="24"/>
          <w:szCs w:val="24"/>
        </w:rPr>
        <w:t>3</w:t>
      </w:r>
      <w:r w:rsidR="00875EB3" w:rsidRPr="00AE755A">
        <w:rPr>
          <w:rFonts w:ascii="Times" w:eastAsiaTheme="minorEastAsia" w:hAnsi="Times" w:cs="Times"/>
          <w:color w:val="000000" w:themeColor="text1"/>
          <w:kern w:val="0"/>
          <w:sz w:val="24"/>
          <w:szCs w:val="24"/>
        </w:rPr>
        <w:t>）预测精度一开始随着</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值的增大而波动上升，到达峰值后，随着</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值得增大而波动下降，选取最优的</w:t>
      </w:r>
      <w:r w:rsidR="00875EB3" w:rsidRPr="00AE755A">
        <w:rPr>
          <w:rFonts w:ascii="Times" w:eastAsiaTheme="minorEastAsia" w:hAnsi="Times" w:cs="Times"/>
          <w:color w:val="000000" w:themeColor="text1"/>
          <w:kern w:val="0"/>
          <w:sz w:val="24"/>
          <w:szCs w:val="24"/>
        </w:rPr>
        <w:t>alpha</w:t>
      </w:r>
      <w:r w:rsidR="00875EB3" w:rsidRPr="00AE755A">
        <w:rPr>
          <w:rFonts w:ascii="Times" w:eastAsiaTheme="minorEastAsia" w:hAnsi="Times" w:cs="Times"/>
          <w:color w:val="000000" w:themeColor="text1"/>
          <w:kern w:val="0"/>
          <w:sz w:val="24"/>
          <w:szCs w:val="24"/>
        </w:rPr>
        <w:t>值对构造贝叶斯分类器意义重大。</w:t>
      </w:r>
    </w:p>
    <w:p w14:paraId="16081B4D" w14:textId="64BBC261" w:rsidR="00875EB3" w:rsidRPr="00435A40" w:rsidRDefault="006839A3" w:rsidP="00435A40">
      <w:pPr>
        <w:pStyle w:val="3"/>
        <w:spacing w:after="0" w:line="360" w:lineRule="auto"/>
        <w:rPr>
          <w:rFonts w:ascii="黑体" w:eastAsia="黑体" w:hAnsi="黑体"/>
          <w:sz w:val="28"/>
          <w:lang w:val="zh-CN"/>
        </w:rPr>
      </w:pPr>
      <w:bookmarkStart w:id="80" w:name="_Toc483399087"/>
      <w:r>
        <w:rPr>
          <w:rFonts w:ascii="黑体" w:eastAsia="黑体" w:hAnsi="黑体" w:hint="eastAsia"/>
          <w:b w:val="0"/>
          <w:sz w:val="28"/>
          <w:lang w:val="zh-CN"/>
        </w:rPr>
        <w:t xml:space="preserve">4.3.3 </w:t>
      </w:r>
      <w:r w:rsidR="00875EB3" w:rsidRPr="00435A40">
        <w:rPr>
          <w:rFonts w:ascii="黑体" w:eastAsia="黑体" w:hAnsi="黑体" w:hint="eastAsia"/>
          <w:b w:val="0"/>
          <w:sz w:val="28"/>
          <w:lang w:val="zh-CN"/>
        </w:rPr>
        <w:t>KNN分类器中K值的选取</w:t>
      </w:r>
      <w:bookmarkEnd w:id="80"/>
    </w:p>
    <w:p w14:paraId="602B914E" w14:textId="4778130C" w:rsidR="003C3853"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AE755A">
        <w:rPr>
          <w:rFonts w:ascii="Times" w:eastAsiaTheme="minorEastAsia" w:hAnsi="Times" w:cs="Times"/>
          <w:color w:val="000000" w:themeColor="text1"/>
          <w:kern w:val="0"/>
          <w:sz w:val="24"/>
          <w:szCs w:val="24"/>
        </w:rPr>
        <w:t>下图</w:t>
      </w:r>
      <w:r w:rsidR="006839A3">
        <w:rPr>
          <w:rFonts w:ascii="Times" w:eastAsiaTheme="minorEastAsia" w:hAnsi="Times" w:cs="Times" w:hint="eastAsia"/>
          <w:color w:val="000000" w:themeColor="text1"/>
          <w:kern w:val="0"/>
          <w:sz w:val="24"/>
          <w:szCs w:val="24"/>
        </w:rPr>
        <w:t>4-5</w:t>
      </w:r>
      <w:r w:rsidRPr="00AE755A">
        <w:rPr>
          <w:rFonts w:ascii="Times" w:eastAsiaTheme="minorEastAsia" w:hAnsi="Times" w:cs="Times"/>
          <w:color w:val="000000" w:themeColor="text1"/>
          <w:kern w:val="0"/>
          <w:sz w:val="24"/>
          <w:szCs w:val="24"/>
        </w:rPr>
        <w:t>是使用</w:t>
      </w:r>
      <w:r w:rsidRPr="00435A40">
        <w:rPr>
          <w:rFonts w:eastAsiaTheme="minorEastAsia" w:cs="Times New Roman"/>
          <w:color w:val="000000" w:themeColor="text1"/>
          <w:kern w:val="0"/>
          <w:sz w:val="24"/>
          <w:szCs w:val="24"/>
        </w:rPr>
        <w:t>KNN</w:t>
      </w:r>
      <w:r w:rsidRPr="00435A40">
        <w:rPr>
          <w:rFonts w:eastAsiaTheme="minorEastAsia" w:cs="Times New Roman" w:hint="eastAsia"/>
          <w:color w:val="000000" w:themeColor="text1"/>
          <w:kern w:val="0"/>
          <w:sz w:val="24"/>
          <w:szCs w:val="24"/>
        </w:rPr>
        <w:t>分类器来来预测用户的年龄、性别、学历得到的分类平均准确率折线图，特征集是由</w:t>
      </w:r>
      <w:r w:rsidR="005E5CB8">
        <w:rPr>
          <w:rFonts w:eastAsiaTheme="minorEastAsia" w:cs="Times New Roman"/>
          <w:color w:val="000000" w:themeColor="text1"/>
          <w:kern w:val="0"/>
          <w:sz w:val="24"/>
          <w:szCs w:val="24"/>
        </w:rPr>
        <w:t>CHI</w:t>
      </w:r>
      <w:r w:rsidRPr="00435A40">
        <w:rPr>
          <w:rFonts w:eastAsiaTheme="minorEastAsia" w:cs="Times New Roman"/>
          <w:color w:val="000000" w:themeColor="text1"/>
          <w:kern w:val="0"/>
          <w:sz w:val="24"/>
          <w:szCs w:val="24"/>
        </w:rPr>
        <w:t>2</w:t>
      </w:r>
      <w:r w:rsidRPr="00435A40">
        <w:rPr>
          <w:rFonts w:eastAsiaTheme="minorEastAsia" w:cs="Times New Roman" w:hint="eastAsia"/>
          <w:color w:val="000000" w:themeColor="text1"/>
          <w:kern w:val="0"/>
          <w:sz w:val="24"/>
          <w:szCs w:val="24"/>
        </w:rPr>
        <w:t>统计法选出来的</w:t>
      </w:r>
      <w:r w:rsidRPr="00435A40">
        <w:rPr>
          <w:rFonts w:eastAsiaTheme="minorEastAsia" w:cs="Times New Roman"/>
          <w:color w:val="000000" w:themeColor="text1"/>
          <w:kern w:val="0"/>
          <w:sz w:val="24"/>
          <w:szCs w:val="24"/>
        </w:rPr>
        <w:t>10000</w:t>
      </w:r>
      <w:r w:rsidRPr="00435A40">
        <w:rPr>
          <w:rFonts w:eastAsiaTheme="minorEastAsia" w:cs="Times New Roman" w:hint="eastAsia"/>
          <w:color w:val="000000" w:themeColor="text1"/>
          <w:kern w:val="0"/>
          <w:sz w:val="24"/>
          <w:szCs w:val="24"/>
        </w:rPr>
        <w:t>个特征。横轴是</w:t>
      </w:r>
      <w:r w:rsidRPr="00435A40">
        <w:rPr>
          <w:rFonts w:eastAsiaTheme="minorEastAsia" w:cs="Times New Roman"/>
          <w:color w:val="000000" w:themeColor="text1"/>
          <w:kern w:val="0"/>
          <w:sz w:val="24"/>
          <w:szCs w:val="24"/>
        </w:rPr>
        <w:t>K</w:t>
      </w:r>
      <w:r w:rsidRPr="00435A40">
        <w:rPr>
          <w:rFonts w:eastAsiaTheme="minorEastAsia" w:cs="Times New Roman" w:hint="eastAsia"/>
          <w:color w:val="000000" w:themeColor="text1"/>
          <w:kern w:val="0"/>
          <w:sz w:val="24"/>
          <w:szCs w:val="24"/>
        </w:rPr>
        <w:t>值</w:t>
      </w:r>
      <w:r w:rsidR="009F7CBE">
        <w:rPr>
          <w:rFonts w:eastAsiaTheme="minorEastAsia" w:cs="Times New Roman"/>
          <w:color w:val="000000" w:themeColor="text1"/>
          <w:kern w:val="0"/>
          <w:sz w:val="24"/>
          <w:szCs w:val="24"/>
        </w:rPr>
        <w:t>（</w:t>
      </w:r>
      <w:r w:rsidR="00D4133F" w:rsidRPr="00BA599D">
        <w:rPr>
          <w:rFonts w:eastAsiaTheme="minorEastAsia" w:cs="Times New Roman"/>
          <w:color w:val="000000" w:themeColor="text1"/>
          <w:kern w:val="0"/>
          <w:sz w:val="24"/>
          <w:szCs w:val="24"/>
        </w:rPr>
        <w:t>KNN</w:t>
      </w:r>
      <w:r w:rsidR="00D4133F" w:rsidRPr="00BA599D">
        <w:rPr>
          <w:rFonts w:eastAsiaTheme="minorEastAsia" w:cs="Times New Roman"/>
          <w:color w:val="000000" w:themeColor="text1"/>
          <w:kern w:val="0"/>
          <w:sz w:val="24"/>
          <w:szCs w:val="24"/>
        </w:rPr>
        <w:t>算法选取</w:t>
      </w:r>
      <w:r w:rsidR="00D4133F" w:rsidRPr="00BA599D">
        <w:rPr>
          <w:rFonts w:eastAsiaTheme="minorEastAsia" w:cs="Times New Roman"/>
          <w:color w:val="000000" w:themeColor="text1"/>
          <w:kern w:val="0"/>
          <w:sz w:val="24"/>
          <w:szCs w:val="24"/>
        </w:rPr>
        <w:t>K</w:t>
      </w:r>
      <w:r w:rsidR="00D4133F" w:rsidRPr="00BA599D">
        <w:rPr>
          <w:rFonts w:eastAsiaTheme="minorEastAsia" w:cs="Times New Roman"/>
          <w:color w:val="000000" w:themeColor="text1"/>
          <w:kern w:val="0"/>
          <w:sz w:val="24"/>
          <w:szCs w:val="24"/>
        </w:rPr>
        <w:t>个最邻近邻居来做类别统计</w:t>
      </w:r>
      <w:r w:rsidR="00D4133F">
        <w:rPr>
          <w:rFonts w:eastAsiaTheme="minorEastAsia" w:cs="Times New Roman"/>
          <w:color w:val="000000" w:themeColor="text1"/>
          <w:kern w:val="0"/>
          <w:sz w:val="24"/>
          <w:szCs w:val="24"/>
        </w:rPr>
        <w:t>）</w:t>
      </w:r>
      <w:r w:rsidRPr="00435A40">
        <w:rPr>
          <w:rFonts w:eastAsiaTheme="minorEastAsia" w:cs="Times New Roman" w:hint="eastAsia"/>
          <w:color w:val="000000" w:themeColor="text1"/>
          <w:kern w:val="0"/>
          <w:sz w:val="24"/>
          <w:szCs w:val="24"/>
        </w:rPr>
        <w:t>，纵轴是平均准确率，蓝线代表性别，红线代表学历、绿线代表年龄。</w:t>
      </w:r>
    </w:p>
    <w:p w14:paraId="7F593660" w14:textId="77777777" w:rsidR="003C3853" w:rsidRDefault="003C385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p>
    <w:p w14:paraId="500C1211" w14:textId="02724843" w:rsidR="00875EB3" w:rsidRPr="00435A40" w:rsidRDefault="003C385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Theme="minorEastAsia" w:cs="Times New Roman"/>
          <w:color w:val="000000" w:themeColor="text1"/>
          <w:kern w:val="0"/>
          <w:sz w:val="24"/>
          <w:szCs w:val="24"/>
        </w:rPr>
      </w:pPr>
      <w:r w:rsidRPr="00435A40">
        <w:rPr>
          <w:rFonts w:ascii="Times" w:eastAsiaTheme="minorEastAsia" w:hAnsi="Times" w:cs="Times"/>
          <w:noProof/>
          <w:color w:val="000000" w:themeColor="text1"/>
          <w:kern w:val="0"/>
          <w:sz w:val="24"/>
          <w:szCs w:val="24"/>
        </w:rPr>
        <w:drawing>
          <wp:inline distT="0" distB="0" distL="0" distR="0" wp14:anchorId="7EE9CE8D" wp14:editId="3FA9A5D3">
            <wp:extent cx="5270500" cy="34442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0500" cy="3444276"/>
                    </a:xfrm>
                    <a:prstGeom prst="rect">
                      <a:avLst/>
                    </a:prstGeom>
                  </pic:spPr>
                </pic:pic>
              </a:graphicData>
            </a:graphic>
          </wp:inline>
        </w:drawing>
      </w:r>
    </w:p>
    <w:p w14:paraId="048DEA85" w14:textId="77777777" w:rsidR="00163C5C" w:rsidRPr="00D36EB0" w:rsidRDefault="00163C5C" w:rsidP="00163C5C">
      <w:pPr>
        <w:pStyle w:val="ab"/>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jc w:val="center"/>
        <w:rPr>
          <w:rStyle w:val="ac"/>
          <w:rFonts w:asciiTheme="minorEastAsia" w:eastAsiaTheme="minorEastAsia" w:hAnsiTheme="minorEastAsia" w:cs="Arial Unicode MS"/>
          <w:b/>
          <w:sz w:val="21"/>
          <w:szCs w:val="21"/>
          <w:lang w:val="zh-CN"/>
        </w:rPr>
      </w:pPr>
      <w:r w:rsidRPr="00D36EB0">
        <w:rPr>
          <w:rStyle w:val="ac"/>
          <w:rFonts w:asciiTheme="minorEastAsia" w:eastAsiaTheme="minorEastAsia" w:hAnsiTheme="minorEastAsia" w:cs="Arial Unicode MS" w:hint="eastAsia"/>
          <w:b/>
          <w:sz w:val="21"/>
          <w:szCs w:val="21"/>
          <w:lang w:val="zh-CN"/>
        </w:rPr>
        <w:t>图4-5 K值对KNN分类模型的影响</w:t>
      </w:r>
    </w:p>
    <w:p w14:paraId="0C51F7E0" w14:textId="77777777" w:rsidR="00163C5C" w:rsidRDefault="00163C5C"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p>
    <w:p w14:paraId="7A1DFFBF" w14:textId="54A2535C" w:rsidR="006839A3" w:rsidRPr="00435A40"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由图</w:t>
      </w:r>
      <w:r w:rsidR="006839A3" w:rsidRPr="00435A40">
        <w:rPr>
          <w:rFonts w:eastAsiaTheme="minorEastAsia" w:cs="Times New Roman"/>
          <w:color w:val="000000" w:themeColor="text1"/>
          <w:kern w:val="0"/>
          <w:sz w:val="24"/>
          <w:szCs w:val="24"/>
        </w:rPr>
        <w:t>4-5</w:t>
      </w:r>
      <w:r w:rsidRPr="00435A40">
        <w:rPr>
          <w:rFonts w:eastAsiaTheme="minorEastAsia" w:cs="Times New Roman" w:hint="eastAsia"/>
          <w:color w:val="000000" w:themeColor="text1"/>
          <w:kern w:val="0"/>
          <w:sz w:val="24"/>
          <w:szCs w:val="24"/>
        </w:rPr>
        <w:t>可以直观地看出：</w:t>
      </w:r>
    </w:p>
    <w:p w14:paraId="6BE93FF7" w14:textId="77777777" w:rsidR="006839A3" w:rsidRPr="00435A40"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w:t>
      </w:r>
      <w:r w:rsidR="00875EB3" w:rsidRPr="00435A40">
        <w:rPr>
          <w:rFonts w:eastAsiaTheme="minorEastAsia" w:cs="Times New Roman"/>
          <w:color w:val="000000" w:themeColor="text1"/>
          <w:kern w:val="0"/>
          <w:sz w:val="24"/>
          <w:szCs w:val="24"/>
        </w:rPr>
        <w:t>1</w:t>
      </w:r>
      <w:r w:rsidR="00875EB3" w:rsidRPr="00435A40">
        <w:rPr>
          <w:rFonts w:eastAsiaTheme="minorEastAsia" w:cs="Times New Roman" w:hint="eastAsia"/>
          <w:color w:val="000000" w:themeColor="text1"/>
          <w:kern w:val="0"/>
          <w:sz w:val="24"/>
          <w:szCs w:val="24"/>
        </w:rPr>
        <w:t>）</w:t>
      </w:r>
      <w:r w:rsidR="00875EB3" w:rsidRPr="00435A40">
        <w:rPr>
          <w:rFonts w:eastAsiaTheme="minorEastAsia" w:cs="Times New Roman"/>
          <w:color w:val="000000" w:themeColor="text1"/>
          <w:kern w:val="0"/>
          <w:sz w:val="24"/>
          <w:szCs w:val="24"/>
        </w:rPr>
        <w:t>KNN</w:t>
      </w:r>
      <w:r w:rsidR="00875EB3" w:rsidRPr="00435A40">
        <w:rPr>
          <w:rFonts w:eastAsiaTheme="minorEastAsia" w:cs="Times New Roman" w:hint="eastAsia"/>
          <w:color w:val="000000" w:themeColor="text1"/>
          <w:kern w:val="0"/>
          <w:sz w:val="24"/>
          <w:szCs w:val="24"/>
        </w:rPr>
        <w:t>对性别的预测准确度远高于年龄和学历</w:t>
      </w:r>
      <w:r w:rsidRPr="00435A40">
        <w:rPr>
          <w:rFonts w:eastAsiaTheme="minorEastAsia" w:cs="Times New Roman" w:hint="eastAsia"/>
          <w:color w:val="000000" w:themeColor="text1"/>
          <w:kern w:val="0"/>
          <w:sz w:val="24"/>
          <w:szCs w:val="24"/>
        </w:rPr>
        <w:t>；</w:t>
      </w:r>
    </w:p>
    <w:p w14:paraId="6E47D10D" w14:textId="7264E66E" w:rsidR="00875EB3" w:rsidRPr="00435A40"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w:t>
      </w:r>
      <w:r w:rsidR="00875EB3" w:rsidRPr="00435A40">
        <w:rPr>
          <w:rFonts w:eastAsiaTheme="minorEastAsia" w:cs="Times New Roman"/>
          <w:color w:val="000000" w:themeColor="text1"/>
          <w:kern w:val="0"/>
          <w:sz w:val="24"/>
          <w:szCs w:val="24"/>
        </w:rPr>
        <w:t>2</w:t>
      </w:r>
      <w:r w:rsidR="00875EB3" w:rsidRPr="00435A40">
        <w:rPr>
          <w:rFonts w:eastAsiaTheme="minorEastAsia" w:cs="Times New Roman" w:hint="eastAsia"/>
          <w:color w:val="000000" w:themeColor="text1"/>
          <w:kern w:val="0"/>
          <w:sz w:val="24"/>
          <w:szCs w:val="24"/>
        </w:rPr>
        <w:t>）对学历的预测准确度在</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为</w:t>
      </w:r>
      <w:r w:rsidR="00875EB3" w:rsidRPr="00435A40">
        <w:rPr>
          <w:rFonts w:eastAsiaTheme="minorEastAsia" w:cs="Times New Roman"/>
          <w:color w:val="000000" w:themeColor="text1"/>
          <w:kern w:val="0"/>
          <w:sz w:val="24"/>
          <w:szCs w:val="24"/>
        </w:rPr>
        <w:t>80</w:t>
      </w:r>
      <w:r w:rsidR="00875EB3" w:rsidRPr="00435A40">
        <w:rPr>
          <w:rFonts w:eastAsiaTheme="minorEastAsia" w:cs="Times New Roman" w:hint="eastAsia"/>
          <w:color w:val="000000" w:themeColor="text1"/>
          <w:kern w:val="0"/>
          <w:sz w:val="24"/>
          <w:szCs w:val="24"/>
        </w:rPr>
        <w:t>时达到最大，对年龄的预测准确度在</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为</w:t>
      </w:r>
      <w:r w:rsidR="00875EB3" w:rsidRPr="00435A40">
        <w:rPr>
          <w:rFonts w:eastAsiaTheme="minorEastAsia" w:cs="Times New Roman"/>
          <w:color w:val="000000" w:themeColor="text1"/>
          <w:kern w:val="0"/>
          <w:sz w:val="24"/>
          <w:szCs w:val="24"/>
        </w:rPr>
        <w:t>110</w:t>
      </w:r>
      <w:r w:rsidR="00875EB3" w:rsidRPr="00435A40">
        <w:rPr>
          <w:rFonts w:eastAsiaTheme="minorEastAsia" w:cs="Times New Roman" w:hint="eastAsia"/>
          <w:color w:val="000000" w:themeColor="text1"/>
          <w:kern w:val="0"/>
          <w:sz w:val="24"/>
          <w:szCs w:val="24"/>
        </w:rPr>
        <w:t>时达到最大，之后随着</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值的增加，学历和年龄的预测准确度有着明显的</w:t>
      </w:r>
      <w:r w:rsidR="00875EB3" w:rsidRPr="00435A40">
        <w:rPr>
          <w:rFonts w:eastAsiaTheme="minorEastAsia" w:cs="Times New Roman" w:hint="eastAsia"/>
          <w:color w:val="000000" w:themeColor="text1"/>
          <w:kern w:val="0"/>
          <w:sz w:val="24"/>
          <w:szCs w:val="24"/>
        </w:rPr>
        <w:lastRenderedPageBreak/>
        <w:t>下降趋势。而性别的预测准确度在</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在</w:t>
      </w:r>
      <w:r w:rsidR="00875EB3" w:rsidRPr="00435A40">
        <w:rPr>
          <w:rFonts w:eastAsiaTheme="minorEastAsia" w:cs="Times New Roman"/>
          <w:color w:val="000000" w:themeColor="text1"/>
          <w:kern w:val="0"/>
          <w:sz w:val="24"/>
          <w:szCs w:val="24"/>
        </w:rPr>
        <w:t>1160</w:t>
      </w:r>
      <w:r w:rsidR="00875EB3" w:rsidRPr="00435A40">
        <w:rPr>
          <w:rFonts w:eastAsiaTheme="minorEastAsia" w:cs="Times New Roman" w:hint="eastAsia"/>
          <w:color w:val="000000" w:themeColor="text1"/>
          <w:kern w:val="0"/>
          <w:sz w:val="24"/>
          <w:szCs w:val="24"/>
        </w:rPr>
        <w:t>时达到最大，之后随着</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值的增加虽有略微下降，但并不明显。</w:t>
      </w:r>
    </w:p>
    <w:p w14:paraId="542BD655" w14:textId="77777777"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首先，性别只有</w:t>
      </w:r>
      <w:r w:rsidRPr="00435A40">
        <w:rPr>
          <w:rFonts w:eastAsiaTheme="minorEastAsia" w:cs="Times New Roman"/>
          <w:color w:val="000000" w:themeColor="text1"/>
          <w:kern w:val="0"/>
          <w:sz w:val="24"/>
          <w:szCs w:val="24"/>
        </w:rPr>
        <w:t>2</w:t>
      </w:r>
      <w:r w:rsidRPr="00AE755A">
        <w:rPr>
          <w:rFonts w:ascii="Times" w:eastAsiaTheme="minorEastAsia" w:hAnsi="Times" w:cs="Times"/>
          <w:color w:val="000000" w:themeColor="text1"/>
          <w:kern w:val="0"/>
          <w:sz w:val="24"/>
          <w:szCs w:val="24"/>
        </w:rPr>
        <w:t>类，这两类样本数量分布并不悬殊且数量较大，但性别和学历都各有</w:t>
      </w:r>
      <w:r w:rsidRPr="00435A40">
        <w:rPr>
          <w:rFonts w:eastAsiaTheme="minorEastAsia" w:cs="Times New Roman"/>
          <w:color w:val="000000" w:themeColor="text1"/>
          <w:kern w:val="0"/>
          <w:sz w:val="24"/>
          <w:szCs w:val="24"/>
        </w:rPr>
        <w:t>6</w:t>
      </w:r>
      <w:r w:rsidRPr="00AE755A">
        <w:rPr>
          <w:rFonts w:ascii="Times" w:eastAsiaTheme="minorEastAsia" w:hAnsi="Times" w:cs="Times"/>
          <w:color w:val="000000" w:themeColor="text1"/>
          <w:kern w:val="0"/>
          <w:sz w:val="24"/>
          <w:szCs w:val="24"/>
        </w:rPr>
        <w:t>类且分布较为悬殊。性别和学历这种有限的样本数量以及样本空间的极不平衡的数据集情况是造成它们的平均准确率不佳的根本原因。</w:t>
      </w:r>
    </w:p>
    <w:p w14:paraId="5E3F1B28" w14:textId="5B30C78D" w:rsidR="00875EB3" w:rsidRPr="00AE755A" w:rsidRDefault="006839A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Pr>
          <w:rFonts w:ascii="Times" w:eastAsiaTheme="minorEastAsia" w:hAnsi="Times" w:cs="Times" w:hint="eastAsia"/>
          <w:color w:val="000000" w:themeColor="text1"/>
          <w:kern w:val="0"/>
          <w:sz w:val="24"/>
          <w:szCs w:val="24"/>
        </w:rPr>
        <w:t>此外</w:t>
      </w:r>
      <w:r w:rsidR="00875EB3" w:rsidRPr="00AE755A">
        <w:rPr>
          <w:rFonts w:ascii="Times" w:eastAsiaTheme="minorEastAsia" w:hAnsi="Times" w:cs="Times"/>
          <w:color w:val="000000" w:themeColor="text1"/>
          <w:kern w:val="0"/>
          <w:sz w:val="24"/>
          <w:szCs w:val="24"/>
        </w:rPr>
        <w:t>，上述样本空间不平衡情况导致了性别和学历的准确率达到峰值后随着</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值的增加有非常明显的下降，因为当</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值变大时待测样本的</w:t>
      </w:r>
      <w:r w:rsidR="00875EB3" w:rsidRPr="00435A40">
        <w:rPr>
          <w:rFonts w:eastAsiaTheme="minorEastAsia" w:cs="Times New Roman"/>
          <w:color w:val="000000" w:themeColor="text1"/>
          <w:kern w:val="0"/>
          <w:sz w:val="24"/>
          <w:szCs w:val="24"/>
        </w:rPr>
        <w:t>K</w:t>
      </w:r>
      <w:r w:rsidR="00875EB3" w:rsidRPr="00435A40">
        <w:rPr>
          <w:rFonts w:eastAsiaTheme="minorEastAsia" w:cs="Times New Roman" w:hint="eastAsia"/>
          <w:color w:val="000000" w:themeColor="text1"/>
          <w:kern w:val="0"/>
          <w:sz w:val="24"/>
          <w:szCs w:val="24"/>
        </w:rPr>
        <w:t>个邻居中</w:t>
      </w:r>
      <w:r w:rsidR="00E87EEA" w:rsidRPr="00435A40">
        <w:rPr>
          <w:rFonts w:eastAsiaTheme="minorEastAsia" w:cs="Times New Roman" w:hint="eastAsia"/>
          <w:color w:val="000000" w:themeColor="text1"/>
          <w:kern w:val="0"/>
          <w:sz w:val="24"/>
          <w:szCs w:val="24"/>
        </w:rPr>
        <w:t>占多数的更容易是</w:t>
      </w:r>
      <w:r w:rsidR="00875EB3" w:rsidRPr="00435A40">
        <w:rPr>
          <w:rFonts w:eastAsiaTheme="minorEastAsia" w:cs="Times New Roman" w:hint="eastAsia"/>
          <w:color w:val="000000" w:themeColor="text1"/>
          <w:kern w:val="0"/>
          <w:sz w:val="24"/>
          <w:szCs w:val="24"/>
        </w:rPr>
        <w:t>更大容量类的样本。而性别的样本空间分布相对均衡，所以其预测准确率并未随着</w:t>
      </w:r>
      <w:r w:rsidR="00875EB3" w:rsidRPr="00435A40">
        <w:rPr>
          <w:rFonts w:eastAsiaTheme="minorEastAsia" w:cs="Times New Roman"/>
          <w:color w:val="000000" w:themeColor="text1"/>
          <w:kern w:val="0"/>
          <w:sz w:val="24"/>
          <w:szCs w:val="24"/>
        </w:rPr>
        <w:t>K</w:t>
      </w:r>
      <w:r w:rsidR="00875EB3" w:rsidRPr="00AE755A">
        <w:rPr>
          <w:rFonts w:ascii="Times" w:eastAsiaTheme="minorEastAsia" w:hAnsi="Times" w:cs="Times"/>
          <w:color w:val="000000" w:themeColor="text1"/>
          <w:kern w:val="0"/>
          <w:sz w:val="24"/>
          <w:szCs w:val="24"/>
        </w:rPr>
        <w:t>值的增加产生明显的下降趋势。</w:t>
      </w:r>
    </w:p>
    <w:p w14:paraId="3601B2C3" w14:textId="21CC3477" w:rsidR="00852923" w:rsidRPr="00435A40" w:rsidRDefault="006839A3" w:rsidP="00435A40">
      <w:pPr>
        <w:pStyle w:val="3"/>
        <w:spacing w:after="0" w:line="360" w:lineRule="auto"/>
        <w:rPr>
          <w:rFonts w:ascii="黑体" w:eastAsia="黑体" w:hAnsi="黑体"/>
          <w:sz w:val="28"/>
          <w:lang w:val="zh-CN"/>
        </w:rPr>
      </w:pPr>
      <w:bookmarkStart w:id="81" w:name="_Toc483399088"/>
      <w:r>
        <w:rPr>
          <w:rFonts w:ascii="黑体" w:eastAsia="黑体" w:hAnsi="黑体" w:hint="eastAsia"/>
          <w:b w:val="0"/>
          <w:sz w:val="28"/>
          <w:lang w:val="zh-CN"/>
        </w:rPr>
        <w:t>4.3.4</w:t>
      </w:r>
      <w:r w:rsidR="00875EB3" w:rsidRPr="00435A40">
        <w:rPr>
          <w:rFonts w:ascii="黑体" w:eastAsia="黑体" w:hAnsi="黑体" w:hint="eastAsia"/>
          <w:b w:val="0"/>
          <w:sz w:val="28"/>
          <w:lang w:val="zh-CN"/>
        </w:rPr>
        <w:t>各分类模型间的对比</w:t>
      </w:r>
      <w:bookmarkEnd w:id="81"/>
    </w:p>
    <w:p w14:paraId="7F00319C" w14:textId="1D6C2CEF" w:rsidR="008D68CB" w:rsidRPr="00D36EB0" w:rsidRDefault="008D68CB"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Pr>
          <w:rFonts w:ascii="Times" w:eastAsiaTheme="minorEastAsia" w:hAnsi="Times" w:cs="Times" w:hint="eastAsia"/>
          <w:color w:val="000000" w:themeColor="text1"/>
          <w:kern w:val="0"/>
          <w:sz w:val="24"/>
          <w:szCs w:val="24"/>
        </w:rPr>
        <w:t>下</w:t>
      </w:r>
      <w:r w:rsidRPr="00AE755A">
        <w:rPr>
          <w:rFonts w:ascii="Times" w:eastAsiaTheme="minorEastAsia" w:hAnsi="Times" w:cs="Times"/>
          <w:color w:val="000000" w:themeColor="text1"/>
          <w:kern w:val="0"/>
          <w:sz w:val="24"/>
          <w:szCs w:val="24"/>
        </w:rPr>
        <w:t>表</w:t>
      </w:r>
      <w:r w:rsidRPr="00D36EB0">
        <w:rPr>
          <w:rFonts w:eastAsiaTheme="minorEastAsia" w:cs="Times New Roman"/>
          <w:color w:val="000000" w:themeColor="text1"/>
          <w:kern w:val="0"/>
          <w:sz w:val="24"/>
          <w:szCs w:val="24"/>
        </w:rPr>
        <w:t>2</w:t>
      </w:r>
      <w:r w:rsidRPr="00D36EB0">
        <w:rPr>
          <w:rFonts w:eastAsiaTheme="minorEastAsia" w:cs="Times New Roman" w:hint="eastAsia"/>
          <w:color w:val="000000" w:themeColor="text1"/>
          <w:kern w:val="0"/>
          <w:sz w:val="24"/>
          <w:szCs w:val="24"/>
        </w:rPr>
        <w:t>中记录的是：在三种构建好的分类模型下，三种用户属性里每种类别的分类准确率和召回率。</w:t>
      </w:r>
    </w:p>
    <w:p w14:paraId="7A33A586" w14:textId="77777777" w:rsidR="00DF4071" w:rsidRPr="00435A40" w:rsidRDefault="00875EB3" w:rsidP="00F438E3">
      <w:pPr>
        <w:pStyle w:val="aa"/>
        <w:spacing w:line="360" w:lineRule="auto"/>
        <w:ind w:left="1680" w:firstLine="420"/>
        <w:rPr>
          <w:rFonts w:asciiTheme="minorEastAsia" w:eastAsiaTheme="minorEastAsia" w:hAnsiTheme="minorEastAsia" w:cs="Times"/>
          <w:b/>
          <w:color w:val="000000" w:themeColor="text1"/>
          <w:kern w:val="0"/>
          <w:sz w:val="21"/>
          <w:szCs w:val="21"/>
        </w:rPr>
      </w:pPr>
      <w:r w:rsidRPr="00435A40">
        <w:rPr>
          <w:rFonts w:asciiTheme="minorEastAsia" w:eastAsiaTheme="minorEastAsia" w:hAnsiTheme="minorEastAsia"/>
          <w:b/>
          <w:color w:val="000000" w:themeColor="text1"/>
          <w:sz w:val="21"/>
          <w:szCs w:val="21"/>
          <w:lang w:val="zh-CN"/>
        </w:rPr>
        <w:t>表2 各类别在不同分类模型下的准确率和召回率</w:t>
      </w:r>
    </w:p>
    <w:tbl>
      <w:tblPr>
        <w:tblW w:w="8151" w:type="dxa"/>
        <w:tblCellMar>
          <w:left w:w="0" w:type="dxa"/>
          <w:right w:w="0" w:type="dxa"/>
        </w:tblCellMar>
        <w:tblLook w:val="04A0" w:firstRow="1" w:lastRow="0" w:firstColumn="1" w:lastColumn="0" w:noHBand="0" w:noVBand="1"/>
      </w:tblPr>
      <w:tblGrid>
        <w:gridCol w:w="893"/>
        <w:gridCol w:w="893"/>
        <w:gridCol w:w="893"/>
        <w:gridCol w:w="893"/>
        <w:gridCol w:w="931"/>
        <w:gridCol w:w="893"/>
        <w:gridCol w:w="931"/>
        <w:gridCol w:w="893"/>
        <w:gridCol w:w="931"/>
      </w:tblGrid>
      <w:tr w:rsidR="00AE755A" w:rsidRPr="00AE755A" w14:paraId="3AE2E359" w14:textId="77777777" w:rsidTr="00DF4071">
        <w:trPr>
          <w:trHeight w:val="353"/>
        </w:trPr>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2A61F8D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Helvetica" w:eastAsiaTheme="minorEastAsia" w:hAnsi="Helvetica" w:cs="Times New Roman"/>
                <w:color w:val="000000" w:themeColor="text1"/>
                <w:kern w:val="0"/>
                <w:sz w:val="18"/>
                <w:szCs w:val="18"/>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0B94575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Helvetica" w:eastAsiaTheme="minorEastAsia" w:hAnsi="Helvetica" w:cs="Times New Roman"/>
                <w:color w:val="000000" w:themeColor="text1"/>
                <w:kern w:val="0"/>
                <w:sz w:val="18"/>
                <w:szCs w:val="18"/>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hideMark/>
          </w:tcPr>
          <w:p w14:paraId="54E7EC3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ascii="Helvetica" w:eastAsiaTheme="minorEastAsia" w:hAnsi="Helvetica" w:cs="Times New Roman"/>
                <w:color w:val="000000" w:themeColor="text1"/>
                <w:kern w:val="0"/>
                <w:sz w:val="18"/>
                <w:szCs w:val="18"/>
                <w:bdr w:val="none" w:sz="0" w:space="0" w:color="auto"/>
              </w:rPr>
            </w:pP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05DCF9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朴素贝叶斯</w:t>
            </w: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9F2F83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支持向量机</w:t>
            </w:r>
          </w:p>
        </w:tc>
        <w:tc>
          <w:tcPr>
            <w:tcW w:w="1824" w:type="dxa"/>
            <w:gridSpan w:val="2"/>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928BCE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K-</w:t>
            </w:r>
            <w:r w:rsidRPr="00AE755A">
              <w:rPr>
                <w:rFonts w:ascii="PingFang SC" w:eastAsia="PingFang SC" w:hAnsi="PingFang SC" w:cs="Times New Roman" w:hint="eastAsia"/>
                <w:color w:val="000000" w:themeColor="text1"/>
                <w:kern w:val="0"/>
                <w:sz w:val="17"/>
                <w:szCs w:val="17"/>
                <w:bdr w:val="none" w:sz="0" w:space="0" w:color="auto"/>
              </w:rPr>
              <w:t>最近邻</w:t>
            </w:r>
          </w:p>
        </w:tc>
      </w:tr>
      <w:tr w:rsidR="00AE755A" w:rsidRPr="00AE755A" w14:paraId="00B67E60" w14:textId="77777777" w:rsidTr="00DF4071">
        <w:trPr>
          <w:trHeight w:val="353"/>
        </w:trPr>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389E7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属性</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024A3A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类别</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8A74F1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2"/>
                <w:szCs w:val="12"/>
                <w:bdr w:val="none" w:sz="0" w:space="0" w:color="auto"/>
              </w:rPr>
              <w:t>训练样本数</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592880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178C6A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召回率</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16B217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5F059E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召回率</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0B5D42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准确率</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A99935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召回率</w:t>
            </w:r>
          </w:p>
        </w:tc>
      </w:tr>
      <w:tr w:rsidR="00AE755A" w:rsidRPr="00AE755A" w14:paraId="27300103"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41ACF7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性别</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395D0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男</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570E7E1" w14:textId="0D859078" w:rsidR="00DF4071" w:rsidRPr="00AE755A" w:rsidRDefault="00952D0C"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9670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77CA29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37569D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A6B57A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84%</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30E214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020179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79%</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A367B9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85%</w:t>
            </w:r>
          </w:p>
        </w:tc>
      </w:tr>
      <w:tr w:rsidR="00AE755A" w:rsidRPr="00AE755A" w14:paraId="27AA702C"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77A3898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7E1190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女</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188FE1F" w14:textId="58040A3C" w:rsidR="00DF4071" w:rsidRPr="00AE755A" w:rsidRDefault="00952D0C"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6979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F89E56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832308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87C86E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79%</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C50404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BEE75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FBED97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70%</w:t>
            </w:r>
          </w:p>
        </w:tc>
      </w:tr>
      <w:tr w:rsidR="00AE755A" w:rsidRPr="00AE755A" w14:paraId="533C1692" w14:textId="77777777" w:rsidTr="00DF4071">
        <w:trPr>
          <w:trHeight w:val="353"/>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09E00B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学历</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88DE67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小学</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6D00EDE" w14:textId="2E0973F1"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987</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6D7431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B35F7D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21%</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072B4B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B8B019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EC880B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33%</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CFE4F7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w:t>
            </w:r>
          </w:p>
        </w:tc>
      </w:tr>
      <w:tr w:rsidR="00AE755A" w:rsidRPr="00AE755A" w14:paraId="58F62A03"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33AC6A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0E449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初中</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0E8EE6B" w14:textId="3BB1BDB7"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6371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30F454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BE2914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DEC701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29502A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99310B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55%</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9F50CB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84%</w:t>
            </w:r>
          </w:p>
        </w:tc>
      </w:tr>
      <w:tr w:rsidR="00AE755A" w:rsidRPr="00AE755A" w14:paraId="68CA80CF"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76B6AB4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8D4A13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高中</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03AD669" w14:textId="2CC7F52A"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4754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C4062E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D1EC2A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45%</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01D99B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49%</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A9EEBC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DC90E0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42%</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52B4A3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39%</w:t>
            </w:r>
          </w:p>
        </w:tc>
      </w:tr>
      <w:tr w:rsidR="00AE755A" w:rsidRPr="00AE755A" w14:paraId="170E00F2"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3BBC6FD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71AB75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大学</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6F8353B" w14:textId="0E152460"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3161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B1F143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56%</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2575E8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CD1D44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57%</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8CA92D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55%</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E6F5E1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178EC4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23%</w:t>
            </w:r>
          </w:p>
        </w:tc>
      </w:tr>
      <w:tr w:rsidR="00AE755A" w:rsidRPr="00AE755A" w14:paraId="456B8E50"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0F46F58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045B7B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研究生</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DA68345" w14:textId="5C2141BA"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98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806D9B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9DA925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12D56F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36D4A0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2BC8B6F"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63E0C5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r>
      <w:tr w:rsidR="00AE755A" w:rsidRPr="00AE755A" w14:paraId="1C27B14F"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A3F7BE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08091B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博士</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F635360" w14:textId="02E36806" w:rsidR="00DF4071" w:rsidRPr="00AE755A" w:rsidRDefault="00B364F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58</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0827CA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8F5758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BAB7C5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CCECE7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4D3A93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170E56E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r>
      <w:tr w:rsidR="00AE755A" w:rsidRPr="00AE755A" w14:paraId="61DB53ED" w14:textId="77777777" w:rsidTr="00435A40">
        <w:trPr>
          <w:trHeight w:val="377"/>
        </w:trPr>
        <w:tc>
          <w:tcPr>
            <w:tcW w:w="893" w:type="dxa"/>
            <w:vMerge w:val="restart"/>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9C9E6B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PingFang SC" w:eastAsia="PingFang SC" w:hAnsi="PingFang SC" w:cs="Times New Roman" w:hint="eastAsia"/>
                <w:color w:val="000000" w:themeColor="text1"/>
                <w:kern w:val="0"/>
                <w:sz w:val="17"/>
                <w:szCs w:val="17"/>
                <w:bdr w:val="none" w:sz="0" w:space="0" w:color="auto"/>
              </w:rPr>
              <w:t>年龄</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1A3B04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0-18</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FAD5793" w14:textId="691A4D6C" w:rsidR="00DF4071" w:rsidRPr="00AE755A" w:rsidRDefault="001F1B4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6746</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805717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66%</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3DE3AD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74%</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F834F4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65%</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B85FB9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E128A2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52%</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84BDFF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83%</w:t>
            </w:r>
          </w:p>
        </w:tc>
      </w:tr>
      <w:tr w:rsidR="00AE755A" w:rsidRPr="00AE755A" w14:paraId="05D23B90"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362FA575"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CEB44B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19-23</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8B8A1DC" w14:textId="31191EA0" w:rsidR="00DF4071" w:rsidRPr="00AE755A" w:rsidRDefault="001F1B47"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4492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E264C4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E4984C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47%</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577B4A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55%</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C5AA697"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CB5B7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43%</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3251C3D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29%</w:t>
            </w:r>
          </w:p>
        </w:tc>
      </w:tr>
      <w:tr w:rsidR="00AE755A" w:rsidRPr="00AE755A" w14:paraId="24261AB3"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6D43C8D8"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C7CF5E3"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24-30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0F1E333" w14:textId="2BB8AA4E"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3083</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AA5FE4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41%</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D18F96E"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53%</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7225D2A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43%</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00FBE9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670E8F6C"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37%</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34A11EC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32%</w:t>
            </w:r>
          </w:p>
        </w:tc>
      </w:tr>
      <w:tr w:rsidR="00AE755A" w:rsidRPr="00AE755A" w14:paraId="49A34CFE"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64DB022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0EF0DD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31-40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F3430E" w14:textId="666A456E"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1822</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860484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33%</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0C19D9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EC8775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31%</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B97F0C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21%</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EFC821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28%</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816B17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8%</w:t>
            </w:r>
          </w:p>
        </w:tc>
      </w:tr>
      <w:tr w:rsidR="00AE755A" w:rsidRPr="00AE755A" w14:paraId="2F1142DB"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18CD848B"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F627AED"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41-50</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201292F1" w14:textId="15F677A9"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492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039BEDE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14%</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002CCA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670ECD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18%</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4539EDD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w:t>
            </w:r>
          </w:p>
        </w:tc>
        <w:tc>
          <w:tcPr>
            <w:tcW w:w="893"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5A65F166"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17%</w:t>
            </w:r>
          </w:p>
        </w:tc>
        <w:tc>
          <w:tcPr>
            <w:tcW w:w="931" w:type="dxa"/>
            <w:tcBorders>
              <w:top w:val="single" w:sz="6" w:space="0" w:color="FFFFFF"/>
              <w:left w:val="single" w:sz="6" w:space="0" w:color="FFFFFF"/>
              <w:bottom w:val="single" w:sz="6" w:space="0" w:color="FFFFFF"/>
              <w:right w:val="single" w:sz="6" w:space="0" w:color="FFFFFF"/>
            </w:tcBorders>
            <w:shd w:val="clear" w:color="auto" w:fill="D4E2CE"/>
            <w:vAlign w:val="center"/>
            <w:hideMark/>
          </w:tcPr>
          <w:p w14:paraId="13EABAE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2%</w:t>
            </w:r>
          </w:p>
        </w:tc>
      </w:tr>
      <w:tr w:rsidR="00AE755A" w:rsidRPr="00AE755A" w14:paraId="7EEA6015" w14:textId="77777777" w:rsidTr="00DF4071">
        <w:trPr>
          <w:trHeight w:val="353"/>
        </w:trPr>
        <w:tc>
          <w:tcPr>
            <w:tcW w:w="0" w:type="auto"/>
            <w:vMerge/>
            <w:tcBorders>
              <w:top w:val="single" w:sz="6" w:space="0" w:color="FFFFFF"/>
              <w:left w:val="single" w:sz="6" w:space="0" w:color="FFFFFF"/>
              <w:bottom w:val="single" w:sz="6" w:space="0" w:color="FFFFFF"/>
              <w:right w:val="single" w:sz="6" w:space="0" w:color="FFFFFF"/>
            </w:tcBorders>
            <w:vAlign w:val="center"/>
            <w:hideMark/>
          </w:tcPr>
          <w:p w14:paraId="443E869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left"/>
              <w:rPr>
                <w:rFonts w:eastAsiaTheme="minorEastAsia" w:cs="Times New Roman"/>
                <w:color w:val="000000" w:themeColor="text1"/>
                <w:kern w:val="0"/>
                <w:bdr w:val="none" w:sz="0" w:space="0" w:color="auto"/>
              </w:rPr>
            </w:pP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DBEA0E2"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51-99</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052EB6E7" w14:textId="2B595B0C" w:rsidR="00DF4071" w:rsidRPr="00AE755A" w:rsidRDefault="00C21440"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Pr>
                <w:rFonts w:ascii="Trebuchet MS" w:eastAsiaTheme="minorEastAsia" w:hAnsi="Trebuchet MS" w:cs="Times New Roman"/>
                <w:color w:val="000000" w:themeColor="text1"/>
                <w:kern w:val="0"/>
                <w:sz w:val="17"/>
                <w:szCs w:val="17"/>
                <w:bdr w:val="none" w:sz="0" w:space="0" w:color="auto"/>
              </w:rPr>
              <w:t>66</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6C2B634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78B9C50"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21F891E4"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58018FB9"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893"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4EF39961"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c>
          <w:tcPr>
            <w:tcW w:w="931" w:type="dxa"/>
            <w:tcBorders>
              <w:top w:val="single" w:sz="6" w:space="0" w:color="FFFFFF"/>
              <w:left w:val="single" w:sz="6" w:space="0" w:color="FFFFFF"/>
              <w:bottom w:val="single" w:sz="6" w:space="0" w:color="FFFFFF"/>
              <w:right w:val="single" w:sz="6" w:space="0" w:color="FFFFFF"/>
            </w:tcBorders>
            <w:shd w:val="clear" w:color="auto" w:fill="EBF1E8"/>
            <w:vAlign w:val="center"/>
            <w:hideMark/>
          </w:tcPr>
          <w:p w14:paraId="724FEAAA" w14:textId="77777777" w:rsidR="00DF4071" w:rsidRPr="00AE755A" w:rsidRDefault="00DF4071" w:rsidP="00435A40">
            <w:pPr>
              <w:widowControl/>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eastAsiaTheme="minorEastAsia" w:cs="Times New Roman"/>
                <w:color w:val="000000" w:themeColor="text1"/>
                <w:kern w:val="0"/>
                <w:bdr w:val="none" w:sz="0" w:space="0" w:color="auto"/>
              </w:rPr>
            </w:pPr>
            <w:r w:rsidRPr="00AE755A">
              <w:rPr>
                <w:rFonts w:ascii="Trebuchet MS" w:eastAsiaTheme="minorEastAsia" w:hAnsi="Trebuchet MS" w:cs="Times New Roman"/>
                <w:color w:val="000000" w:themeColor="text1"/>
                <w:kern w:val="0"/>
                <w:sz w:val="17"/>
                <w:szCs w:val="17"/>
                <w:bdr w:val="none" w:sz="0" w:space="0" w:color="auto"/>
              </w:rPr>
              <w:t>0</w:t>
            </w:r>
          </w:p>
        </w:tc>
      </w:tr>
    </w:tbl>
    <w:p w14:paraId="6F3D4CDC" w14:textId="4E4B0A47" w:rsidR="00F76759" w:rsidRPr="00435A40"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rPr>
          <w:rFonts w:eastAsiaTheme="minorEastAsia" w:cs="Times New Roman"/>
          <w:color w:val="000000" w:themeColor="text1"/>
          <w:kern w:val="0"/>
          <w:sz w:val="24"/>
          <w:szCs w:val="24"/>
        </w:rPr>
      </w:pPr>
    </w:p>
    <w:p w14:paraId="08DA436B" w14:textId="77777777" w:rsidR="001D6CC3" w:rsidRPr="00D36EB0" w:rsidRDefault="001D6CC3" w:rsidP="001D6CC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D36EB0">
        <w:rPr>
          <w:rFonts w:eastAsiaTheme="minorEastAsia" w:cs="Times New Roman" w:hint="eastAsia"/>
          <w:color w:val="000000" w:themeColor="text1"/>
          <w:kern w:val="0"/>
          <w:sz w:val="24"/>
          <w:szCs w:val="24"/>
        </w:rPr>
        <w:lastRenderedPageBreak/>
        <w:t>其中，分类模型方面，朴素贝叶斯分类模型选取的代表是表现更为优秀的伯努利朴素贝叶斯分类模型，</w:t>
      </w:r>
      <w:r w:rsidRPr="00D36EB0">
        <w:rPr>
          <w:rFonts w:eastAsiaTheme="minorEastAsia" w:cs="Times New Roman"/>
          <w:color w:val="000000" w:themeColor="text1"/>
          <w:kern w:val="0"/>
          <w:sz w:val="24"/>
          <w:szCs w:val="24"/>
        </w:rPr>
        <w:t>SVM</w:t>
      </w:r>
      <w:r w:rsidRPr="00D36EB0">
        <w:rPr>
          <w:rFonts w:eastAsiaTheme="minorEastAsia" w:cs="Times New Roman" w:hint="eastAsia"/>
          <w:color w:val="000000" w:themeColor="text1"/>
          <w:kern w:val="0"/>
          <w:sz w:val="24"/>
          <w:szCs w:val="24"/>
        </w:rPr>
        <w:t>分类器使用线性核，</w:t>
      </w:r>
      <w:r w:rsidRPr="00D36EB0">
        <w:rPr>
          <w:rFonts w:eastAsiaTheme="minorEastAsia" w:cs="Times New Roman"/>
          <w:color w:val="000000" w:themeColor="text1"/>
          <w:kern w:val="0"/>
          <w:sz w:val="24"/>
          <w:szCs w:val="24"/>
        </w:rPr>
        <w:t>K-</w:t>
      </w:r>
      <w:r w:rsidRPr="00D36EB0">
        <w:rPr>
          <w:rFonts w:eastAsiaTheme="minorEastAsia" w:cs="Times New Roman" w:hint="eastAsia"/>
          <w:color w:val="000000" w:themeColor="text1"/>
          <w:kern w:val="0"/>
          <w:sz w:val="24"/>
          <w:szCs w:val="24"/>
        </w:rPr>
        <w:t>最近邻分类器选取的是基于</w:t>
      </w:r>
      <w:r w:rsidRPr="00D36EB0">
        <w:rPr>
          <w:rFonts w:eastAsiaTheme="minorEastAsia" w:cs="Times New Roman"/>
          <w:color w:val="000000" w:themeColor="text1"/>
          <w:kern w:val="0"/>
          <w:sz w:val="24"/>
          <w:szCs w:val="24"/>
        </w:rPr>
        <w:t>KD-Tree</w:t>
      </w:r>
      <w:r w:rsidRPr="00D36EB0">
        <w:rPr>
          <w:rFonts w:eastAsiaTheme="minorEastAsia" w:cs="Times New Roman" w:hint="eastAsia"/>
          <w:color w:val="000000" w:themeColor="text1"/>
          <w:kern w:val="0"/>
          <w:sz w:val="24"/>
          <w:szCs w:val="24"/>
        </w:rPr>
        <w:t>的改进分类方法。</w:t>
      </w:r>
    </w:p>
    <w:p w14:paraId="48EDB478" w14:textId="7390F9E2" w:rsidR="001D6CC3" w:rsidRDefault="001D6CC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D36EB0">
        <w:rPr>
          <w:rFonts w:eastAsiaTheme="minorEastAsia" w:cs="Times New Roman" w:hint="eastAsia"/>
          <w:color w:val="000000" w:themeColor="text1"/>
          <w:kern w:val="0"/>
          <w:sz w:val="24"/>
          <w:szCs w:val="24"/>
        </w:rPr>
        <w:t>参数方面，朴素贝爷斯的</w:t>
      </w:r>
      <w:r w:rsidRPr="00D36EB0">
        <w:rPr>
          <w:rFonts w:eastAsiaTheme="minorEastAsia" w:cs="Times New Roman"/>
          <w:color w:val="000000" w:themeColor="text1"/>
          <w:kern w:val="0"/>
          <w:sz w:val="24"/>
          <w:szCs w:val="24"/>
        </w:rPr>
        <w:t>alpha</w:t>
      </w:r>
      <w:r w:rsidRPr="00D36EB0">
        <w:rPr>
          <w:rFonts w:eastAsiaTheme="minorEastAsia" w:cs="Times New Roman" w:hint="eastAsia"/>
          <w:color w:val="000000" w:themeColor="text1"/>
          <w:kern w:val="0"/>
          <w:sz w:val="24"/>
          <w:szCs w:val="24"/>
        </w:rPr>
        <w:t>值以及</w:t>
      </w:r>
      <w:r w:rsidRPr="00D36EB0">
        <w:rPr>
          <w:rFonts w:eastAsiaTheme="minorEastAsia" w:cs="Times New Roman"/>
          <w:color w:val="000000" w:themeColor="text1"/>
          <w:kern w:val="0"/>
          <w:sz w:val="24"/>
          <w:szCs w:val="24"/>
        </w:rPr>
        <w:t>K-</w:t>
      </w:r>
      <w:r w:rsidRPr="00D36EB0">
        <w:rPr>
          <w:rFonts w:eastAsiaTheme="minorEastAsia" w:cs="Times New Roman" w:hint="eastAsia"/>
          <w:color w:val="000000" w:themeColor="text1"/>
          <w:kern w:val="0"/>
          <w:sz w:val="24"/>
          <w:szCs w:val="24"/>
        </w:rPr>
        <w:t>最近邻分类模型的</w:t>
      </w:r>
      <w:r w:rsidRPr="00D36EB0">
        <w:rPr>
          <w:rFonts w:eastAsiaTheme="minorEastAsia" w:cs="Times New Roman"/>
          <w:color w:val="000000" w:themeColor="text1"/>
          <w:kern w:val="0"/>
          <w:sz w:val="24"/>
          <w:szCs w:val="24"/>
        </w:rPr>
        <w:t>K</w:t>
      </w:r>
      <w:r w:rsidRPr="00D36EB0">
        <w:rPr>
          <w:rFonts w:eastAsiaTheme="minorEastAsia" w:cs="Times New Roman" w:hint="eastAsia"/>
          <w:color w:val="000000" w:themeColor="text1"/>
          <w:kern w:val="0"/>
          <w:sz w:val="24"/>
          <w:szCs w:val="24"/>
        </w:rPr>
        <w:t>值也已调整到最佳值。由于各种原因，有些分类器完全没有预测出某种类别的样本，如研究生和博士，准确率为</w:t>
      </w:r>
      <w:r w:rsidRPr="00D36EB0">
        <w:rPr>
          <w:rFonts w:eastAsiaTheme="minorEastAsia" w:cs="Times New Roman"/>
          <w:color w:val="000000" w:themeColor="text1"/>
          <w:kern w:val="0"/>
          <w:sz w:val="24"/>
          <w:szCs w:val="24"/>
        </w:rPr>
        <w:t>0</w:t>
      </w:r>
      <w:r w:rsidRPr="00D36EB0">
        <w:rPr>
          <w:rFonts w:eastAsiaTheme="minorEastAsia" w:cs="Times New Roman" w:hint="eastAsia"/>
          <w:color w:val="000000" w:themeColor="text1"/>
          <w:kern w:val="0"/>
          <w:sz w:val="24"/>
          <w:szCs w:val="24"/>
        </w:rPr>
        <w:t>，召回率的分母为</w:t>
      </w:r>
      <w:r w:rsidRPr="00D36EB0">
        <w:rPr>
          <w:rFonts w:eastAsiaTheme="minorEastAsia" w:cs="Times New Roman"/>
          <w:color w:val="000000" w:themeColor="text1"/>
          <w:kern w:val="0"/>
          <w:sz w:val="24"/>
          <w:szCs w:val="24"/>
        </w:rPr>
        <w:t>0</w:t>
      </w:r>
      <w:r w:rsidRPr="00D36EB0">
        <w:rPr>
          <w:rFonts w:eastAsiaTheme="minorEastAsia" w:cs="Times New Roman" w:hint="eastAsia"/>
          <w:color w:val="000000" w:themeColor="text1"/>
          <w:kern w:val="0"/>
          <w:sz w:val="24"/>
          <w:szCs w:val="24"/>
        </w:rPr>
        <w:t>无法计算，这部分召回率在表中登记仍然登记为</w:t>
      </w:r>
      <w:r w:rsidRPr="00D36EB0">
        <w:rPr>
          <w:rFonts w:eastAsiaTheme="minorEastAsia" w:cs="Times New Roman"/>
          <w:color w:val="000000" w:themeColor="text1"/>
          <w:kern w:val="0"/>
          <w:sz w:val="24"/>
          <w:szCs w:val="24"/>
        </w:rPr>
        <w:t>0</w:t>
      </w:r>
      <w:r w:rsidRPr="00D36EB0">
        <w:rPr>
          <w:rFonts w:eastAsiaTheme="minorEastAsia" w:cs="Times New Roman" w:hint="eastAsia"/>
          <w:color w:val="000000" w:themeColor="text1"/>
          <w:kern w:val="0"/>
          <w:sz w:val="24"/>
          <w:szCs w:val="24"/>
        </w:rPr>
        <w:t>。</w:t>
      </w:r>
    </w:p>
    <w:p w14:paraId="1DBA8A50" w14:textId="40E6793B" w:rsidR="00F76759" w:rsidRPr="00435A40"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表</w:t>
      </w:r>
      <w:r w:rsidRPr="00435A40">
        <w:rPr>
          <w:rFonts w:eastAsiaTheme="minorEastAsia" w:cs="Times New Roman"/>
          <w:color w:val="000000" w:themeColor="text1"/>
          <w:kern w:val="0"/>
          <w:sz w:val="24"/>
          <w:szCs w:val="24"/>
        </w:rPr>
        <w:t>2</w:t>
      </w:r>
      <w:r w:rsidRPr="00435A40">
        <w:rPr>
          <w:rFonts w:eastAsiaTheme="minorEastAsia" w:cs="Times New Roman" w:hint="eastAsia"/>
          <w:color w:val="000000" w:themeColor="text1"/>
          <w:kern w:val="0"/>
          <w:sz w:val="24"/>
          <w:szCs w:val="24"/>
        </w:rPr>
        <w:t>中数值为</w:t>
      </w:r>
      <w:r w:rsidRPr="00435A40">
        <w:rPr>
          <w:rFonts w:eastAsiaTheme="minorEastAsia" w:cs="Times New Roman"/>
          <w:color w:val="000000" w:themeColor="text1"/>
          <w:kern w:val="0"/>
          <w:sz w:val="24"/>
          <w:szCs w:val="24"/>
        </w:rPr>
        <w:t>0</w:t>
      </w:r>
      <w:r w:rsidRPr="00435A40">
        <w:rPr>
          <w:rFonts w:eastAsiaTheme="minorEastAsia" w:cs="Times New Roman" w:hint="eastAsia"/>
          <w:color w:val="000000" w:themeColor="text1"/>
          <w:kern w:val="0"/>
          <w:sz w:val="24"/>
          <w:szCs w:val="24"/>
        </w:rPr>
        <w:t>的准确率和召回率，基本上是来自学历中的研究生和博士类别，以及年龄中的</w:t>
      </w:r>
      <w:r w:rsidRPr="00435A40">
        <w:rPr>
          <w:rFonts w:eastAsiaTheme="minorEastAsia" w:cs="Times New Roman"/>
          <w:color w:val="000000" w:themeColor="text1"/>
          <w:kern w:val="0"/>
          <w:sz w:val="24"/>
          <w:szCs w:val="24"/>
        </w:rPr>
        <w:t>51-99</w:t>
      </w:r>
      <w:r w:rsidRPr="00435A40">
        <w:rPr>
          <w:rFonts w:eastAsiaTheme="minorEastAsia" w:cs="Times New Roman" w:hint="eastAsia"/>
          <w:color w:val="000000" w:themeColor="text1"/>
          <w:kern w:val="0"/>
          <w:sz w:val="24"/>
          <w:szCs w:val="24"/>
        </w:rPr>
        <w:t>岁类别。它们的共同点是样本数量极低，</w:t>
      </w:r>
      <w:r w:rsidR="00941029">
        <w:rPr>
          <w:rFonts w:eastAsiaTheme="minorEastAsia" w:cs="Times New Roman"/>
          <w:color w:val="000000" w:themeColor="text1"/>
          <w:kern w:val="0"/>
          <w:sz w:val="24"/>
          <w:szCs w:val="24"/>
        </w:rPr>
        <w:t>17000</w:t>
      </w:r>
      <w:r w:rsidRPr="00435A40">
        <w:rPr>
          <w:rFonts w:eastAsiaTheme="minorEastAsia" w:cs="Times New Roman" w:hint="eastAsia"/>
          <w:color w:val="000000" w:themeColor="text1"/>
          <w:kern w:val="0"/>
          <w:sz w:val="24"/>
          <w:szCs w:val="24"/>
        </w:rPr>
        <w:t>条</w:t>
      </w:r>
      <w:r w:rsidR="00941029">
        <w:rPr>
          <w:rFonts w:eastAsiaTheme="minorEastAsia" w:cs="Times New Roman" w:hint="eastAsia"/>
          <w:color w:val="000000" w:themeColor="text1"/>
          <w:kern w:val="0"/>
          <w:sz w:val="24"/>
          <w:szCs w:val="24"/>
        </w:rPr>
        <w:t>训练</w:t>
      </w:r>
      <w:r w:rsidRPr="00435A40">
        <w:rPr>
          <w:rFonts w:eastAsiaTheme="minorEastAsia" w:cs="Times New Roman" w:hint="eastAsia"/>
          <w:color w:val="000000" w:themeColor="text1"/>
          <w:kern w:val="0"/>
          <w:sz w:val="24"/>
          <w:szCs w:val="24"/>
        </w:rPr>
        <w:t>记录中，硕士、博士仅分别占</w:t>
      </w:r>
      <w:r w:rsidR="005A4A61">
        <w:rPr>
          <w:rFonts w:eastAsiaTheme="minorEastAsia" w:cs="Times New Roman"/>
          <w:color w:val="000000" w:themeColor="text1"/>
          <w:kern w:val="0"/>
          <w:sz w:val="24"/>
          <w:szCs w:val="24"/>
        </w:rPr>
        <w:t>98</w:t>
      </w:r>
      <w:r w:rsidRPr="00435A40">
        <w:rPr>
          <w:rFonts w:eastAsiaTheme="minorEastAsia" w:cs="Times New Roman" w:hint="eastAsia"/>
          <w:color w:val="000000" w:themeColor="text1"/>
          <w:kern w:val="0"/>
          <w:sz w:val="24"/>
          <w:szCs w:val="24"/>
        </w:rPr>
        <w:t>、</w:t>
      </w:r>
      <w:r w:rsidR="005A4A61">
        <w:rPr>
          <w:rFonts w:eastAsiaTheme="minorEastAsia" w:cs="Times New Roman"/>
          <w:color w:val="000000" w:themeColor="text1"/>
          <w:kern w:val="0"/>
          <w:sz w:val="24"/>
          <w:szCs w:val="24"/>
        </w:rPr>
        <w:t>58</w:t>
      </w:r>
      <w:r w:rsidRPr="00435A40">
        <w:rPr>
          <w:rFonts w:eastAsiaTheme="minorEastAsia" w:cs="Times New Roman" w:hint="eastAsia"/>
          <w:color w:val="000000" w:themeColor="text1"/>
          <w:kern w:val="0"/>
          <w:sz w:val="24"/>
          <w:szCs w:val="24"/>
        </w:rPr>
        <w:t>条，</w:t>
      </w:r>
      <w:r w:rsidRPr="00435A40">
        <w:rPr>
          <w:rFonts w:eastAsiaTheme="minorEastAsia" w:cs="Times New Roman"/>
          <w:color w:val="000000" w:themeColor="text1"/>
          <w:kern w:val="0"/>
          <w:sz w:val="24"/>
          <w:szCs w:val="24"/>
        </w:rPr>
        <w:t>51-99</w:t>
      </w:r>
      <w:r w:rsidRPr="00435A40">
        <w:rPr>
          <w:rFonts w:eastAsiaTheme="minorEastAsia" w:cs="Times New Roman" w:hint="eastAsia"/>
          <w:color w:val="000000" w:themeColor="text1"/>
          <w:kern w:val="0"/>
          <w:sz w:val="24"/>
          <w:szCs w:val="24"/>
        </w:rPr>
        <w:t>岁的记录也仅有</w:t>
      </w:r>
      <w:r w:rsidR="00234D71">
        <w:rPr>
          <w:rFonts w:eastAsiaTheme="minorEastAsia" w:cs="Times New Roman"/>
          <w:color w:val="000000" w:themeColor="text1"/>
          <w:kern w:val="0"/>
          <w:sz w:val="24"/>
          <w:szCs w:val="24"/>
        </w:rPr>
        <w:t>66</w:t>
      </w:r>
      <w:r w:rsidRPr="00435A40">
        <w:rPr>
          <w:rFonts w:eastAsiaTheme="minorEastAsia" w:cs="Times New Roman" w:hint="eastAsia"/>
          <w:color w:val="000000" w:themeColor="text1"/>
          <w:kern w:val="0"/>
          <w:sz w:val="24"/>
          <w:szCs w:val="24"/>
        </w:rPr>
        <w:t>条。</w:t>
      </w:r>
    </w:p>
    <w:p w14:paraId="1858D23E" w14:textId="64C5A273" w:rsidR="00F76759" w:rsidRPr="00435A40"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eastAsiaTheme="minorEastAsia" w:cs="Times New Roman"/>
          <w:color w:val="000000" w:themeColor="text1"/>
          <w:kern w:val="0"/>
          <w:sz w:val="24"/>
          <w:szCs w:val="24"/>
        </w:rPr>
      </w:pPr>
      <w:r w:rsidRPr="00435A40">
        <w:rPr>
          <w:rFonts w:eastAsiaTheme="minorEastAsia" w:cs="Times New Roman" w:hint="eastAsia"/>
          <w:color w:val="000000" w:themeColor="text1"/>
          <w:kern w:val="0"/>
          <w:sz w:val="24"/>
          <w:szCs w:val="24"/>
        </w:rPr>
        <w:t>此外，年龄中</w:t>
      </w:r>
      <w:r w:rsidRPr="00435A40">
        <w:rPr>
          <w:rFonts w:eastAsiaTheme="minorEastAsia" w:cs="Times New Roman"/>
          <w:color w:val="000000" w:themeColor="text1"/>
          <w:kern w:val="0"/>
          <w:sz w:val="24"/>
          <w:szCs w:val="24"/>
        </w:rPr>
        <w:t>41-50</w:t>
      </w:r>
      <w:r w:rsidRPr="00435A40">
        <w:rPr>
          <w:rFonts w:eastAsiaTheme="minorEastAsia" w:cs="Times New Roman" w:hint="eastAsia"/>
          <w:color w:val="000000" w:themeColor="text1"/>
          <w:kern w:val="0"/>
          <w:sz w:val="24"/>
          <w:szCs w:val="24"/>
        </w:rPr>
        <w:t>岁类别的准确率和召回率也普遍比较低，虽然</w:t>
      </w:r>
      <w:r w:rsidRPr="00435A40">
        <w:rPr>
          <w:rFonts w:eastAsiaTheme="minorEastAsia" w:cs="Times New Roman"/>
          <w:color w:val="000000" w:themeColor="text1"/>
          <w:kern w:val="0"/>
          <w:sz w:val="24"/>
          <w:szCs w:val="24"/>
        </w:rPr>
        <w:t>41-50</w:t>
      </w:r>
      <w:r w:rsidRPr="00435A40">
        <w:rPr>
          <w:rFonts w:eastAsiaTheme="minorEastAsia" w:cs="Times New Roman" w:hint="eastAsia"/>
          <w:color w:val="000000" w:themeColor="text1"/>
          <w:kern w:val="0"/>
          <w:sz w:val="24"/>
          <w:szCs w:val="24"/>
        </w:rPr>
        <w:t>岁类别在数据集中分别有</w:t>
      </w:r>
      <w:r w:rsidR="00833160">
        <w:rPr>
          <w:rFonts w:eastAsiaTheme="minorEastAsia" w:cs="Times New Roman"/>
          <w:color w:val="000000" w:themeColor="text1"/>
          <w:kern w:val="0"/>
          <w:sz w:val="24"/>
          <w:szCs w:val="24"/>
        </w:rPr>
        <w:t>49</w:t>
      </w:r>
      <w:r w:rsidR="000C041D">
        <w:rPr>
          <w:rFonts w:eastAsiaTheme="minorEastAsia" w:cs="Times New Roman"/>
          <w:color w:val="000000" w:themeColor="text1"/>
          <w:kern w:val="0"/>
          <w:sz w:val="24"/>
          <w:szCs w:val="24"/>
        </w:rPr>
        <w:t>2</w:t>
      </w:r>
      <w:r w:rsidRPr="00435A40">
        <w:rPr>
          <w:rFonts w:eastAsiaTheme="minorEastAsia" w:cs="Times New Roman" w:hint="eastAsia"/>
          <w:color w:val="000000" w:themeColor="text1"/>
          <w:kern w:val="0"/>
          <w:sz w:val="24"/>
          <w:szCs w:val="24"/>
        </w:rPr>
        <w:t>，比</w:t>
      </w:r>
      <w:r w:rsidRPr="00435A40">
        <w:rPr>
          <w:rFonts w:eastAsiaTheme="minorEastAsia" w:cs="Times New Roman"/>
          <w:color w:val="000000" w:themeColor="text1"/>
          <w:kern w:val="0"/>
          <w:sz w:val="24"/>
          <w:szCs w:val="24"/>
        </w:rPr>
        <w:t>51-99</w:t>
      </w:r>
      <w:r w:rsidRPr="00435A40">
        <w:rPr>
          <w:rFonts w:eastAsiaTheme="minorEastAsia" w:cs="Times New Roman" w:hint="eastAsia"/>
          <w:color w:val="000000" w:themeColor="text1"/>
          <w:kern w:val="0"/>
          <w:sz w:val="24"/>
          <w:szCs w:val="24"/>
        </w:rPr>
        <w:t>岁要多出许多，但比起其他大容量类别，</w:t>
      </w:r>
      <w:r w:rsidRPr="00435A40">
        <w:rPr>
          <w:rFonts w:eastAsiaTheme="minorEastAsia" w:cs="Times New Roman"/>
          <w:color w:val="000000" w:themeColor="text1"/>
          <w:kern w:val="0"/>
          <w:sz w:val="24"/>
          <w:szCs w:val="24"/>
        </w:rPr>
        <w:t>41-50</w:t>
      </w:r>
      <w:r w:rsidRPr="00435A40">
        <w:rPr>
          <w:rFonts w:eastAsiaTheme="minorEastAsia" w:cs="Times New Roman" w:hint="eastAsia"/>
          <w:color w:val="000000" w:themeColor="text1"/>
          <w:kern w:val="0"/>
          <w:sz w:val="24"/>
          <w:szCs w:val="24"/>
        </w:rPr>
        <w:t>岁的样本数目还是相当少。</w:t>
      </w:r>
    </w:p>
    <w:p w14:paraId="22864A53" w14:textId="77777777" w:rsidR="00F76759" w:rsidRPr="00AE755A"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性别属性中，分类模型在男性类别的表现均优于女性类别，原因还是在于样本数量不均，男性类别以及女性类别的样本数量都非常大，这是它们取得较高预测精度的原因，但同时存在男性类别的样本数比女性类别多出三千左右，这种样本不均衡使得女性类别的分类精度差于男性类别。</w:t>
      </w:r>
    </w:p>
    <w:p w14:paraId="14DE15AA" w14:textId="77777777" w:rsidR="00F76759" w:rsidRPr="00AE755A" w:rsidRDefault="00F76759"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rFonts w:ascii="Times" w:eastAsiaTheme="minorEastAsia" w:hAnsi="Times" w:cs="Times"/>
          <w:color w:val="000000" w:themeColor="text1"/>
          <w:kern w:val="0"/>
          <w:sz w:val="24"/>
          <w:szCs w:val="24"/>
        </w:rPr>
      </w:pPr>
      <w:r w:rsidRPr="00AE755A">
        <w:rPr>
          <w:rFonts w:ascii="Times" w:eastAsiaTheme="minorEastAsia" w:hAnsi="Times" w:cs="Times"/>
          <w:color w:val="000000" w:themeColor="text1"/>
          <w:kern w:val="0"/>
          <w:sz w:val="24"/>
          <w:szCs w:val="24"/>
        </w:rPr>
        <w:t>总体来看，在本文的分类任务中，伯努利朴素贝叶斯与支持向量机分类模型表现较为优秀，</w:t>
      </w:r>
      <w:r w:rsidRPr="00AE755A">
        <w:rPr>
          <w:rFonts w:ascii="Times" w:eastAsiaTheme="minorEastAsia" w:hAnsi="Times" w:cs="Times"/>
          <w:color w:val="000000" w:themeColor="text1"/>
          <w:kern w:val="0"/>
          <w:sz w:val="24"/>
          <w:szCs w:val="24"/>
        </w:rPr>
        <w:t>K-</w:t>
      </w:r>
      <w:r w:rsidRPr="00AE755A">
        <w:rPr>
          <w:rFonts w:ascii="Times" w:eastAsiaTheme="minorEastAsia" w:hAnsi="Times" w:cs="Times"/>
          <w:color w:val="000000" w:themeColor="text1"/>
          <w:kern w:val="0"/>
          <w:sz w:val="24"/>
          <w:szCs w:val="24"/>
        </w:rPr>
        <w:t>最近邻分类模型稍微逊色。</w:t>
      </w:r>
      <w:r w:rsidR="00EF37BF" w:rsidRPr="00AE755A">
        <w:rPr>
          <w:rFonts w:ascii="Times" w:eastAsiaTheme="minorEastAsia" w:hAnsi="Times" w:cs="Times"/>
          <w:color w:val="000000" w:themeColor="text1"/>
          <w:kern w:val="0"/>
          <w:sz w:val="24"/>
          <w:szCs w:val="24"/>
        </w:rPr>
        <w:t>并且，若一个类别</w:t>
      </w:r>
      <w:r w:rsidR="00EF37BF" w:rsidRPr="00AE755A">
        <w:rPr>
          <w:rFonts w:ascii="Times" w:eastAsiaTheme="minorEastAsia" w:hAnsi="Times" w:cs="Times" w:hint="eastAsia"/>
          <w:color w:val="000000" w:themeColor="text1"/>
          <w:kern w:val="0"/>
          <w:sz w:val="24"/>
          <w:szCs w:val="24"/>
        </w:rPr>
        <w:t>训练</w:t>
      </w:r>
      <w:r w:rsidR="00EF37BF" w:rsidRPr="00AE755A">
        <w:rPr>
          <w:rFonts w:ascii="Times" w:eastAsiaTheme="minorEastAsia" w:hAnsi="Times" w:cs="Times"/>
          <w:color w:val="000000" w:themeColor="text1"/>
          <w:kern w:val="0"/>
          <w:sz w:val="24"/>
          <w:szCs w:val="24"/>
        </w:rPr>
        <w:t>样本数越多，它与其他类别的</w:t>
      </w:r>
      <w:r w:rsidR="00EF37BF" w:rsidRPr="00AE755A">
        <w:rPr>
          <w:rFonts w:ascii="Times" w:eastAsiaTheme="minorEastAsia" w:hAnsi="Times" w:cs="Times" w:hint="eastAsia"/>
          <w:color w:val="000000" w:themeColor="text1"/>
          <w:kern w:val="0"/>
          <w:sz w:val="24"/>
          <w:szCs w:val="24"/>
        </w:rPr>
        <w:t>训练</w:t>
      </w:r>
      <w:r w:rsidR="00EF37BF" w:rsidRPr="00AE755A">
        <w:rPr>
          <w:rFonts w:ascii="Times" w:eastAsiaTheme="minorEastAsia" w:hAnsi="Times" w:cs="Times"/>
          <w:color w:val="000000" w:themeColor="text1"/>
          <w:kern w:val="0"/>
          <w:sz w:val="24"/>
          <w:szCs w:val="24"/>
        </w:rPr>
        <w:t>样本数量</w:t>
      </w:r>
      <w:r w:rsidR="00EF37BF" w:rsidRPr="00AE755A">
        <w:rPr>
          <w:rFonts w:ascii="Times" w:eastAsiaTheme="minorEastAsia" w:hAnsi="Times" w:cs="Times" w:hint="eastAsia"/>
          <w:color w:val="000000" w:themeColor="text1"/>
          <w:kern w:val="0"/>
          <w:sz w:val="24"/>
          <w:szCs w:val="24"/>
        </w:rPr>
        <w:t>越</w:t>
      </w:r>
      <w:r w:rsidR="00EF37BF" w:rsidRPr="00AE755A">
        <w:rPr>
          <w:rFonts w:ascii="Times" w:eastAsiaTheme="minorEastAsia" w:hAnsi="Times" w:cs="Times"/>
          <w:color w:val="000000" w:themeColor="text1"/>
          <w:kern w:val="0"/>
          <w:sz w:val="24"/>
          <w:szCs w:val="24"/>
        </w:rPr>
        <w:t>均衡，</w:t>
      </w:r>
      <w:r w:rsidR="00EF37BF" w:rsidRPr="00AE755A">
        <w:rPr>
          <w:rFonts w:ascii="Times" w:eastAsiaTheme="minorEastAsia" w:hAnsi="Times" w:cs="Times" w:hint="eastAsia"/>
          <w:color w:val="000000" w:themeColor="text1"/>
          <w:kern w:val="0"/>
          <w:sz w:val="24"/>
          <w:szCs w:val="24"/>
        </w:rPr>
        <w:t>那么</w:t>
      </w:r>
      <w:r w:rsidR="002A2CE2" w:rsidRPr="00AE755A">
        <w:rPr>
          <w:rFonts w:ascii="Times" w:eastAsiaTheme="minorEastAsia" w:hAnsi="Times" w:cs="Times"/>
          <w:color w:val="000000" w:themeColor="text1"/>
          <w:kern w:val="0"/>
          <w:sz w:val="24"/>
          <w:szCs w:val="24"/>
        </w:rPr>
        <w:t>该</w:t>
      </w:r>
      <w:r w:rsidR="00EF37BF" w:rsidRPr="00AE755A">
        <w:rPr>
          <w:rFonts w:ascii="Times" w:eastAsiaTheme="minorEastAsia" w:hAnsi="Times" w:cs="Times" w:hint="eastAsia"/>
          <w:color w:val="000000" w:themeColor="text1"/>
          <w:kern w:val="0"/>
          <w:sz w:val="24"/>
          <w:szCs w:val="24"/>
        </w:rPr>
        <w:t>分类</w:t>
      </w:r>
      <w:r w:rsidR="002A2CE2" w:rsidRPr="00AE755A">
        <w:rPr>
          <w:rFonts w:ascii="Times" w:eastAsiaTheme="minorEastAsia" w:hAnsi="Times" w:cs="Times"/>
          <w:color w:val="000000" w:themeColor="text1"/>
          <w:kern w:val="0"/>
          <w:sz w:val="24"/>
          <w:szCs w:val="24"/>
        </w:rPr>
        <w:t>器分类</w:t>
      </w:r>
      <w:r w:rsidR="00EF37BF" w:rsidRPr="00AE755A">
        <w:rPr>
          <w:rFonts w:ascii="Times" w:eastAsiaTheme="minorEastAsia" w:hAnsi="Times" w:cs="Times"/>
          <w:color w:val="000000" w:themeColor="text1"/>
          <w:kern w:val="0"/>
          <w:sz w:val="24"/>
          <w:szCs w:val="24"/>
        </w:rPr>
        <w:t>结果越好。</w:t>
      </w:r>
    </w:p>
    <w:p w14:paraId="24672B24" w14:textId="0812589D" w:rsidR="00875EB3" w:rsidRPr="00AE755A" w:rsidRDefault="00875EB3" w:rsidP="00435A40">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82"/>
        <w:jc w:val="left"/>
        <w:rPr>
          <w:color w:val="000000" w:themeColor="text1"/>
        </w:rPr>
      </w:pPr>
      <w:r w:rsidRPr="00AE755A">
        <w:rPr>
          <w:rFonts w:ascii="Times" w:eastAsiaTheme="minorEastAsia" w:hAnsi="Times" w:cs="Times"/>
          <w:color w:val="000000" w:themeColor="text1"/>
          <w:kern w:val="0"/>
          <w:sz w:val="24"/>
          <w:szCs w:val="24"/>
        </w:rPr>
        <w:t>通过以上的实验结果表明，</w:t>
      </w:r>
      <w:r w:rsidR="006839A3">
        <w:rPr>
          <w:rFonts w:ascii="Times" w:eastAsiaTheme="minorEastAsia" w:hAnsi="Times" w:cs="Times" w:hint="eastAsia"/>
          <w:color w:val="000000" w:themeColor="text1"/>
          <w:kern w:val="0"/>
          <w:sz w:val="24"/>
          <w:szCs w:val="24"/>
        </w:rPr>
        <w:t>针对</w:t>
      </w:r>
      <w:r w:rsidRPr="00AE755A">
        <w:rPr>
          <w:rFonts w:ascii="Times" w:eastAsiaTheme="minorEastAsia" w:hAnsi="Times" w:cs="Times"/>
          <w:color w:val="000000" w:themeColor="text1"/>
          <w:kern w:val="0"/>
          <w:sz w:val="24"/>
          <w:szCs w:val="24"/>
        </w:rPr>
        <w:t>根据用户搜索关键词预测分析用户属性这一课题</w:t>
      </w:r>
      <w:r w:rsidR="006839A3">
        <w:rPr>
          <w:rFonts w:ascii="Times" w:eastAsiaTheme="minorEastAsia" w:hAnsi="Times" w:cs="Times" w:hint="eastAsia"/>
          <w:color w:val="000000" w:themeColor="text1"/>
          <w:kern w:val="0"/>
          <w:sz w:val="24"/>
          <w:szCs w:val="24"/>
        </w:rPr>
        <w:t>，</w:t>
      </w:r>
      <w:r w:rsidR="006839A3" w:rsidRPr="00AE755A">
        <w:rPr>
          <w:rFonts w:ascii="Times" w:eastAsiaTheme="minorEastAsia" w:hAnsi="Times" w:cs="Times"/>
          <w:color w:val="000000" w:themeColor="text1"/>
          <w:kern w:val="0"/>
          <w:sz w:val="24"/>
          <w:szCs w:val="24"/>
        </w:rPr>
        <w:t>本文</w:t>
      </w:r>
      <w:r w:rsidR="006839A3">
        <w:rPr>
          <w:rFonts w:ascii="Times" w:eastAsiaTheme="minorEastAsia" w:hAnsi="Times" w:cs="Times" w:hint="eastAsia"/>
          <w:color w:val="000000" w:themeColor="text1"/>
          <w:kern w:val="0"/>
          <w:sz w:val="24"/>
          <w:szCs w:val="24"/>
        </w:rPr>
        <w:t>所研究</w:t>
      </w:r>
      <w:r w:rsidRPr="00AE755A">
        <w:rPr>
          <w:rFonts w:ascii="Times" w:eastAsiaTheme="minorEastAsia" w:hAnsi="Times" w:cs="Times"/>
          <w:color w:val="000000" w:themeColor="text1"/>
          <w:kern w:val="0"/>
          <w:sz w:val="24"/>
          <w:szCs w:val="24"/>
        </w:rPr>
        <w:t>提出的基于文本分类技术的解决方案是可行且有效的</w:t>
      </w:r>
      <w:r w:rsidR="00917108">
        <w:rPr>
          <w:rFonts w:ascii="Times" w:eastAsiaTheme="minorEastAsia" w:hAnsi="Times" w:cs="Times"/>
          <w:color w:val="000000" w:themeColor="text1"/>
          <w:kern w:val="0"/>
          <w:sz w:val="24"/>
          <w:szCs w:val="24"/>
        </w:rPr>
        <w:t>。</w:t>
      </w:r>
      <w:r w:rsidRPr="00AE755A">
        <w:rPr>
          <w:rFonts w:ascii="Times" w:eastAsiaTheme="minorEastAsia" w:hAnsi="Times" w:cs="Times"/>
          <w:color w:val="000000" w:themeColor="text1"/>
          <w:kern w:val="0"/>
          <w:sz w:val="24"/>
          <w:szCs w:val="24"/>
        </w:rPr>
        <w:t>特征数量、特征选择算法、参数的设置都对分类模型的性能有较大影响。学历及年龄的样本空间分布极其不均匀，导致了相应分类模型性能不佳</w:t>
      </w:r>
      <w:r w:rsidR="004D7A8C" w:rsidRPr="00AE755A">
        <w:rPr>
          <w:rFonts w:ascii="Times" w:eastAsiaTheme="minorEastAsia" w:hAnsi="Times" w:cs="Times"/>
          <w:color w:val="000000" w:themeColor="text1"/>
          <w:kern w:val="0"/>
          <w:sz w:val="24"/>
          <w:szCs w:val="24"/>
        </w:rPr>
        <w:t>，训练</w:t>
      </w:r>
      <w:r w:rsidR="004D7A8C" w:rsidRPr="00AE755A">
        <w:rPr>
          <w:rFonts w:ascii="Times" w:eastAsiaTheme="minorEastAsia" w:hAnsi="Times" w:cs="Times" w:hint="eastAsia"/>
          <w:color w:val="000000" w:themeColor="text1"/>
          <w:kern w:val="0"/>
          <w:sz w:val="24"/>
          <w:szCs w:val="24"/>
        </w:rPr>
        <w:t>样本</w:t>
      </w:r>
      <w:r w:rsidR="004D7A8C" w:rsidRPr="00AE755A">
        <w:rPr>
          <w:rFonts w:ascii="Times" w:eastAsiaTheme="minorEastAsia" w:hAnsi="Times" w:cs="Times"/>
          <w:color w:val="000000" w:themeColor="text1"/>
          <w:kern w:val="0"/>
          <w:sz w:val="24"/>
          <w:szCs w:val="24"/>
        </w:rPr>
        <w:t>越多、</w:t>
      </w:r>
      <w:r w:rsidR="002C3AEB" w:rsidRPr="00AE755A">
        <w:rPr>
          <w:rFonts w:ascii="Times" w:eastAsiaTheme="minorEastAsia" w:hAnsi="Times" w:cs="Times"/>
          <w:color w:val="000000" w:themeColor="text1"/>
          <w:kern w:val="0"/>
          <w:sz w:val="24"/>
          <w:szCs w:val="24"/>
        </w:rPr>
        <w:t>各类样本</w:t>
      </w:r>
      <w:r w:rsidR="004D7A8C" w:rsidRPr="00AE755A">
        <w:rPr>
          <w:rFonts w:ascii="Times" w:eastAsiaTheme="minorEastAsia" w:hAnsi="Times" w:cs="Times" w:hint="eastAsia"/>
          <w:color w:val="000000" w:themeColor="text1"/>
          <w:kern w:val="0"/>
          <w:sz w:val="24"/>
          <w:szCs w:val="24"/>
        </w:rPr>
        <w:t>数量</w:t>
      </w:r>
      <w:r w:rsidR="004D7A8C" w:rsidRPr="00AE755A">
        <w:rPr>
          <w:rFonts w:ascii="Times" w:eastAsiaTheme="minorEastAsia" w:hAnsi="Times" w:cs="Times"/>
          <w:color w:val="000000" w:themeColor="text1"/>
          <w:kern w:val="0"/>
          <w:sz w:val="24"/>
          <w:szCs w:val="24"/>
        </w:rPr>
        <w:t>越均匀，</w:t>
      </w:r>
      <w:r w:rsidR="004D7A8C" w:rsidRPr="00AE755A">
        <w:rPr>
          <w:rFonts w:ascii="Times" w:eastAsiaTheme="minorEastAsia" w:hAnsi="Times" w:cs="Times" w:hint="eastAsia"/>
          <w:color w:val="000000" w:themeColor="text1"/>
          <w:kern w:val="0"/>
          <w:sz w:val="24"/>
          <w:szCs w:val="24"/>
        </w:rPr>
        <w:t>分类</w:t>
      </w:r>
      <w:r w:rsidR="004D7A8C" w:rsidRPr="00AE755A">
        <w:rPr>
          <w:rFonts w:ascii="Times" w:eastAsiaTheme="minorEastAsia" w:hAnsi="Times" w:cs="Times"/>
          <w:color w:val="000000" w:themeColor="text1"/>
          <w:kern w:val="0"/>
          <w:sz w:val="24"/>
          <w:szCs w:val="24"/>
        </w:rPr>
        <w:t>结果越好。</w:t>
      </w:r>
      <w:r w:rsidRPr="00AE755A">
        <w:rPr>
          <w:color w:val="000000" w:themeColor="text1"/>
        </w:rPr>
        <w:br w:type="page"/>
      </w:r>
    </w:p>
    <w:p w14:paraId="24EEB71B" w14:textId="77777777" w:rsidR="00875EB3" w:rsidRPr="00435A40" w:rsidRDefault="00875EB3" w:rsidP="00435A40">
      <w:pPr>
        <w:pStyle w:val="1"/>
        <w:snapToGrid w:val="0"/>
        <w:spacing w:before="0" w:after="120" w:line="360" w:lineRule="auto"/>
        <w:jc w:val="center"/>
        <w:rPr>
          <w:rFonts w:ascii="SimHei" w:eastAsia="SimHei" w:hAnsi="SimHei"/>
          <w:b w:val="0"/>
        </w:rPr>
      </w:pPr>
      <w:bookmarkStart w:id="82" w:name="_Toc482744388"/>
      <w:bookmarkStart w:id="83" w:name="_Toc483399089"/>
      <w:r w:rsidRPr="00435A40">
        <w:rPr>
          <w:rFonts w:ascii="SimHei" w:eastAsia="SimHei" w:hAnsi="SimHei"/>
          <w:b w:val="0"/>
        </w:rPr>
        <w:lastRenderedPageBreak/>
        <w:t>第5章 总结与展望</w:t>
      </w:r>
      <w:bookmarkEnd w:id="82"/>
      <w:bookmarkEnd w:id="83"/>
    </w:p>
    <w:p w14:paraId="74F35508" w14:textId="77777777" w:rsidR="00875EB3" w:rsidRPr="00435A40" w:rsidRDefault="00875EB3" w:rsidP="00435A40">
      <w:pPr>
        <w:pStyle w:val="2"/>
        <w:spacing w:after="120" w:line="360" w:lineRule="auto"/>
        <w:rPr>
          <w:rFonts w:ascii="SimHei" w:eastAsia="SimHei" w:hAnsi="SimHei"/>
          <w:b w:val="0"/>
        </w:rPr>
      </w:pPr>
      <w:bookmarkStart w:id="84" w:name="_Toc482744389"/>
      <w:bookmarkStart w:id="85" w:name="_Toc483399090"/>
      <w:r w:rsidRPr="00435A40">
        <w:rPr>
          <w:rFonts w:ascii="SimHei" w:eastAsia="SimHei" w:hAnsi="SimHei"/>
          <w:b w:val="0"/>
        </w:rPr>
        <w:t>5.1本文工作总结</w:t>
      </w:r>
      <w:bookmarkEnd w:id="84"/>
      <w:bookmarkEnd w:id="85"/>
    </w:p>
    <w:p w14:paraId="36120606" w14:textId="76118E93" w:rsidR="006839A3" w:rsidRDefault="00875EB3" w:rsidP="00F438E3">
      <w:pPr>
        <w:pStyle w:val="aa"/>
        <w:spacing w:line="360" w:lineRule="auto"/>
        <w:jc w:val="both"/>
        <w:rPr>
          <w:rStyle w:val="ac"/>
          <w:rFonts w:ascii="宋体" w:eastAsia="宋体" w:hAnsi="宋体" w:cs="宋体"/>
          <w:color w:val="000000" w:themeColor="text1"/>
          <w:lang w:val="zh-CN"/>
        </w:rPr>
      </w:pPr>
      <w:r w:rsidRPr="00435A40">
        <w:rPr>
          <w:rFonts w:asciiTheme="minorEastAsia" w:eastAsiaTheme="minorEastAsia" w:hAnsiTheme="minorEastAsia"/>
          <w:color w:val="000000" w:themeColor="text1"/>
          <w:lang w:val="zh-CN"/>
        </w:rPr>
        <w:t>现代互联网广告有着迫切的</w:t>
      </w:r>
      <w:r w:rsidR="00255447">
        <w:rPr>
          <w:rFonts w:asciiTheme="minorEastAsia" w:eastAsiaTheme="minorEastAsia" w:hAnsiTheme="minorEastAsia"/>
          <w:color w:val="000000" w:themeColor="text1"/>
          <w:lang w:val="zh-CN"/>
        </w:rPr>
        <w:t>“</w:t>
      </w:r>
      <w:r w:rsidRPr="00435A40">
        <w:rPr>
          <w:rFonts w:asciiTheme="minorEastAsia" w:eastAsiaTheme="minorEastAsia" w:hAnsiTheme="minorEastAsia"/>
          <w:color w:val="000000" w:themeColor="text1"/>
          <w:lang w:val="zh-CN"/>
        </w:rPr>
        <w:t>精准投放”需求</w:t>
      </w:r>
      <w:r w:rsidRPr="00435A40">
        <w:rPr>
          <w:rFonts w:asciiTheme="minorEastAsia" w:eastAsiaTheme="minorEastAsia" w:hAnsiTheme="minorEastAsia"/>
          <w:color w:val="000000" w:themeColor="text1"/>
        </w:rPr>
        <w:t>，</w:t>
      </w:r>
      <w:r w:rsidRPr="00435A40">
        <w:rPr>
          <w:rFonts w:asciiTheme="minorEastAsia" w:eastAsiaTheme="minorEastAsia" w:hAnsiTheme="minorEastAsia"/>
          <w:color w:val="000000" w:themeColor="text1"/>
          <w:lang w:val="zh-CN"/>
        </w:rPr>
        <w:t>其</w:t>
      </w:r>
      <w:r w:rsidRPr="00AE755A">
        <w:rPr>
          <w:color w:val="000000" w:themeColor="text1"/>
          <w:lang w:val="zh-CN"/>
        </w:rPr>
        <w:t>中，</w:t>
      </w:r>
      <w:r w:rsidR="00900840" w:rsidRPr="00AE755A">
        <w:rPr>
          <w:rFonts w:ascii="宋体" w:eastAsia="宋体" w:hAnsi="宋体" w:cs="宋体"/>
          <w:color w:val="000000" w:themeColor="text1"/>
          <w:lang w:val="zh-CN"/>
        </w:rPr>
        <w:t>关键的问题是</w:t>
      </w:r>
      <w:r w:rsidR="00900840" w:rsidRPr="00AE755A">
        <w:rPr>
          <w:rFonts w:ascii="宋体" w:eastAsia="宋体" w:hAnsi="宋体" w:cs="宋体"/>
          <w:color w:val="000000" w:themeColor="text1"/>
          <w:lang w:val="zh-TW" w:eastAsia="zh-TW"/>
        </w:rPr>
        <w:t>如何找到合适</w:t>
      </w:r>
      <w:r w:rsidR="00900840" w:rsidRPr="00AE755A">
        <w:rPr>
          <w:rFonts w:ascii="宋体" w:eastAsia="宋体" w:hAnsi="宋体" w:cs="宋体"/>
          <w:color w:val="000000" w:themeColor="text1"/>
          <w:lang w:val="zh-TW"/>
        </w:rPr>
        <w:t>的投放</w:t>
      </w:r>
      <w:r w:rsidR="00900840" w:rsidRPr="00435A40">
        <w:rPr>
          <w:rFonts w:asciiTheme="minorEastAsia" w:eastAsiaTheme="minorEastAsia" w:hAnsiTheme="minorEastAsia" w:cs="宋体"/>
          <w:color w:val="000000" w:themeColor="text1"/>
          <w:lang w:val="zh-TW" w:eastAsia="zh-TW"/>
        </w:rPr>
        <w:t>人群</w:t>
      </w:r>
      <w:r w:rsidRPr="00435A40">
        <w:rPr>
          <w:rFonts w:asciiTheme="minorEastAsia" w:eastAsiaTheme="minorEastAsia" w:hAnsiTheme="minorEastAsia"/>
          <w:color w:val="000000" w:themeColor="text1"/>
          <w:lang w:val="zh-CN"/>
        </w:rPr>
        <w:t>。</w:t>
      </w:r>
      <w:r w:rsidRPr="00435A40">
        <w:rPr>
          <w:rStyle w:val="ac"/>
          <w:rFonts w:asciiTheme="minorEastAsia" w:eastAsiaTheme="minorEastAsia" w:hAnsiTheme="minorEastAsia" w:cs="宋体"/>
          <w:color w:val="000000" w:themeColor="text1"/>
          <w:lang w:val="zh-TW" w:eastAsia="zh-TW"/>
        </w:rPr>
        <w:t>用户画像挖掘技术中，根据用户的浏览、搜索等行为来反推获取用户属性是一项非常基础</w:t>
      </w:r>
      <w:r w:rsidRPr="00AE755A">
        <w:rPr>
          <w:rStyle w:val="ac"/>
          <w:rFonts w:ascii="宋体" w:eastAsia="宋体" w:hAnsi="宋体" w:cs="宋体"/>
          <w:color w:val="000000" w:themeColor="text1"/>
          <w:lang w:val="zh-TW" w:eastAsia="zh-TW"/>
        </w:rPr>
        <w:t>且重要的技术。本文</w:t>
      </w:r>
      <w:r w:rsidRPr="00AE755A">
        <w:rPr>
          <w:color w:val="000000" w:themeColor="text1"/>
          <w:lang w:val="zh-CN"/>
        </w:rPr>
        <w:t>的研究内容是基于</w:t>
      </w:r>
      <w:r w:rsidRPr="00AE755A">
        <w:rPr>
          <w:rStyle w:val="ac"/>
          <w:rFonts w:ascii="宋体" w:eastAsia="宋体" w:hAnsi="宋体" w:cs="宋体"/>
          <w:color w:val="000000" w:themeColor="text1"/>
          <w:lang w:val="zh-TW" w:eastAsia="zh-TW"/>
        </w:rPr>
        <w:t>用户搜索行为与用户属性的相关性对用户属性进行分析预测</w:t>
      </w:r>
      <w:r w:rsidRPr="00AE755A">
        <w:rPr>
          <w:rStyle w:val="ac"/>
          <w:rFonts w:ascii="宋体" w:eastAsia="宋体" w:hAnsi="宋体" w:cs="宋体"/>
          <w:color w:val="000000" w:themeColor="text1"/>
          <w:lang w:val="zh-CN"/>
        </w:rPr>
        <w:t>，</w:t>
      </w:r>
      <w:r w:rsidRPr="00AE755A">
        <w:rPr>
          <w:color w:val="000000" w:themeColor="text1"/>
          <w:lang w:val="zh-CN"/>
        </w:rPr>
        <w:t>由于用户搜索记录是文本数据，用户各属性的标签都是离散值，因此本文采用文本分类的相关技术来分析和预测用户属性</w:t>
      </w:r>
      <w:r w:rsidRPr="00AE755A">
        <w:rPr>
          <w:rStyle w:val="ac"/>
          <w:rFonts w:ascii="宋体" w:eastAsia="宋体" w:hAnsi="宋体" w:cs="宋体"/>
          <w:color w:val="000000" w:themeColor="text1"/>
          <w:lang w:val="zh-CN"/>
        </w:rPr>
        <w:t>。</w:t>
      </w:r>
    </w:p>
    <w:p w14:paraId="6C7DE03B" w14:textId="41A381CD" w:rsidR="00875EB3" w:rsidRPr="00AE755A" w:rsidRDefault="00875EB3" w:rsidP="00F438E3">
      <w:pPr>
        <w:pStyle w:val="aa"/>
        <w:spacing w:line="360" w:lineRule="auto"/>
        <w:jc w:val="both"/>
        <w:rPr>
          <w:color w:val="000000" w:themeColor="text1"/>
        </w:rPr>
      </w:pPr>
      <w:r w:rsidRPr="00AE755A">
        <w:rPr>
          <w:color w:val="000000" w:themeColor="text1"/>
          <w:lang w:val="zh-CN"/>
        </w:rPr>
        <w:t>本文从中文分词、特征选择、特征加权、构建分类模型等多个方面着手，至下而上搭建了一套分类</w:t>
      </w:r>
      <w:r w:rsidR="006839A3">
        <w:rPr>
          <w:rFonts w:eastAsiaTheme="minorEastAsia" w:hint="eastAsia"/>
          <w:color w:val="000000" w:themeColor="text1"/>
          <w:lang w:val="zh-CN"/>
        </w:rPr>
        <w:t>算法和处理过程</w:t>
      </w:r>
      <w:r w:rsidRPr="00AE755A">
        <w:rPr>
          <w:color w:val="000000" w:themeColor="text1"/>
          <w:lang w:val="zh-CN"/>
        </w:rPr>
        <w:t>来对用户属性进行判别。通过对分类</w:t>
      </w:r>
      <w:r w:rsidR="00A31B03">
        <w:rPr>
          <w:rFonts w:eastAsiaTheme="minorEastAsia" w:hint="eastAsia"/>
          <w:color w:val="000000" w:themeColor="text1"/>
          <w:lang w:val="zh-CN"/>
        </w:rPr>
        <w:t>算法</w:t>
      </w:r>
      <w:r w:rsidRPr="00AE755A">
        <w:rPr>
          <w:color w:val="000000" w:themeColor="text1"/>
          <w:lang w:val="zh-CN"/>
        </w:rPr>
        <w:t>的实验结果分析</w:t>
      </w:r>
      <w:r w:rsidRPr="00AE755A">
        <w:rPr>
          <w:rStyle w:val="ac"/>
          <w:rFonts w:ascii="宋体" w:eastAsia="宋体" w:hAnsi="宋体" w:cs="宋体"/>
          <w:color w:val="000000" w:themeColor="text1"/>
          <w:lang w:val="zh-TW" w:eastAsia="zh-TW"/>
        </w:rPr>
        <w:t>，证明了</w:t>
      </w:r>
      <w:r w:rsidRPr="00AE755A">
        <w:rPr>
          <w:color w:val="000000" w:themeColor="text1"/>
          <w:lang w:val="zh-CN"/>
        </w:rPr>
        <w:t>本文采取的分析预测方法</w:t>
      </w:r>
      <w:r w:rsidRPr="00AE755A">
        <w:rPr>
          <w:rStyle w:val="ac"/>
          <w:rFonts w:ascii="宋体" w:eastAsia="宋体" w:hAnsi="宋体" w:cs="宋体"/>
          <w:color w:val="000000" w:themeColor="text1"/>
          <w:lang w:val="zh-TW" w:eastAsia="zh-TW"/>
        </w:rPr>
        <w:t>是有效可行的</w:t>
      </w:r>
      <w:r w:rsidRPr="00AE755A">
        <w:rPr>
          <w:rStyle w:val="ac"/>
          <w:rFonts w:ascii="宋体" w:eastAsia="宋体" w:hAnsi="宋体" w:cs="宋体"/>
          <w:color w:val="000000" w:themeColor="text1"/>
          <w:lang w:val="zh-CN"/>
        </w:rPr>
        <w:t>，</w:t>
      </w:r>
      <w:r w:rsidRPr="00AE755A">
        <w:rPr>
          <w:color w:val="000000" w:themeColor="text1"/>
          <w:lang w:val="zh-CN"/>
        </w:rPr>
        <w:t>同时对比了采用不同的特征选择方法、不同的分类模型对分类器性能的影响。</w:t>
      </w:r>
    </w:p>
    <w:p w14:paraId="34101F49" w14:textId="77777777" w:rsidR="00875EB3" w:rsidRPr="00AE755A" w:rsidRDefault="00875EB3" w:rsidP="00F438E3">
      <w:pPr>
        <w:pStyle w:val="aa"/>
        <w:spacing w:line="360" w:lineRule="auto"/>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本文的主要工作内容有以下几点：</w:t>
      </w:r>
    </w:p>
    <w:p w14:paraId="698D0411" w14:textId="38B77C46" w:rsidR="00875EB3" w:rsidRPr="00AE755A" w:rsidRDefault="00A31B03" w:rsidP="00F438E3">
      <w:pPr>
        <w:pStyle w:val="aa"/>
        <w:spacing w:line="360" w:lineRule="auto"/>
        <w:jc w:val="both"/>
        <w:rPr>
          <w:rStyle w:val="ac"/>
          <w:rFonts w:ascii="宋体" w:eastAsia="宋体" w:hAnsi="宋体" w:cs="宋体"/>
          <w:color w:val="000000" w:themeColor="text1"/>
        </w:rPr>
      </w:pPr>
      <w:bookmarkStart w:id="86" w:name="OLE_LINK25"/>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1</w:t>
      </w: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lang w:val="zh-TW" w:eastAsia="zh-TW"/>
        </w:rPr>
        <w:t>调查并研究了几种经典的</w:t>
      </w:r>
      <w:r w:rsidR="00875EB3" w:rsidRPr="00AE755A">
        <w:rPr>
          <w:color w:val="000000" w:themeColor="text1"/>
          <w:lang w:val="zh-CN"/>
        </w:rPr>
        <w:t>分</w:t>
      </w:r>
      <w:r w:rsidR="00875EB3" w:rsidRPr="00AE755A">
        <w:rPr>
          <w:rStyle w:val="ac"/>
          <w:rFonts w:ascii="宋体" w:eastAsia="宋体" w:hAnsi="宋体" w:cs="宋体"/>
          <w:color w:val="000000" w:themeColor="text1"/>
          <w:lang w:val="zh-TW" w:eastAsia="zh-TW"/>
        </w:rPr>
        <w:t>类算法。由于本文</w:t>
      </w:r>
      <w:r w:rsidR="00875EB3" w:rsidRPr="00AE755A">
        <w:rPr>
          <w:color w:val="000000" w:themeColor="text1"/>
          <w:lang w:val="zh-CN"/>
        </w:rPr>
        <w:t>是根据用户搜索记录文本对用户进行分类，故而主要考虑了在短文本分类领域表现良好的分类算法。</w:t>
      </w:r>
      <w:bookmarkEnd w:id="86"/>
      <w:r w:rsidR="00875EB3" w:rsidRPr="00AE755A">
        <w:rPr>
          <w:color w:val="000000" w:themeColor="text1"/>
          <w:lang w:val="zh-CN"/>
        </w:rPr>
        <w:t>主要是基于概率统计知识的朴素贝叶斯算法，基于最优超平面划分的支持向量机算法以及基于向量距离比较的K最邻近算法。</w:t>
      </w:r>
    </w:p>
    <w:p w14:paraId="61E1E421" w14:textId="0F922396"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2</w:t>
      </w:r>
      <w:r>
        <w:rPr>
          <w:rStyle w:val="ac"/>
          <w:rFonts w:ascii="宋体" w:eastAsia="宋体" w:hAnsi="宋体" w:cs="宋体" w:hint="eastAsia"/>
          <w:color w:val="000000" w:themeColor="text1"/>
          <w:lang w:val="zh-TW"/>
        </w:rPr>
        <w:t>）研究</w:t>
      </w:r>
      <w:r w:rsidR="00875EB3" w:rsidRPr="00AE755A">
        <w:rPr>
          <w:rStyle w:val="ac"/>
          <w:rFonts w:ascii="宋体" w:eastAsia="宋体" w:hAnsi="宋体" w:cs="宋体"/>
          <w:color w:val="000000" w:themeColor="text1"/>
          <w:lang w:val="zh-TW" w:eastAsia="zh-TW"/>
        </w:rPr>
        <w:t>了</w:t>
      </w:r>
      <w:r w:rsidR="00875EB3" w:rsidRPr="00AE755A">
        <w:rPr>
          <w:color w:val="000000" w:themeColor="text1"/>
          <w:lang w:val="zh-CN"/>
        </w:rPr>
        <w:t>中文文本预处理</w:t>
      </w:r>
      <w:r w:rsidR="00875EB3" w:rsidRPr="00AE755A">
        <w:rPr>
          <w:rStyle w:val="ac"/>
          <w:rFonts w:ascii="宋体" w:eastAsia="宋体" w:hAnsi="宋体" w:cs="宋体"/>
          <w:color w:val="000000" w:themeColor="text1"/>
          <w:lang w:val="zh-TW" w:eastAsia="zh-TW"/>
        </w:rPr>
        <w:t>的基本</w:t>
      </w:r>
      <w:r w:rsidR="00875EB3" w:rsidRPr="00AE755A">
        <w:rPr>
          <w:color w:val="000000" w:themeColor="text1"/>
          <w:lang w:val="zh-CN"/>
        </w:rPr>
        <w:t>流程</w:t>
      </w:r>
      <w:r>
        <w:rPr>
          <w:rFonts w:eastAsiaTheme="minorEastAsia" w:hint="eastAsia"/>
          <w:color w:val="000000" w:themeColor="text1"/>
          <w:lang w:val="zh-CN"/>
        </w:rPr>
        <w:t>和方法</w:t>
      </w:r>
      <w:r w:rsidR="00875EB3" w:rsidRPr="00AE755A">
        <w:rPr>
          <w:color w:val="000000" w:themeColor="text1"/>
          <w:lang w:val="zh-CN"/>
        </w:rPr>
        <w:t>，以及相关特征选择和特征加权的算法</w:t>
      </w:r>
      <w:r w:rsidR="00875EB3" w:rsidRPr="00AE755A">
        <w:rPr>
          <w:rStyle w:val="ac"/>
          <w:rFonts w:ascii="宋体" w:eastAsia="宋体" w:hAnsi="宋体" w:cs="宋体"/>
          <w:color w:val="000000" w:themeColor="text1"/>
          <w:lang w:val="zh-TW" w:eastAsia="zh-TW"/>
        </w:rPr>
        <w:t>。</w:t>
      </w:r>
      <w:r w:rsidR="00875EB3" w:rsidRPr="00AE755A">
        <w:rPr>
          <w:color w:val="000000" w:themeColor="text1"/>
          <w:lang w:val="zh-CN"/>
        </w:rPr>
        <w:t>原始的文本不能直接</w:t>
      </w:r>
      <w:r w:rsidR="00DA58D3" w:rsidRPr="00AE755A">
        <w:rPr>
          <w:color w:val="000000" w:themeColor="text1"/>
          <w:lang w:val="zh-CN"/>
        </w:rPr>
        <w:t>应用到分类模型</w:t>
      </w:r>
      <w:r w:rsidR="00DA58D3" w:rsidRPr="00AE755A">
        <w:rPr>
          <w:rFonts w:hint="eastAsia"/>
          <w:color w:val="000000" w:themeColor="text1"/>
          <w:lang w:val="zh-CN"/>
        </w:rPr>
        <w:t>中</w:t>
      </w:r>
      <w:r w:rsidR="00875EB3" w:rsidRPr="00AE755A">
        <w:rPr>
          <w:color w:val="000000" w:themeColor="text1"/>
          <w:lang w:val="zh-CN"/>
        </w:rPr>
        <w:t>，需要做相应的中文分词、特征选择、特征加权等工作。本文采用</w:t>
      </w:r>
      <w:r>
        <w:rPr>
          <w:rFonts w:eastAsiaTheme="minorEastAsia" w:hint="eastAsia"/>
          <w:color w:val="000000" w:themeColor="text1"/>
          <w:lang w:val="zh-CN"/>
        </w:rPr>
        <w:t>“</w:t>
      </w:r>
      <w:r w:rsidR="00875EB3" w:rsidRPr="00AE755A">
        <w:rPr>
          <w:color w:val="000000" w:themeColor="text1"/>
          <w:lang w:val="zh-CN"/>
        </w:rPr>
        <w:t>结巴分词</w:t>
      </w:r>
      <w:r>
        <w:rPr>
          <w:rFonts w:eastAsiaTheme="minorEastAsia" w:hint="eastAsia"/>
          <w:color w:val="000000" w:themeColor="text1"/>
          <w:lang w:val="zh-CN"/>
        </w:rPr>
        <w:t>”工具</w:t>
      </w:r>
      <w:r w:rsidR="00875EB3" w:rsidRPr="00AE755A">
        <w:rPr>
          <w:color w:val="000000" w:themeColor="text1"/>
          <w:lang w:val="zh-CN"/>
        </w:rPr>
        <w:t>对原始文本做分词处理，并</w:t>
      </w:r>
      <w:r>
        <w:rPr>
          <w:rFonts w:eastAsiaTheme="minorEastAsia" w:hint="eastAsia"/>
          <w:color w:val="000000" w:themeColor="text1"/>
          <w:lang w:val="zh-CN"/>
        </w:rPr>
        <w:t>采用</w:t>
      </w:r>
      <w:r w:rsidR="00875EB3" w:rsidRPr="00AE755A">
        <w:rPr>
          <w:color w:val="000000" w:themeColor="text1"/>
          <w:lang w:val="zh-CN"/>
        </w:rPr>
        <w:t>了</w:t>
      </w:r>
      <w:r w:rsidR="00875EB3" w:rsidRPr="00435A40">
        <w:rPr>
          <w:rFonts w:ascii="Times New Roman" w:hAnsi="Times New Roman" w:cs="Times New Roman"/>
          <w:color w:val="000000" w:themeColor="text1"/>
          <w:lang w:val="zh-CN"/>
        </w:rPr>
        <w:t>TF-IDF</w:t>
      </w:r>
      <w:r w:rsidR="00875EB3" w:rsidRPr="00435A40">
        <w:rPr>
          <w:rFonts w:ascii="Times New Roman" w:hAnsi="Times New Roman" w:cs="Times New Roman"/>
          <w:color w:val="000000" w:themeColor="text1"/>
          <w:lang w:val="zh-CN"/>
        </w:rPr>
        <w:t>文本特征加权方法。特征选择方面，</w:t>
      </w:r>
      <w:r w:rsidRPr="00435A40">
        <w:rPr>
          <w:rFonts w:ascii="Times New Roman" w:eastAsiaTheme="minorEastAsia" w:hAnsi="Times New Roman" w:cs="Times New Roman" w:hint="eastAsia"/>
          <w:color w:val="000000" w:themeColor="text1"/>
          <w:lang w:val="zh-CN"/>
        </w:rPr>
        <w:t>采用</w:t>
      </w:r>
      <w:r w:rsidR="00875EB3" w:rsidRPr="00435A40">
        <w:rPr>
          <w:rFonts w:ascii="Times New Roman" w:hAnsi="Times New Roman" w:cs="Times New Roman"/>
          <w:color w:val="000000" w:themeColor="text1"/>
          <w:lang w:val="zh-CN"/>
        </w:rPr>
        <w:t>了</w:t>
      </w:r>
      <w:r w:rsidR="00A22C0E" w:rsidRPr="00435A40">
        <w:rPr>
          <w:rFonts w:ascii="Times New Roman" w:hAnsi="Times New Roman" w:cs="Times New Roman"/>
          <w:color w:val="000000" w:themeColor="text1"/>
          <w:lang w:val="zh-CN"/>
        </w:rPr>
        <w:t>CHI</w:t>
      </w:r>
      <w:r w:rsidR="00A22C0E" w:rsidRPr="00435A40">
        <w:rPr>
          <w:rFonts w:ascii="Times New Roman" w:hAnsi="Times New Roman" w:cs="Times New Roman"/>
          <w:color w:val="000000" w:themeColor="text1"/>
          <w:lang w:val="zh-CN"/>
        </w:rPr>
        <w:t>统计</w:t>
      </w:r>
      <w:r w:rsidRPr="00435A40">
        <w:rPr>
          <w:rFonts w:ascii="Times New Roman" w:eastAsiaTheme="minorEastAsia" w:hAnsi="Times New Roman" w:cs="Times New Roman" w:hint="eastAsia"/>
          <w:color w:val="000000" w:themeColor="text1"/>
          <w:lang w:val="zh-CN"/>
        </w:rPr>
        <w:t>、</w:t>
      </w:r>
      <w:r w:rsidR="00A22C0E" w:rsidRPr="00435A40">
        <w:rPr>
          <w:rFonts w:ascii="Times New Roman" w:hAnsi="Times New Roman" w:cs="Times New Roman"/>
          <w:color w:val="000000" w:themeColor="text1"/>
          <w:lang w:val="zh-CN"/>
        </w:rPr>
        <w:t>信息增益</w:t>
      </w:r>
      <w:r w:rsidRPr="00435A40">
        <w:rPr>
          <w:rFonts w:ascii="Times New Roman" w:eastAsiaTheme="minorEastAsia" w:hAnsi="Times New Roman" w:cs="Times New Roman" w:hint="eastAsia"/>
          <w:color w:val="000000" w:themeColor="text1"/>
          <w:lang w:val="zh-CN"/>
        </w:rPr>
        <w:t>、以及</w:t>
      </w:r>
      <w:r w:rsidR="00121BB4" w:rsidRPr="00435A40">
        <w:rPr>
          <w:rFonts w:ascii="Times New Roman" w:hAnsi="Times New Roman" w:cs="Times New Roman"/>
          <w:color w:val="000000" w:themeColor="text1"/>
          <w:lang w:val="zh-CN"/>
        </w:rPr>
        <w:t>互信息四</w:t>
      </w:r>
      <w:r w:rsidR="00875EB3" w:rsidRPr="00435A40">
        <w:rPr>
          <w:rFonts w:ascii="Times New Roman" w:hAnsi="Times New Roman" w:cs="Times New Roman"/>
          <w:color w:val="000000" w:themeColor="text1"/>
          <w:lang w:val="zh-CN"/>
        </w:rPr>
        <w:t>种特征选择方法，</w:t>
      </w:r>
      <w:r w:rsidR="00875EB3" w:rsidRPr="00AE755A">
        <w:rPr>
          <w:color w:val="000000" w:themeColor="text1"/>
          <w:lang w:val="zh-CN"/>
        </w:rPr>
        <w:t>同时在实验中采用并比较了多种特征选择方法对分类模型性能的影响</w:t>
      </w:r>
      <w:r w:rsidR="00875EB3" w:rsidRPr="00AE755A">
        <w:rPr>
          <w:rStyle w:val="ac"/>
          <w:rFonts w:ascii="宋体" w:eastAsia="宋体" w:hAnsi="宋体" w:cs="宋体"/>
          <w:color w:val="000000" w:themeColor="text1"/>
          <w:lang w:val="zh-TW" w:eastAsia="zh-TW"/>
        </w:rPr>
        <w:t>。</w:t>
      </w:r>
    </w:p>
    <w:p w14:paraId="31F9ABAB" w14:textId="5659A4A8" w:rsidR="00875EB3" w:rsidRPr="00AE755A" w:rsidRDefault="00A31B03" w:rsidP="00F438E3">
      <w:pPr>
        <w:pStyle w:val="aa"/>
        <w:spacing w:line="360" w:lineRule="auto"/>
        <w:jc w:val="both"/>
        <w:rPr>
          <w:color w:val="000000" w:themeColor="text1"/>
        </w:rPr>
      </w:pPr>
      <w:r>
        <w:rPr>
          <w:rStyle w:val="ac"/>
          <w:rFonts w:ascii="宋体" w:eastAsia="宋体" w:hAnsi="宋体" w:cs="宋体" w:hint="eastAsia"/>
          <w:color w:val="000000" w:themeColor="text1"/>
          <w:lang w:val="zh-CN"/>
        </w:rPr>
        <w:t>（</w:t>
      </w:r>
      <w:r w:rsidR="00875EB3" w:rsidRPr="00AE755A">
        <w:rPr>
          <w:rStyle w:val="ac"/>
          <w:rFonts w:ascii="宋体" w:eastAsia="宋体" w:hAnsi="宋体" w:cs="宋体"/>
          <w:color w:val="000000" w:themeColor="text1"/>
          <w:lang w:val="zh-CN"/>
        </w:rPr>
        <w:t>3</w:t>
      </w:r>
      <w:r>
        <w:rPr>
          <w:rStyle w:val="ac"/>
          <w:rFonts w:ascii="宋体" w:eastAsia="宋体" w:hAnsi="宋体" w:cs="宋体" w:hint="eastAsia"/>
          <w:color w:val="000000" w:themeColor="text1"/>
          <w:lang w:val="zh-CN"/>
        </w:rPr>
        <w:t>）</w:t>
      </w:r>
      <w:r w:rsidR="00875EB3" w:rsidRPr="00AE755A">
        <w:rPr>
          <w:rStyle w:val="ac"/>
          <w:rFonts w:ascii="宋体" w:eastAsia="宋体" w:hAnsi="宋体" w:cs="宋体"/>
          <w:color w:val="000000" w:themeColor="text1"/>
          <w:lang w:val="zh-TW" w:eastAsia="zh-TW"/>
        </w:rPr>
        <w:t>为了提高</w:t>
      </w:r>
      <w:r w:rsidR="00875EB3" w:rsidRPr="00AE755A">
        <w:rPr>
          <w:color w:val="000000" w:themeColor="text1"/>
          <w:lang w:val="zh-CN"/>
        </w:rPr>
        <w:t>各分类模型</w:t>
      </w:r>
      <w:r w:rsidR="00875EB3" w:rsidRPr="00AE755A">
        <w:rPr>
          <w:rStyle w:val="ac"/>
          <w:rFonts w:ascii="宋体" w:eastAsia="宋体" w:hAnsi="宋体" w:cs="宋体"/>
          <w:color w:val="000000" w:themeColor="text1"/>
          <w:lang w:val="zh-TW" w:eastAsia="zh-TW"/>
        </w:rPr>
        <w:t>的</w:t>
      </w:r>
      <w:r w:rsidR="00875EB3" w:rsidRPr="00AE755A">
        <w:rPr>
          <w:color w:val="000000" w:themeColor="text1"/>
          <w:lang w:val="zh-CN"/>
        </w:rPr>
        <w:t>性能</w:t>
      </w:r>
      <w:r w:rsidR="00875EB3" w:rsidRPr="00AE755A">
        <w:rPr>
          <w:rStyle w:val="ac"/>
          <w:rFonts w:ascii="宋体" w:eastAsia="宋体" w:hAnsi="宋体" w:cs="宋体"/>
          <w:color w:val="000000" w:themeColor="text1"/>
          <w:lang w:val="zh-TW" w:eastAsia="zh-TW"/>
        </w:rPr>
        <w:t>，</w:t>
      </w:r>
      <w:r w:rsidR="00875EB3" w:rsidRPr="00AE755A">
        <w:rPr>
          <w:color w:val="000000" w:themeColor="text1"/>
          <w:lang w:val="zh-CN"/>
        </w:rPr>
        <w:t>研究了各分类算法的改进方法，比如，</w:t>
      </w:r>
      <w:r w:rsidR="00875EB3" w:rsidRPr="00435A40">
        <w:rPr>
          <w:rFonts w:ascii="Times New Roman" w:hAnsi="Times New Roman" w:cs="Times New Roman"/>
          <w:color w:val="000000" w:themeColor="text1"/>
          <w:lang w:val="zh-CN"/>
        </w:rPr>
        <w:t>基于</w:t>
      </w:r>
      <w:r w:rsidR="00875EB3" w:rsidRPr="00435A40">
        <w:rPr>
          <w:rFonts w:ascii="Times New Roman" w:hAnsi="Times New Roman" w:cs="Times New Roman"/>
          <w:color w:val="000000" w:themeColor="text1"/>
          <w:lang w:val="zh-CN"/>
        </w:rPr>
        <w:t>KD-Tree</w:t>
      </w:r>
      <w:r w:rsidR="00875EB3" w:rsidRPr="00435A40">
        <w:rPr>
          <w:rFonts w:ascii="Times New Roman" w:hAnsi="Times New Roman" w:cs="Times New Roman"/>
          <w:color w:val="000000" w:themeColor="text1"/>
          <w:lang w:val="zh-CN"/>
        </w:rPr>
        <w:t>的改进的</w:t>
      </w:r>
      <w:r w:rsidR="00875EB3" w:rsidRPr="00435A40">
        <w:rPr>
          <w:rFonts w:ascii="Times New Roman" w:hAnsi="Times New Roman" w:cs="Times New Roman"/>
          <w:color w:val="000000" w:themeColor="text1"/>
          <w:lang w:val="zh-CN"/>
        </w:rPr>
        <w:t>KNN</w:t>
      </w:r>
      <w:r w:rsidR="00875EB3" w:rsidRPr="00435A40">
        <w:rPr>
          <w:rFonts w:ascii="Times New Roman" w:hAnsi="Times New Roman" w:cs="Times New Roman"/>
          <w:color w:val="000000" w:themeColor="text1"/>
          <w:lang w:val="zh-CN"/>
        </w:rPr>
        <w:t>算法</w:t>
      </w:r>
      <w:r w:rsidR="00875EB3" w:rsidRPr="00AE755A">
        <w:rPr>
          <w:color w:val="000000" w:themeColor="text1"/>
          <w:lang w:val="zh-CN"/>
        </w:rPr>
        <w:t>，使用线性核的支持向量机等。</w:t>
      </w:r>
    </w:p>
    <w:p w14:paraId="523B8541" w14:textId="09D05E7F" w:rsidR="00875EB3" w:rsidRPr="00AE755A" w:rsidRDefault="00A31B03" w:rsidP="00F438E3">
      <w:pPr>
        <w:pStyle w:val="aa"/>
        <w:spacing w:line="360" w:lineRule="auto"/>
        <w:jc w:val="both"/>
        <w:rPr>
          <w:rStyle w:val="ac"/>
          <w:rFonts w:ascii="宋体" w:eastAsia="宋体" w:hAnsi="宋体" w:cs="宋体"/>
          <w:color w:val="000000" w:themeColor="text1"/>
        </w:rPr>
      </w:pPr>
      <w:r>
        <w:rPr>
          <w:rFonts w:eastAsiaTheme="minorEastAsia" w:hint="eastAsia"/>
          <w:color w:val="000000" w:themeColor="text1"/>
          <w:lang w:val="zh-CN"/>
        </w:rPr>
        <w:t>（</w:t>
      </w:r>
      <w:r w:rsidR="00875EB3" w:rsidRPr="00435A40">
        <w:rPr>
          <w:rFonts w:ascii="Times New Roman" w:hAnsi="Times New Roman" w:cs="Times New Roman"/>
          <w:color w:val="000000" w:themeColor="text1"/>
          <w:lang w:val="zh-CN"/>
        </w:rPr>
        <w:t>4</w:t>
      </w:r>
      <w:r>
        <w:rPr>
          <w:rFonts w:eastAsiaTheme="minorEastAsia" w:hint="eastAsia"/>
          <w:color w:val="000000" w:themeColor="text1"/>
          <w:lang w:val="zh-CN"/>
        </w:rPr>
        <w:t>）针对</w:t>
      </w:r>
      <w:r w:rsidR="00875EB3" w:rsidRPr="00AE755A">
        <w:rPr>
          <w:color w:val="000000" w:themeColor="text1"/>
          <w:lang w:val="zh-CN"/>
        </w:rPr>
        <w:t>构建分类模型时</w:t>
      </w:r>
      <w:r>
        <w:rPr>
          <w:rFonts w:eastAsiaTheme="minorEastAsia" w:hint="eastAsia"/>
          <w:color w:val="000000" w:themeColor="text1"/>
          <w:lang w:val="zh-CN"/>
        </w:rPr>
        <w:t>的</w:t>
      </w:r>
      <w:r w:rsidR="00875EB3" w:rsidRPr="00AE755A">
        <w:rPr>
          <w:color w:val="000000" w:themeColor="text1"/>
          <w:lang w:val="zh-CN"/>
        </w:rPr>
        <w:t>参数设置问题，</w:t>
      </w:r>
      <w:r>
        <w:rPr>
          <w:rFonts w:eastAsiaTheme="minorEastAsia" w:hint="eastAsia"/>
          <w:color w:val="000000" w:themeColor="text1"/>
          <w:lang w:val="zh-CN"/>
        </w:rPr>
        <w:t>研究了</w:t>
      </w:r>
      <w:r w:rsidR="00875EB3" w:rsidRPr="00AE755A">
        <w:rPr>
          <w:color w:val="000000" w:themeColor="text1"/>
          <w:lang w:val="zh-CN"/>
        </w:rPr>
        <w:t>参数值</w:t>
      </w:r>
      <w:r>
        <w:rPr>
          <w:rFonts w:eastAsiaTheme="minorEastAsia" w:hint="eastAsia"/>
          <w:color w:val="000000" w:themeColor="text1"/>
          <w:lang w:val="zh-CN"/>
        </w:rPr>
        <w:t>设置方法</w:t>
      </w:r>
      <w:r w:rsidR="00875EB3" w:rsidRPr="00AE755A">
        <w:rPr>
          <w:color w:val="000000" w:themeColor="text1"/>
          <w:lang w:val="zh-CN"/>
        </w:rPr>
        <w:t>，同时会依据分类结果的反馈适当调整参数的值。</w:t>
      </w:r>
    </w:p>
    <w:p w14:paraId="5073E90D" w14:textId="4E83D05C" w:rsidR="00875EB3" w:rsidRPr="00AE755A" w:rsidRDefault="00A31B03" w:rsidP="00F438E3">
      <w:pPr>
        <w:pStyle w:val="aa"/>
        <w:spacing w:line="360" w:lineRule="auto"/>
        <w:jc w:val="both"/>
        <w:rPr>
          <w:color w:val="000000" w:themeColor="text1"/>
        </w:rPr>
      </w:pPr>
      <w:r>
        <w:rPr>
          <w:rStyle w:val="ac"/>
          <w:rFonts w:ascii="宋体" w:eastAsia="宋体" w:hAnsi="宋体" w:cs="宋体" w:hint="eastAsia"/>
          <w:color w:val="000000" w:themeColor="text1"/>
        </w:rPr>
        <w:t>（</w:t>
      </w:r>
      <w:r w:rsidR="00875EB3" w:rsidRPr="00435A40">
        <w:rPr>
          <w:rStyle w:val="ac"/>
          <w:rFonts w:ascii="Times New Roman" w:eastAsia="宋体" w:hAnsi="Times New Roman" w:cs="Times New Roman"/>
          <w:color w:val="000000" w:themeColor="text1"/>
        </w:rPr>
        <w:t>5</w:t>
      </w:r>
      <w:r>
        <w:rPr>
          <w:rStyle w:val="ac"/>
          <w:rFonts w:ascii="宋体" w:eastAsia="宋体" w:hAnsi="宋体" w:cs="宋体" w:hint="eastAsia"/>
          <w:color w:val="000000" w:themeColor="text1"/>
        </w:rPr>
        <w:t>）设计实现了完整的</w:t>
      </w:r>
      <w:r w:rsidR="00875EB3" w:rsidRPr="00AE755A">
        <w:rPr>
          <w:color w:val="000000" w:themeColor="text1"/>
          <w:lang w:val="zh-CN"/>
        </w:rPr>
        <w:t>基于用户搜索关键词的用户属性分析预测</w:t>
      </w:r>
      <w:r>
        <w:rPr>
          <w:rFonts w:eastAsiaTheme="minorEastAsia" w:hint="eastAsia"/>
          <w:color w:val="000000" w:themeColor="text1"/>
          <w:lang w:val="zh-CN"/>
        </w:rPr>
        <w:t>算法</w:t>
      </w:r>
      <w:r w:rsidR="00875EB3" w:rsidRPr="00AE755A">
        <w:rPr>
          <w:rStyle w:val="ac"/>
          <w:rFonts w:ascii="宋体" w:eastAsia="宋体" w:hAnsi="宋体" w:cs="宋体"/>
          <w:color w:val="000000" w:themeColor="text1"/>
          <w:lang w:val="zh-TW" w:eastAsia="zh-TW"/>
        </w:rPr>
        <w:t>，</w:t>
      </w:r>
      <w:r w:rsidR="00875EB3" w:rsidRPr="00AE755A">
        <w:rPr>
          <w:color w:val="000000" w:themeColor="text1"/>
          <w:lang w:val="zh-CN"/>
        </w:rPr>
        <w:t>给</w:t>
      </w:r>
      <w:r w:rsidR="00875EB3" w:rsidRPr="00AE755A">
        <w:rPr>
          <w:color w:val="000000" w:themeColor="text1"/>
          <w:lang w:val="zh-CN"/>
        </w:rPr>
        <w:lastRenderedPageBreak/>
        <w:t>出</w:t>
      </w:r>
      <w:r w:rsidR="00875EB3" w:rsidRPr="00AE755A">
        <w:rPr>
          <w:rStyle w:val="ac"/>
          <w:rFonts w:ascii="宋体" w:eastAsia="宋体" w:hAnsi="宋体" w:cs="宋体"/>
          <w:color w:val="000000" w:themeColor="text1"/>
          <w:lang w:val="zh-TW" w:eastAsia="zh-TW"/>
        </w:rPr>
        <w:t>了</w:t>
      </w:r>
      <w:r w:rsidR="00875EB3" w:rsidRPr="00AE755A">
        <w:rPr>
          <w:color w:val="000000" w:themeColor="text1"/>
          <w:lang w:val="zh-CN"/>
        </w:rPr>
        <w:t>分类</w:t>
      </w:r>
      <w:r>
        <w:rPr>
          <w:rFonts w:eastAsiaTheme="minorEastAsia" w:hint="eastAsia"/>
          <w:color w:val="000000" w:themeColor="text1"/>
          <w:lang w:val="zh-CN"/>
        </w:rPr>
        <w:t>算法的总体框架</w:t>
      </w:r>
      <w:r w:rsidR="00875EB3" w:rsidRPr="00AE755A">
        <w:rPr>
          <w:rStyle w:val="ac"/>
          <w:rFonts w:ascii="宋体" w:eastAsia="宋体" w:hAnsi="宋体" w:cs="宋体"/>
          <w:color w:val="000000" w:themeColor="text1"/>
          <w:lang w:val="zh-TW" w:eastAsia="zh-TW"/>
        </w:rPr>
        <w:t>，并通过实验</w:t>
      </w:r>
      <w:r w:rsidR="00875EB3" w:rsidRPr="00AE755A">
        <w:rPr>
          <w:color w:val="000000" w:themeColor="text1"/>
          <w:lang w:val="zh-CN"/>
        </w:rPr>
        <w:t>分析比较了各种情况下的分类效果，包括不同特征数量、不同特征选择方法、不同分类算法、不同参数值下的分类模型性能优劣。</w:t>
      </w:r>
    </w:p>
    <w:p w14:paraId="09C07AC8" w14:textId="31DD355C" w:rsidR="00875EB3" w:rsidRPr="00435A40" w:rsidRDefault="00875EB3" w:rsidP="00435A40">
      <w:pPr>
        <w:pStyle w:val="2"/>
        <w:spacing w:after="120" w:line="360" w:lineRule="auto"/>
        <w:rPr>
          <w:rFonts w:ascii="SimHei" w:eastAsia="SimHei" w:hAnsi="SimHei"/>
          <w:b w:val="0"/>
        </w:rPr>
      </w:pPr>
      <w:bookmarkStart w:id="87" w:name="_Toc482744390"/>
      <w:bookmarkStart w:id="88" w:name="_Toc483399091"/>
      <w:r w:rsidRPr="00435A40">
        <w:rPr>
          <w:rFonts w:ascii="SimHei" w:eastAsia="SimHei" w:hAnsi="SimHei"/>
          <w:b w:val="0"/>
        </w:rPr>
        <w:t>5.2</w:t>
      </w:r>
      <w:bookmarkEnd w:id="87"/>
      <w:r w:rsidR="00A31B03" w:rsidRPr="00435A40">
        <w:rPr>
          <w:rFonts w:ascii="SimHei" w:eastAsia="SimHei" w:hAnsi="SimHei" w:hint="eastAsia"/>
          <w:b w:val="0"/>
        </w:rPr>
        <w:t>进一步的工作</w:t>
      </w:r>
      <w:r w:rsidR="00A31B03" w:rsidRPr="00435A40">
        <w:rPr>
          <w:rFonts w:ascii="SimHei" w:eastAsia="SimHei" w:hAnsi="SimHei"/>
          <w:b w:val="0"/>
        </w:rPr>
        <w:t>与展望</w:t>
      </w:r>
      <w:bookmarkEnd w:id="88"/>
    </w:p>
    <w:p w14:paraId="38330314" w14:textId="77777777" w:rsidR="00875EB3" w:rsidRPr="00AE755A" w:rsidRDefault="00875EB3" w:rsidP="00F438E3">
      <w:pPr>
        <w:pStyle w:val="aa"/>
        <w:spacing w:line="360" w:lineRule="auto"/>
        <w:jc w:val="both"/>
        <w:rPr>
          <w:rStyle w:val="ac"/>
          <w:rFonts w:ascii="宋体" w:eastAsia="宋体" w:hAnsi="宋体" w:cs="宋体"/>
          <w:color w:val="000000" w:themeColor="text1"/>
          <w:lang w:val="zh-TW" w:eastAsia="zh-TW"/>
        </w:rPr>
      </w:pPr>
      <w:r w:rsidRPr="00AE755A">
        <w:rPr>
          <w:rStyle w:val="ac"/>
          <w:rFonts w:ascii="宋体" w:eastAsia="宋体" w:hAnsi="宋体" w:cs="宋体"/>
          <w:color w:val="000000" w:themeColor="text1"/>
          <w:lang w:val="zh-TW" w:eastAsia="zh-TW"/>
        </w:rPr>
        <w:t>本文的工作在取得一定成果的同时依然有许多方面需要得到进一步的改善：</w:t>
      </w:r>
    </w:p>
    <w:p w14:paraId="1809E77E" w14:textId="461DF8C0"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1</w:t>
      </w:r>
      <w:r>
        <w:rPr>
          <w:rStyle w:val="ac"/>
          <w:rFonts w:ascii="宋体" w:eastAsia="宋体" w:hAnsi="宋体" w:cs="宋体" w:hint="eastAsia"/>
          <w:color w:val="000000" w:themeColor="text1"/>
        </w:rPr>
        <w:t>）</w:t>
      </w:r>
      <w:r w:rsidR="00875EB3" w:rsidRPr="00AE755A">
        <w:rPr>
          <w:color w:val="000000" w:themeColor="text1"/>
          <w:lang w:val="zh-CN"/>
        </w:rPr>
        <w:t>中文分词步骤中，由于中文词汇系统较为复杂，没有做同义词的转换和错别字的纠正，可能会导致分类性能上的一些损失。</w:t>
      </w:r>
    </w:p>
    <w:p w14:paraId="4F027C5A" w14:textId="666BA67D"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2</w:t>
      </w: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lang w:val="zh-TW" w:eastAsia="zh-TW"/>
        </w:rPr>
        <w:t>样本空间不平衡造成的分类模型性能不佳的问题</w:t>
      </w:r>
      <w:r>
        <w:rPr>
          <w:rStyle w:val="ac"/>
          <w:rFonts w:ascii="宋体" w:eastAsia="宋体" w:hAnsi="宋体" w:cs="宋体" w:hint="eastAsia"/>
          <w:color w:val="000000" w:themeColor="text1"/>
          <w:lang w:val="zh-TW"/>
        </w:rPr>
        <w:t>尚未</w:t>
      </w:r>
      <w:r w:rsidR="00875EB3" w:rsidRPr="00AE755A">
        <w:rPr>
          <w:rStyle w:val="ac"/>
          <w:rFonts w:ascii="宋体" w:eastAsia="宋体" w:hAnsi="宋体" w:cs="宋体"/>
          <w:color w:val="000000" w:themeColor="text1"/>
          <w:lang w:val="zh-TW" w:eastAsia="zh-TW"/>
        </w:rPr>
        <w:t>得到</w:t>
      </w:r>
      <w:r>
        <w:rPr>
          <w:rStyle w:val="ac"/>
          <w:rFonts w:ascii="宋体" w:eastAsia="宋体" w:hAnsi="宋体" w:cs="宋体" w:hint="eastAsia"/>
          <w:color w:val="000000" w:themeColor="text1"/>
          <w:lang w:val="zh-TW"/>
        </w:rPr>
        <w:t>很好</w:t>
      </w:r>
      <w:r w:rsidR="00875EB3" w:rsidRPr="00AE755A">
        <w:rPr>
          <w:rStyle w:val="ac"/>
          <w:rFonts w:ascii="宋体" w:eastAsia="宋体" w:hAnsi="宋体" w:cs="宋体"/>
          <w:color w:val="000000" w:themeColor="text1"/>
          <w:lang w:val="zh-TW" w:eastAsia="zh-TW"/>
        </w:rPr>
        <w:t>解决，</w:t>
      </w:r>
      <w:r w:rsidR="00090719" w:rsidRPr="00AE755A">
        <w:rPr>
          <w:color w:val="000000" w:themeColor="text1"/>
          <w:lang w:val="zh-CN"/>
        </w:rPr>
        <w:t>虽然分类器在具有大数量类别上取得了较高的准确率和召回率，但</w:t>
      </w:r>
      <w:r w:rsidR="00090719" w:rsidRPr="00AE755A">
        <w:rPr>
          <w:rFonts w:hint="eastAsia"/>
          <w:color w:val="000000" w:themeColor="text1"/>
          <w:lang w:val="zh-CN"/>
        </w:rPr>
        <w:t>小</w:t>
      </w:r>
      <w:r w:rsidR="00090719" w:rsidRPr="00AE755A">
        <w:rPr>
          <w:color w:val="000000" w:themeColor="text1"/>
          <w:lang w:val="zh-CN"/>
        </w:rPr>
        <w:t>数量</w:t>
      </w:r>
      <w:r w:rsidR="00BC5F7C" w:rsidRPr="00AE755A">
        <w:rPr>
          <w:color w:val="000000" w:themeColor="text1"/>
          <w:lang w:val="zh-CN"/>
        </w:rPr>
        <w:t>类别的分类</w:t>
      </w:r>
      <w:r w:rsidR="00454F7B" w:rsidRPr="00AE755A">
        <w:rPr>
          <w:rFonts w:hint="eastAsia"/>
          <w:color w:val="000000" w:themeColor="text1"/>
          <w:lang w:val="zh-CN"/>
        </w:rPr>
        <w:t>结果</w:t>
      </w:r>
      <w:r>
        <w:rPr>
          <w:rFonts w:eastAsiaTheme="minorEastAsia" w:hint="eastAsia"/>
          <w:color w:val="000000" w:themeColor="text1"/>
          <w:lang w:val="zh-CN"/>
        </w:rPr>
        <w:t>较</w:t>
      </w:r>
      <w:r w:rsidR="00875EB3" w:rsidRPr="00AE755A">
        <w:rPr>
          <w:color w:val="000000" w:themeColor="text1"/>
          <w:lang w:val="zh-CN"/>
        </w:rPr>
        <w:t>差。过采样的方法虽然能增加样本数，但却会破坏原本样本空间的结构，可能会降低分类器的性能。下一步工作应该尽量采取手段，增加小数量类别的样本数</w:t>
      </w:r>
      <w:r w:rsidR="00F473B4" w:rsidRPr="00AE755A">
        <w:rPr>
          <w:color w:val="000000" w:themeColor="text1"/>
          <w:lang w:val="zh-CN"/>
        </w:rPr>
        <w:t>，</w:t>
      </w:r>
      <w:r w:rsidR="00F473B4" w:rsidRPr="00AE755A">
        <w:rPr>
          <w:rFonts w:hint="eastAsia"/>
          <w:color w:val="000000" w:themeColor="text1"/>
          <w:lang w:val="zh-CN"/>
        </w:rPr>
        <w:t>亦可</w:t>
      </w:r>
      <w:r w:rsidR="00F473B4" w:rsidRPr="00AE755A">
        <w:rPr>
          <w:color w:val="000000" w:themeColor="text1"/>
          <w:lang w:val="zh-CN"/>
        </w:rPr>
        <w:t>尝试</w:t>
      </w:r>
      <w:r w:rsidR="00DC55C7">
        <w:rPr>
          <w:color w:val="000000" w:themeColor="text1"/>
          <w:lang w:val="zh-CN"/>
        </w:rPr>
        <w:t>文献[2]中提到的</w:t>
      </w:r>
      <w:r w:rsidR="008B0E06" w:rsidRPr="00435A40">
        <w:rPr>
          <w:rFonts w:ascii="Times New Roman" w:hAnsi="Times New Roman" w:cs="Times New Roman"/>
          <w:color w:val="000000" w:themeColor="text1"/>
          <w:lang w:val="zh-CN"/>
        </w:rPr>
        <w:t xml:space="preserve">one-class </w:t>
      </w:r>
      <w:r w:rsidR="00F473B4" w:rsidRPr="00435A40">
        <w:rPr>
          <w:rFonts w:ascii="Times New Roman" w:hAnsi="Times New Roman" w:cs="Times New Roman"/>
          <w:color w:val="000000" w:themeColor="text1"/>
          <w:lang w:val="zh-CN"/>
        </w:rPr>
        <w:t>svm</w:t>
      </w:r>
      <w:r w:rsidR="00F473B4" w:rsidRPr="00AE755A">
        <w:rPr>
          <w:rFonts w:hint="eastAsia"/>
          <w:color w:val="000000" w:themeColor="text1"/>
          <w:lang w:val="zh-CN"/>
        </w:rPr>
        <w:t>的</w:t>
      </w:r>
      <w:r w:rsidR="00F473B4" w:rsidRPr="00AE755A">
        <w:rPr>
          <w:color w:val="000000" w:themeColor="text1"/>
          <w:lang w:val="zh-CN"/>
        </w:rPr>
        <w:t>方法。</w:t>
      </w:r>
    </w:p>
    <w:p w14:paraId="2D696FA6" w14:textId="4ADEE9EB" w:rsidR="00875EB3" w:rsidRPr="00AE755A" w:rsidRDefault="00A31B03" w:rsidP="00F438E3">
      <w:pPr>
        <w:pStyle w:val="aa"/>
        <w:spacing w:line="360" w:lineRule="auto"/>
        <w:jc w:val="both"/>
        <w:rPr>
          <w:rStyle w:val="ac"/>
          <w:rFonts w:ascii="宋体" w:eastAsia="宋体" w:hAnsi="宋体" w:cs="宋体"/>
          <w:color w:val="000000" w:themeColor="text1"/>
        </w:r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3</w:t>
      </w:r>
      <w:r>
        <w:rPr>
          <w:rStyle w:val="ac"/>
          <w:rFonts w:ascii="宋体" w:eastAsia="宋体" w:hAnsi="宋体" w:cs="宋体" w:hint="eastAsia"/>
          <w:color w:val="000000" w:themeColor="text1"/>
        </w:rPr>
        <w:t>）</w:t>
      </w:r>
      <w:r w:rsidR="00875EB3" w:rsidRPr="00AE755A">
        <w:rPr>
          <w:color w:val="000000" w:themeColor="text1"/>
          <w:lang w:val="zh-CN"/>
        </w:rPr>
        <w:t>分类模型参数的设置</w:t>
      </w:r>
      <w:r>
        <w:rPr>
          <w:rFonts w:eastAsiaTheme="minorEastAsia" w:hint="eastAsia"/>
          <w:color w:val="000000" w:themeColor="text1"/>
          <w:lang w:val="zh-CN"/>
        </w:rPr>
        <w:t>上</w:t>
      </w:r>
      <w:r w:rsidR="00875EB3" w:rsidRPr="00AE755A">
        <w:rPr>
          <w:color w:val="000000" w:themeColor="text1"/>
          <w:lang w:val="zh-CN"/>
        </w:rPr>
        <w:t>，如朴素贝叶斯中的平滑参数和</w:t>
      </w:r>
      <w:r w:rsidR="00875EB3" w:rsidRPr="00435A40">
        <w:rPr>
          <w:rFonts w:ascii="Times New Roman" w:hAnsi="Times New Roman" w:cs="Times New Roman"/>
          <w:color w:val="000000" w:themeColor="text1"/>
          <w:lang w:val="zh-CN"/>
        </w:rPr>
        <w:t>KNN</w:t>
      </w:r>
      <w:r w:rsidR="00875EB3" w:rsidRPr="00435A40">
        <w:rPr>
          <w:rFonts w:ascii="Times New Roman" w:hAnsi="Times New Roman" w:cs="Times New Roman"/>
          <w:color w:val="000000" w:themeColor="text1"/>
          <w:lang w:val="zh-CN"/>
        </w:rPr>
        <w:t>中的</w:t>
      </w:r>
      <w:r w:rsidR="00875EB3" w:rsidRPr="00435A40">
        <w:rPr>
          <w:rFonts w:ascii="Times New Roman" w:hAnsi="Times New Roman" w:cs="Times New Roman"/>
          <w:color w:val="000000" w:themeColor="text1"/>
          <w:lang w:val="zh-CN"/>
        </w:rPr>
        <w:t>K</w:t>
      </w:r>
      <w:r w:rsidR="00875EB3" w:rsidRPr="00AE755A">
        <w:rPr>
          <w:color w:val="000000" w:themeColor="text1"/>
          <w:lang w:val="zh-CN"/>
        </w:rPr>
        <w:t>值，都是基于经验和逐步的观察来调整的，可以采用更具理论基础的方法进行最优参数搜索与设置。</w:t>
      </w:r>
    </w:p>
    <w:p w14:paraId="40ECFCCF" w14:textId="64C0B469" w:rsidR="00875EB3" w:rsidRPr="00AE755A" w:rsidRDefault="00A31B03" w:rsidP="00F438E3">
      <w:pPr>
        <w:pStyle w:val="aa"/>
        <w:spacing w:line="360" w:lineRule="auto"/>
        <w:jc w:val="both"/>
        <w:rPr>
          <w:color w:val="000000" w:themeColor="text1"/>
        </w:rPr>
        <w:sectPr w:rsidR="00875EB3" w:rsidRPr="00AE755A" w:rsidSect="00B51EC7">
          <w:footerReference w:type="default" r:id="rId23"/>
          <w:pgSz w:w="11900" w:h="16840"/>
          <w:pgMar w:top="1440" w:right="1800" w:bottom="1440" w:left="1800" w:header="851" w:footer="992" w:gutter="0"/>
          <w:pgNumType w:start="11"/>
          <w:cols w:space="720"/>
        </w:sectPr>
      </w:pPr>
      <w:r>
        <w:rPr>
          <w:rStyle w:val="ac"/>
          <w:rFonts w:ascii="宋体" w:eastAsia="宋体" w:hAnsi="宋体" w:cs="宋体" w:hint="eastAsia"/>
          <w:color w:val="000000" w:themeColor="text1"/>
        </w:rPr>
        <w:t>（</w:t>
      </w:r>
      <w:r w:rsidR="00875EB3" w:rsidRPr="00AE755A">
        <w:rPr>
          <w:rStyle w:val="ac"/>
          <w:rFonts w:ascii="宋体" w:eastAsia="宋体" w:hAnsi="宋体" w:cs="宋体"/>
          <w:color w:val="000000" w:themeColor="text1"/>
        </w:rPr>
        <w:t>4</w:t>
      </w:r>
      <w:r>
        <w:rPr>
          <w:rStyle w:val="ac"/>
          <w:rFonts w:ascii="宋体" w:eastAsia="宋体" w:hAnsi="宋体" w:cs="宋体" w:hint="eastAsia"/>
          <w:color w:val="000000" w:themeColor="text1"/>
        </w:rPr>
        <w:t>）</w:t>
      </w:r>
      <w:r w:rsidR="00875EB3" w:rsidRPr="00AE755A">
        <w:rPr>
          <w:color w:val="000000" w:themeColor="text1"/>
          <w:lang w:val="zh-CN"/>
        </w:rPr>
        <w:t>本文使用的数据集质量存在一定问题，因为存在多人共用一个搜狗账号的现象，如一个家庭的成员都通过同一个搜狗账号进行搜索。针对这个问题，可以提前对数据集进行清洗，人工过滤掉不合理的样本。</w:t>
      </w:r>
    </w:p>
    <w:p w14:paraId="5EAB724E" w14:textId="77777777" w:rsidR="00875EB3" w:rsidRPr="00435A40" w:rsidRDefault="00875EB3" w:rsidP="00435A40">
      <w:pPr>
        <w:pStyle w:val="1"/>
        <w:snapToGrid w:val="0"/>
        <w:spacing w:before="0" w:after="120" w:line="360" w:lineRule="auto"/>
        <w:jc w:val="center"/>
        <w:rPr>
          <w:rFonts w:ascii="SimHei" w:eastAsia="SimHei" w:hAnsi="SimHei"/>
        </w:rPr>
      </w:pPr>
      <w:bookmarkStart w:id="93" w:name="_Toc34"/>
      <w:bookmarkStart w:id="94" w:name="_Toc483399092"/>
      <w:r w:rsidRPr="00435A40">
        <w:rPr>
          <w:rFonts w:ascii="SimHei" w:eastAsia="SimHei" w:hAnsi="SimHei"/>
          <w:b w:val="0"/>
        </w:rPr>
        <w:lastRenderedPageBreak/>
        <w:t>参考文献</w:t>
      </w:r>
      <w:bookmarkEnd w:id="93"/>
      <w:bookmarkEnd w:id="94"/>
    </w:p>
    <w:p w14:paraId="1592CDEE" w14:textId="33417278" w:rsidR="00341A17" w:rsidRDefault="00341A17" w:rsidP="00435A40">
      <w:pPr>
        <w:pStyle w:val="aa"/>
        <w:spacing w:line="360" w:lineRule="auto"/>
        <w:ind w:left="567" w:hanging="567"/>
        <w:rPr>
          <w:rStyle w:val="ac"/>
          <w:rFonts w:ascii="Times New Roman" w:eastAsia="宋体" w:hAnsi="Times New Roman" w:cs="Times New Roman"/>
          <w:b/>
          <w:bCs/>
          <w:color w:val="000000" w:themeColor="text1"/>
          <w:kern w:val="44"/>
          <w:sz w:val="44"/>
          <w:szCs w:val="44"/>
        </w:rPr>
      </w:pPr>
      <w:r>
        <w:rPr>
          <w:rStyle w:val="ac"/>
          <w:rFonts w:ascii="Times New Roman" w:eastAsia="宋体" w:hAnsi="Times New Roman" w:cs="Times New Roman"/>
          <w:color w:val="000000" w:themeColor="text1"/>
        </w:rPr>
        <w:t>[1]</w:t>
      </w:r>
      <w:r w:rsidR="001F3C3B" w:rsidRPr="001F3C3B">
        <w:rPr>
          <w:rFonts w:ascii="Arial" w:eastAsiaTheme="minorEastAsia" w:hAnsi="Arial" w:cs="Arial"/>
          <w:color w:val="auto"/>
          <w:kern w:val="0"/>
          <w:sz w:val="26"/>
          <w:szCs w:val="26"/>
          <w:bdr w:val="none" w:sz="0" w:space="0" w:color="auto"/>
        </w:rPr>
        <w:t xml:space="preserve"> </w:t>
      </w:r>
      <w:r w:rsidR="001F3C3B" w:rsidRPr="00435A40">
        <w:rPr>
          <w:rStyle w:val="ac"/>
          <w:rFonts w:ascii="Times New Roman" w:eastAsia="宋体" w:hAnsi="Times New Roman" w:cs="Times New Roman" w:hint="eastAsia"/>
          <w:color w:val="000000" w:themeColor="text1"/>
        </w:rPr>
        <w:t>高洁</w:t>
      </w:r>
      <w:r w:rsidR="001F3C3B" w:rsidRPr="00435A40">
        <w:rPr>
          <w:rStyle w:val="ac"/>
          <w:rFonts w:ascii="Times New Roman" w:eastAsia="宋体" w:hAnsi="Times New Roman" w:cs="Times New Roman"/>
          <w:color w:val="000000" w:themeColor="text1"/>
        </w:rPr>
        <w:t xml:space="preserve">, </w:t>
      </w:r>
      <w:r w:rsidR="001F3C3B" w:rsidRPr="00435A40">
        <w:rPr>
          <w:rStyle w:val="ac"/>
          <w:rFonts w:ascii="Times New Roman" w:eastAsia="宋体" w:hAnsi="Times New Roman" w:cs="Times New Roman" w:hint="eastAsia"/>
          <w:color w:val="000000" w:themeColor="text1"/>
        </w:rPr>
        <w:t>吉根林</w:t>
      </w:r>
      <w:r w:rsidR="001F3C3B" w:rsidRPr="00435A40">
        <w:rPr>
          <w:rStyle w:val="ac"/>
          <w:rFonts w:ascii="Times New Roman" w:eastAsia="宋体" w:hAnsi="Times New Roman" w:cs="Times New Roman"/>
          <w:color w:val="000000" w:themeColor="text1"/>
        </w:rPr>
        <w:t xml:space="preserve">. </w:t>
      </w:r>
      <w:r w:rsidR="001F3C3B" w:rsidRPr="00435A40">
        <w:rPr>
          <w:rStyle w:val="ac"/>
          <w:rFonts w:ascii="Times New Roman" w:eastAsia="宋体" w:hAnsi="Times New Roman" w:cs="Times New Roman" w:hint="eastAsia"/>
          <w:color w:val="000000" w:themeColor="text1"/>
        </w:rPr>
        <w:t>文本分类技术研究</w:t>
      </w:r>
      <w:r w:rsidR="001F3C3B" w:rsidRPr="00435A40">
        <w:rPr>
          <w:rStyle w:val="ac"/>
          <w:rFonts w:ascii="Times New Roman" w:eastAsia="宋体" w:hAnsi="Times New Roman" w:cs="Times New Roman"/>
          <w:color w:val="000000" w:themeColor="text1"/>
        </w:rPr>
        <w:t xml:space="preserve">[J]. </w:t>
      </w:r>
      <w:r w:rsidR="001F3C3B" w:rsidRPr="00435A40">
        <w:rPr>
          <w:rStyle w:val="ac"/>
          <w:rFonts w:ascii="Times New Roman" w:eastAsia="宋体" w:hAnsi="Times New Roman" w:cs="Times New Roman" w:hint="eastAsia"/>
          <w:color w:val="000000" w:themeColor="text1"/>
        </w:rPr>
        <w:t>计算机应用研究</w:t>
      </w:r>
      <w:r w:rsidR="001F3C3B" w:rsidRPr="00435A40">
        <w:rPr>
          <w:rStyle w:val="ac"/>
          <w:rFonts w:ascii="Times New Roman" w:eastAsia="宋体" w:hAnsi="Times New Roman" w:cs="Times New Roman"/>
          <w:color w:val="000000" w:themeColor="text1"/>
        </w:rPr>
        <w:t>, 2004, 21(7):28-30.</w:t>
      </w:r>
    </w:p>
    <w:p w14:paraId="4AF967EA" w14:textId="79CBEBFC"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2</w:t>
      </w:r>
      <w:r>
        <w:rPr>
          <w:rStyle w:val="ac"/>
          <w:rFonts w:ascii="Times New Roman" w:eastAsia="宋体" w:hAnsi="Times New Roman" w:cs="Times New Roman" w:hint="eastAsia"/>
          <w:color w:val="000000" w:themeColor="text1"/>
        </w:rPr>
        <w:t>]</w:t>
      </w:r>
      <w:r w:rsidR="003D0FB2">
        <w:rPr>
          <w:rStyle w:val="ac"/>
          <w:rFonts w:ascii="Times New Roman" w:eastAsia="宋体" w:hAnsi="Times New Roman" w:cs="Times New Roman"/>
          <w:color w:val="000000" w:themeColor="text1"/>
        </w:rPr>
        <w:t xml:space="preserve"> </w:t>
      </w:r>
      <w:r w:rsidR="003D0FB2" w:rsidRPr="00A65B8B">
        <w:rPr>
          <w:rStyle w:val="ac"/>
          <w:rFonts w:ascii="Times New Roman" w:eastAsia="宋体" w:hAnsi="Times New Roman" w:cs="Times New Roman"/>
          <w:color w:val="000000" w:themeColor="text1"/>
        </w:rPr>
        <w:t>David M.J.Tax,Robert P.W.Duin.</w:t>
      </w:r>
      <w:r w:rsidR="00C43EF5">
        <w:rPr>
          <w:rStyle w:val="ac"/>
          <w:rFonts w:ascii="Times New Roman" w:eastAsia="宋体" w:hAnsi="Times New Roman" w:cs="Times New Roman"/>
          <w:color w:val="000000" w:themeColor="text1"/>
        </w:rPr>
        <w:t xml:space="preserve"> </w:t>
      </w:r>
      <w:r w:rsidR="003D0FB2" w:rsidRPr="00A65B8B">
        <w:rPr>
          <w:rStyle w:val="ac"/>
          <w:rFonts w:ascii="Times New Roman" w:eastAsia="宋体" w:hAnsi="Times New Roman" w:cs="Times New Roman"/>
          <w:color w:val="000000" w:themeColor="text1"/>
        </w:rPr>
        <w:t>Support vector domain description[J].Pattern Recognition Letters,1999,20:1191-1199.</w:t>
      </w:r>
    </w:p>
    <w:p w14:paraId="382A1FEF" w14:textId="5DF43613"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3</w:t>
      </w:r>
      <w:r>
        <w:rPr>
          <w:rStyle w:val="ac"/>
          <w:rFonts w:ascii="Times New Roman" w:eastAsia="宋体" w:hAnsi="Times New Roman" w:cs="Times New Roman" w:hint="eastAsia"/>
          <w:color w:val="000000" w:themeColor="text1"/>
        </w:rPr>
        <w:t>]</w:t>
      </w:r>
      <w:r w:rsidR="00335E76" w:rsidRPr="00335E76">
        <w:rPr>
          <w:rStyle w:val="ac"/>
          <w:rFonts w:ascii="Times New Roman" w:eastAsia="宋体" w:hAnsi="宋体" w:cs="Times New Roman"/>
          <w:color w:val="000000" w:themeColor="text1"/>
          <w:lang w:val="zh-TW" w:eastAsia="zh-TW"/>
        </w:rPr>
        <w:t xml:space="preserve"> </w:t>
      </w:r>
      <w:r w:rsidR="00335E76" w:rsidRPr="00D36EB0">
        <w:rPr>
          <w:rStyle w:val="ac"/>
          <w:rFonts w:ascii="Times New Roman" w:eastAsia="宋体" w:hAnsi="宋体" w:cs="Times New Roman"/>
          <w:color w:val="000000" w:themeColor="text1"/>
          <w:lang w:val="zh-TW" w:eastAsia="zh-TW"/>
        </w:rPr>
        <w:t>牛玲</w:t>
      </w:r>
      <w:r w:rsidR="00335E76" w:rsidRPr="00D36EB0">
        <w:rPr>
          <w:rStyle w:val="ac"/>
          <w:rFonts w:ascii="Times New Roman" w:eastAsia="宋体" w:hAnsi="Times New Roman" w:cs="Times New Roman"/>
          <w:color w:val="000000" w:themeColor="text1"/>
          <w:lang w:val="zh-TW" w:eastAsia="zh-TW"/>
        </w:rPr>
        <w:t xml:space="preserve">. </w:t>
      </w:r>
      <w:r w:rsidR="00335E76" w:rsidRPr="00D36EB0">
        <w:rPr>
          <w:rStyle w:val="ac"/>
          <w:rFonts w:ascii="Times New Roman" w:eastAsia="宋体" w:hAnsi="宋体" w:cs="Times New Roman"/>
          <w:color w:val="000000" w:themeColor="text1"/>
          <w:lang w:val="zh-TW" w:eastAsia="zh-TW"/>
        </w:rPr>
        <w:t>一种基于向量空间模型的改进文本分类算法</w:t>
      </w:r>
      <w:r w:rsidR="00335E76" w:rsidRPr="00D36EB0">
        <w:rPr>
          <w:rStyle w:val="ac"/>
          <w:rFonts w:ascii="Times New Roman" w:eastAsia="宋体" w:hAnsi="Times New Roman" w:cs="Times New Roman"/>
          <w:color w:val="000000" w:themeColor="text1"/>
          <w:lang w:val="zh-TW" w:eastAsia="zh-TW"/>
        </w:rPr>
        <w:t xml:space="preserve">[J]. </w:t>
      </w:r>
      <w:r w:rsidR="00335E76" w:rsidRPr="00D36EB0">
        <w:rPr>
          <w:rStyle w:val="ac"/>
          <w:rFonts w:ascii="Times New Roman" w:eastAsia="宋体" w:hAnsi="宋体" w:cs="Times New Roman"/>
          <w:color w:val="000000" w:themeColor="text1"/>
          <w:lang w:val="zh-TW" w:eastAsia="zh-TW"/>
        </w:rPr>
        <w:t>情报杂志</w:t>
      </w:r>
      <w:r w:rsidR="00335E76" w:rsidRPr="00D36EB0">
        <w:rPr>
          <w:rStyle w:val="ac"/>
          <w:rFonts w:ascii="Times New Roman" w:eastAsia="宋体" w:hAnsi="Times New Roman" w:cs="Times New Roman"/>
          <w:color w:val="000000" w:themeColor="text1"/>
          <w:lang w:val="zh-TW" w:eastAsia="zh-TW"/>
        </w:rPr>
        <w:t>, 2006, 25(6):63-64.</w:t>
      </w:r>
    </w:p>
    <w:p w14:paraId="4B4D50CA" w14:textId="740E2C59"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4</w:t>
      </w:r>
      <w:r>
        <w:rPr>
          <w:rStyle w:val="ac"/>
          <w:rFonts w:ascii="Times New Roman" w:eastAsia="宋体" w:hAnsi="Times New Roman" w:cs="Times New Roman" w:hint="eastAsia"/>
          <w:color w:val="000000" w:themeColor="text1"/>
        </w:rPr>
        <w:t>]</w:t>
      </w:r>
      <w:r w:rsidR="005628EA">
        <w:rPr>
          <w:rStyle w:val="ac"/>
          <w:rFonts w:ascii="Times New Roman" w:eastAsia="宋体" w:hAnsi="Times New Roman" w:cs="Times New Roman"/>
          <w:color w:val="000000" w:themeColor="text1"/>
        </w:rPr>
        <w:t xml:space="preserve"> </w:t>
      </w:r>
      <w:r w:rsidR="005628EA" w:rsidRPr="00D36EB0">
        <w:rPr>
          <w:rStyle w:val="ac"/>
          <w:rFonts w:ascii="Times New Roman" w:eastAsia="宋体" w:hAnsi="宋体" w:cs="Times New Roman"/>
          <w:color w:val="000000" w:themeColor="text1"/>
        </w:rPr>
        <w:t>张浩</w:t>
      </w:r>
      <w:r w:rsidR="005628EA" w:rsidRPr="00D36EB0">
        <w:rPr>
          <w:rStyle w:val="ac"/>
          <w:rFonts w:ascii="Times New Roman" w:eastAsia="宋体" w:hAnsi="Times New Roman" w:cs="Times New Roman"/>
          <w:color w:val="000000" w:themeColor="text1"/>
        </w:rPr>
        <w:t xml:space="preserve">, </w:t>
      </w:r>
      <w:r w:rsidR="005628EA" w:rsidRPr="00D36EB0">
        <w:rPr>
          <w:rStyle w:val="ac"/>
          <w:rFonts w:ascii="Times New Roman" w:eastAsia="宋体" w:hAnsi="宋体" w:cs="Times New Roman"/>
          <w:color w:val="000000" w:themeColor="text1"/>
        </w:rPr>
        <w:t>汪楠</w:t>
      </w:r>
      <w:r w:rsidR="005628EA" w:rsidRPr="00D36EB0">
        <w:rPr>
          <w:rStyle w:val="ac"/>
          <w:rFonts w:ascii="Times New Roman" w:eastAsia="宋体" w:hAnsi="Times New Roman" w:cs="Times New Roman"/>
          <w:color w:val="000000" w:themeColor="text1"/>
        </w:rPr>
        <w:t xml:space="preserve">. </w:t>
      </w:r>
      <w:r w:rsidR="005628EA" w:rsidRPr="00D36EB0">
        <w:rPr>
          <w:rStyle w:val="ac"/>
          <w:rFonts w:ascii="Times New Roman" w:eastAsia="宋体" w:hAnsi="宋体" w:cs="Times New Roman"/>
          <w:color w:val="000000" w:themeColor="text1"/>
        </w:rPr>
        <w:t>文本分类技术研究进展</w:t>
      </w:r>
      <w:r w:rsidR="005628EA" w:rsidRPr="00D36EB0">
        <w:rPr>
          <w:rStyle w:val="ac"/>
          <w:rFonts w:ascii="Times New Roman" w:eastAsia="宋体" w:hAnsi="Times New Roman" w:cs="Times New Roman"/>
          <w:color w:val="000000" w:themeColor="text1"/>
        </w:rPr>
        <w:t xml:space="preserve">[J]. </w:t>
      </w:r>
      <w:r w:rsidR="005628EA" w:rsidRPr="00D36EB0">
        <w:rPr>
          <w:rStyle w:val="ac"/>
          <w:rFonts w:ascii="Times New Roman" w:eastAsia="宋体" w:hAnsi="宋体" w:cs="Times New Roman"/>
          <w:color w:val="000000" w:themeColor="text1"/>
        </w:rPr>
        <w:t>科技信息</w:t>
      </w:r>
      <w:r w:rsidR="005628EA" w:rsidRPr="00D36EB0">
        <w:rPr>
          <w:rStyle w:val="ac"/>
          <w:rFonts w:ascii="Times New Roman" w:eastAsia="宋体" w:hAnsi="Times New Roman" w:cs="Times New Roman"/>
          <w:color w:val="000000" w:themeColor="text1"/>
        </w:rPr>
        <w:t>:</w:t>
      </w:r>
      <w:r w:rsidR="005628EA" w:rsidRPr="00D36EB0">
        <w:rPr>
          <w:rStyle w:val="ac"/>
          <w:rFonts w:ascii="Times New Roman" w:eastAsia="宋体" w:hAnsi="宋体" w:cs="Times New Roman"/>
          <w:color w:val="000000" w:themeColor="text1"/>
        </w:rPr>
        <w:t>科学</w:t>
      </w:r>
      <w:r w:rsidR="005628EA" w:rsidRPr="00D36EB0">
        <w:rPr>
          <w:rStyle w:val="ac"/>
          <w:rFonts w:ascii="Times New Roman" w:eastAsia="宋体" w:hAnsi="Times New Roman" w:cs="Times New Roman"/>
          <w:color w:val="000000" w:themeColor="text1"/>
        </w:rPr>
        <w:t>·</w:t>
      </w:r>
      <w:r w:rsidR="005628EA" w:rsidRPr="00D36EB0">
        <w:rPr>
          <w:rStyle w:val="ac"/>
          <w:rFonts w:ascii="Times New Roman" w:eastAsia="宋体" w:hAnsi="宋体" w:cs="Times New Roman"/>
          <w:color w:val="000000" w:themeColor="text1"/>
        </w:rPr>
        <w:t>教研</w:t>
      </w:r>
      <w:r w:rsidR="005628EA" w:rsidRPr="00D36EB0">
        <w:rPr>
          <w:rStyle w:val="ac"/>
          <w:rFonts w:ascii="Times New Roman" w:eastAsia="宋体" w:hAnsi="Times New Roman" w:cs="Times New Roman"/>
          <w:color w:val="000000" w:themeColor="text1"/>
        </w:rPr>
        <w:t>, 2007(23):99-100.</w:t>
      </w:r>
    </w:p>
    <w:p w14:paraId="3C0DD0E9" w14:textId="6BC5AE17"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5</w:t>
      </w:r>
      <w:r>
        <w:rPr>
          <w:rStyle w:val="ac"/>
          <w:rFonts w:ascii="Times New Roman" w:eastAsia="宋体" w:hAnsi="Times New Roman" w:cs="Times New Roman" w:hint="eastAsia"/>
          <w:color w:val="000000" w:themeColor="text1"/>
        </w:rPr>
        <w:t>]</w:t>
      </w:r>
      <w:r w:rsidR="005628EA">
        <w:rPr>
          <w:rStyle w:val="ac"/>
          <w:rFonts w:ascii="Times New Roman" w:eastAsia="宋体" w:hAnsi="Times New Roman" w:cs="Times New Roman"/>
          <w:color w:val="000000" w:themeColor="text1"/>
        </w:rPr>
        <w:t xml:space="preserve"> </w:t>
      </w:r>
      <w:r w:rsidR="00FE209E" w:rsidRPr="00D36EB0">
        <w:rPr>
          <w:rFonts w:ascii="Times New Roman" w:hAnsi="宋体" w:cs="Times New Roman"/>
          <w:color w:val="000000" w:themeColor="text1"/>
        </w:rPr>
        <w:t>张少宏</w:t>
      </w:r>
      <w:r w:rsidR="00FE209E" w:rsidRPr="00D36EB0">
        <w:rPr>
          <w:rFonts w:ascii="Times New Roman" w:hAnsi="Times New Roman" w:cs="Times New Roman"/>
          <w:color w:val="000000" w:themeColor="text1"/>
        </w:rPr>
        <w:t xml:space="preserve">, </w:t>
      </w:r>
      <w:r w:rsidR="00FE209E" w:rsidRPr="00D36EB0">
        <w:rPr>
          <w:rFonts w:ascii="Times New Roman" w:hAnsi="宋体" w:cs="Times New Roman"/>
          <w:color w:val="000000" w:themeColor="text1"/>
        </w:rPr>
        <w:t>李继巧</w:t>
      </w:r>
      <w:r w:rsidR="00FE209E" w:rsidRPr="00D36EB0">
        <w:rPr>
          <w:rFonts w:ascii="Times New Roman" w:hAnsi="Times New Roman" w:cs="Times New Roman"/>
          <w:color w:val="000000" w:themeColor="text1"/>
        </w:rPr>
        <w:t xml:space="preserve">, </w:t>
      </w:r>
      <w:r w:rsidR="00FE209E" w:rsidRPr="00D36EB0">
        <w:rPr>
          <w:rFonts w:ascii="Times New Roman" w:hAnsi="宋体" w:cs="Times New Roman"/>
          <w:color w:val="000000" w:themeColor="text1"/>
        </w:rPr>
        <w:t>罗嘉怡</w:t>
      </w:r>
      <w:r w:rsidR="00FE209E" w:rsidRPr="00D36EB0">
        <w:rPr>
          <w:rFonts w:ascii="Times New Roman" w:hAnsi="Times New Roman" w:cs="Times New Roman"/>
          <w:color w:val="000000" w:themeColor="text1"/>
        </w:rPr>
        <w:t>,</w:t>
      </w:r>
      <w:r w:rsidR="00FE209E" w:rsidRPr="00D36EB0">
        <w:rPr>
          <w:rFonts w:ascii="Times New Roman" w:hAnsi="宋体" w:cs="Times New Roman"/>
          <w:color w:val="000000" w:themeColor="text1"/>
        </w:rPr>
        <w:t>等</w:t>
      </w:r>
      <w:r w:rsidR="00FE209E" w:rsidRPr="00D36EB0">
        <w:rPr>
          <w:rFonts w:ascii="Times New Roman" w:hAnsi="Times New Roman" w:cs="Times New Roman"/>
          <w:color w:val="000000" w:themeColor="text1"/>
        </w:rPr>
        <w:t xml:space="preserve">. </w:t>
      </w:r>
      <w:r w:rsidR="00FE209E" w:rsidRPr="00D36EB0">
        <w:rPr>
          <w:rFonts w:ascii="Times New Roman" w:hAnsi="宋体" w:cs="Times New Roman"/>
          <w:color w:val="000000" w:themeColor="text1"/>
        </w:rPr>
        <w:t>基于信息融合的网页文本聚类距离选择方法</w:t>
      </w:r>
      <w:r w:rsidR="00FE209E" w:rsidRPr="00D36EB0">
        <w:rPr>
          <w:rFonts w:ascii="Times New Roman" w:hAnsi="Times New Roman" w:cs="Times New Roman"/>
          <w:color w:val="000000" w:themeColor="text1"/>
        </w:rPr>
        <w:t xml:space="preserve">[J]. </w:t>
      </w:r>
      <w:r w:rsidR="00FE209E" w:rsidRPr="00D36EB0">
        <w:rPr>
          <w:rFonts w:ascii="Times New Roman" w:hAnsi="宋体" w:cs="Times New Roman"/>
          <w:color w:val="000000" w:themeColor="text1"/>
        </w:rPr>
        <w:t>广州大学学报</w:t>
      </w:r>
      <w:r w:rsidR="00FE209E" w:rsidRPr="00D36EB0">
        <w:rPr>
          <w:rFonts w:ascii="Times New Roman" w:hAnsi="Times New Roman" w:cs="Times New Roman"/>
          <w:color w:val="000000" w:themeColor="text1"/>
        </w:rPr>
        <w:t>(</w:t>
      </w:r>
      <w:r w:rsidR="00FE209E" w:rsidRPr="00D36EB0">
        <w:rPr>
          <w:rFonts w:ascii="Times New Roman" w:hAnsi="宋体" w:cs="Times New Roman"/>
          <w:color w:val="000000" w:themeColor="text1"/>
        </w:rPr>
        <w:t>自然科学版</w:t>
      </w:r>
      <w:r w:rsidR="00FE209E" w:rsidRPr="00D36EB0">
        <w:rPr>
          <w:rFonts w:ascii="Times New Roman" w:hAnsi="Times New Roman" w:cs="Times New Roman"/>
          <w:color w:val="000000" w:themeColor="text1"/>
        </w:rPr>
        <w:t>), 2016, 15(1):80-89.</w:t>
      </w:r>
    </w:p>
    <w:p w14:paraId="48BE980E" w14:textId="33D00B36" w:rsidR="00341A17" w:rsidRDefault="00341A17" w:rsidP="00435A40">
      <w:pPr>
        <w:pStyle w:val="aa"/>
        <w:spacing w:line="360" w:lineRule="auto"/>
        <w:ind w:left="567" w:hanging="567"/>
        <w:rPr>
          <w:rStyle w:val="ac"/>
          <w:rFonts w:ascii="Times New Roman" w:eastAsia="宋体" w:hAnsi="Times New Roman" w:cs="Times New Roman"/>
          <w:color w:val="000000" w:themeColor="text1"/>
        </w:rPr>
      </w:pPr>
      <w:r>
        <w:rPr>
          <w:rStyle w:val="ac"/>
          <w:rFonts w:ascii="Times New Roman" w:eastAsia="宋体" w:hAnsi="Times New Roman" w:cs="Times New Roman" w:hint="eastAsia"/>
          <w:color w:val="000000" w:themeColor="text1"/>
        </w:rPr>
        <w:t>[</w:t>
      </w:r>
      <w:r>
        <w:rPr>
          <w:rStyle w:val="ac"/>
          <w:rFonts w:ascii="Times New Roman" w:eastAsia="宋体" w:hAnsi="Times New Roman" w:cs="Times New Roman"/>
          <w:color w:val="000000" w:themeColor="text1"/>
        </w:rPr>
        <w:t>6</w:t>
      </w:r>
      <w:r>
        <w:rPr>
          <w:rStyle w:val="ac"/>
          <w:rFonts w:ascii="Times New Roman" w:eastAsia="宋体" w:hAnsi="Times New Roman" w:cs="Times New Roman" w:hint="eastAsia"/>
          <w:color w:val="000000" w:themeColor="text1"/>
        </w:rPr>
        <w:t>]</w:t>
      </w:r>
      <w:r w:rsidR="00333CCA">
        <w:rPr>
          <w:rStyle w:val="ac"/>
          <w:rFonts w:ascii="Times New Roman" w:eastAsia="宋体" w:hAnsi="Times New Roman" w:cs="Times New Roman"/>
          <w:color w:val="000000" w:themeColor="text1"/>
        </w:rPr>
        <w:t xml:space="preserve"> </w:t>
      </w:r>
      <w:r w:rsidR="00333CCA" w:rsidRPr="00D36EB0">
        <w:rPr>
          <w:rStyle w:val="ac"/>
          <w:rFonts w:ascii="Times New Roman" w:eastAsia="宋体" w:hAnsi="宋体" w:cs="Times New Roman"/>
          <w:color w:val="000000" w:themeColor="text1"/>
          <w:lang w:val="zh-TW" w:eastAsia="zh-TW"/>
        </w:rPr>
        <w:t>刘辉</w:t>
      </w:r>
      <w:r w:rsidR="00333CCA" w:rsidRPr="00D36EB0">
        <w:rPr>
          <w:rStyle w:val="ac"/>
          <w:rFonts w:ascii="Times New Roman" w:eastAsia="宋体" w:hAnsi="Times New Roman" w:cs="Times New Roman"/>
          <w:color w:val="000000" w:themeColor="text1"/>
          <w:lang w:val="zh-TW" w:eastAsia="zh-TW"/>
        </w:rPr>
        <w:t xml:space="preserve">, </w:t>
      </w:r>
      <w:r w:rsidR="00333CCA" w:rsidRPr="00D36EB0">
        <w:rPr>
          <w:rStyle w:val="ac"/>
          <w:rFonts w:ascii="Times New Roman" w:eastAsia="宋体" w:hAnsi="宋体" w:cs="Times New Roman"/>
          <w:color w:val="000000" w:themeColor="text1"/>
          <w:lang w:val="zh-TW" w:eastAsia="zh-TW"/>
        </w:rPr>
        <w:t>应培培</w:t>
      </w:r>
      <w:r w:rsidR="00333CCA" w:rsidRPr="00D36EB0">
        <w:rPr>
          <w:rStyle w:val="ac"/>
          <w:rFonts w:ascii="Times New Roman" w:eastAsia="宋体" w:hAnsi="Times New Roman" w:cs="Times New Roman"/>
          <w:color w:val="000000" w:themeColor="text1"/>
          <w:lang w:val="zh-TW" w:eastAsia="zh-TW"/>
        </w:rPr>
        <w:t xml:space="preserve">. </w:t>
      </w:r>
      <w:r w:rsidR="00333CCA" w:rsidRPr="00D36EB0">
        <w:rPr>
          <w:rStyle w:val="ac"/>
          <w:rFonts w:ascii="Times New Roman" w:eastAsia="宋体" w:hAnsi="宋体" w:cs="Times New Roman"/>
          <w:color w:val="000000" w:themeColor="text1"/>
          <w:lang w:val="zh-TW" w:eastAsia="zh-TW"/>
        </w:rPr>
        <w:t>一种改进的</w:t>
      </w:r>
      <w:r w:rsidR="00333CCA" w:rsidRPr="00D36EB0">
        <w:rPr>
          <w:rStyle w:val="ac"/>
          <w:rFonts w:ascii="Times New Roman" w:eastAsia="宋体" w:hAnsi="Times New Roman" w:cs="Times New Roman"/>
          <w:color w:val="000000" w:themeColor="text1"/>
          <w:lang w:val="zh-TW" w:eastAsia="zh-TW"/>
        </w:rPr>
        <w:t>KNN</w:t>
      </w:r>
      <w:r w:rsidR="00333CCA" w:rsidRPr="00D36EB0">
        <w:rPr>
          <w:rStyle w:val="ac"/>
          <w:rFonts w:ascii="Times New Roman" w:eastAsia="宋体" w:hAnsi="宋体" w:cs="Times New Roman"/>
          <w:color w:val="000000" w:themeColor="text1"/>
          <w:lang w:val="zh-TW" w:eastAsia="zh-TW"/>
        </w:rPr>
        <w:t>文本分类算法</w:t>
      </w:r>
      <w:r w:rsidR="00333CCA" w:rsidRPr="00D36EB0">
        <w:rPr>
          <w:rStyle w:val="ac"/>
          <w:rFonts w:ascii="Times New Roman" w:eastAsia="宋体" w:hAnsi="Times New Roman" w:cs="Times New Roman"/>
          <w:color w:val="000000" w:themeColor="text1"/>
          <w:lang w:val="zh-TW" w:eastAsia="zh-TW"/>
        </w:rPr>
        <w:t xml:space="preserve">[J]. </w:t>
      </w:r>
      <w:r w:rsidR="00333CCA" w:rsidRPr="00D36EB0">
        <w:rPr>
          <w:rStyle w:val="ac"/>
          <w:rFonts w:ascii="Times New Roman" w:eastAsia="宋体" w:hAnsi="宋体" w:cs="Times New Roman"/>
          <w:color w:val="000000" w:themeColor="text1"/>
          <w:lang w:val="zh-TW" w:eastAsia="zh-TW"/>
        </w:rPr>
        <w:t>信息安全与技术</w:t>
      </w:r>
      <w:r w:rsidR="00333CCA" w:rsidRPr="00D36EB0">
        <w:rPr>
          <w:rStyle w:val="ac"/>
          <w:rFonts w:ascii="Times New Roman" w:eastAsia="宋体" w:hAnsi="Times New Roman" w:cs="Times New Roman"/>
          <w:color w:val="000000" w:themeColor="text1"/>
          <w:lang w:val="zh-TW" w:eastAsia="zh-TW"/>
        </w:rPr>
        <w:t>, 2011(7):25-27.</w:t>
      </w:r>
    </w:p>
    <w:p w14:paraId="724D03C2" w14:textId="03831A85"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w:t>
      </w:r>
      <w:r w:rsidR="006D16F2">
        <w:rPr>
          <w:rStyle w:val="ac"/>
          <w:rFonts w:ascii="Times New Roman" w:eastAsia="宋体" w:hAnsi="Times New Roman" w:cs="Times New Roman"/>
          <w:color w:val="000000" w:themeColor="text1"/>
        </w:rPr>
        <w:t>7</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rPr>
        <w:t xml:space="preserve"> </w:t>
      </w:r>
      <w:r w:rsidR="006D16F2" w:rsidRPr="00D36EB0">
        <w:rPr>
          <w:rStyle w:val="ac"/>
          <w:rFonts w:ascii="Times New Roman" w:eastAsia="宋体" w:hAnsi="宋体" w:cs="Times New Roman"/>
          <w:color w:val="000000" w:themeColor="text1"/>
          <w:lang w:val="zh-TW" w:eastAsia="zh-TW"/>
        </w:rPr>
        <w:t>张冬生</w:t>
      </w:r>
      <w:r w:rsidR="006D16F2" w:rsidRPr="00D36EB0">
        <w:rPr>
          <w:rStyle w:val="ac"/>
          <w:rFonts w:ascii="Times New Roman" w:eastAsia="宋体" w:hAnsi="Times New Roman" w:cs="Times New Roman"/>
          <w:color w:val="000000" w:themeColor="text1"/>
          <w:lang w:val="zh-TW" w:eastAsia="zh-TW"/>
        </w:rPr>
        <w:t xml:space="preserve">. </w:t>
      </w:r>
      <w:r w:rsidR="006D16F2" w:rsidRPr="00D36EB0">
        <w:rPr>
          <w:rStyle w:val="ac"/>
          <w:rFonts w:ascii="Times New Roman" w:eastAsia="宋体" w:hAnsi="宋体" w:cs="Times New Roman"/>
          <w:color w:val="000000" w:themeColor="text1"/>
          <w:lang w:val="zh-TW" w:eastAsia="zh-TW"/>
        </w:rPr>
        <w:t>支持向量机在分类问题中的应用研究</w:t>
      </w:r>
      <w:r w:rsidR="006D16F2" w:rsidRPr="00D36EB0">
        <w:rPr>
          <w:rStyle w:val="ac"/>
          <w:rFonts w:ascii="Times New Roman" w:eastAsia="宋体" w:hAnsi="Times New Roman" w:cs="Times New Roman"/>
          <w:color w:val="000000" w:themeColor="text1"/>
          <w:lang w:val="zh-TW" w:eastAsia="zh-TW"/>
        </w:rPr>
        <w:t xml:space="preserve">[J]. </w:t>
      </w:r>
      <w:r w:rsidR="006D16F2" w:rsidRPr="00D36EB0">
        <w:rPr>
          <w:rStyle w:val="ac"/>
          <w:rFonts w:ascii="Times New Roman" w:eastAsia="宋体" w:hAnsi="宋体" w:cs="Times New Roman"/>
          <w:color w:val="000000" w:themeColor="text1"/>
          <w:lang w:val="zh-TW" w:eastAsia="zh-TW"/>
        </w:rPr>
        <w:t>黑龙江科技信息</w:t>
      </w:r>
      <w:r w:rsidR="006D16F2" w:rsidRPr="00D36EB0">
        <w:rPr>
          <w:rStyle w:val="ac"/>
          <w:rFonts w:ascii="Times New Roman" w:eastAsia="宋体" w:hAnsi="Times New Roman" w:cs="Times New Roman"/>
          <w:color w:val="000000" w:themeColor="text1"/>
          <w:lang w:val="zh-TW" w:eastAsia="zh-TW"/>
        </w:rPr>
        <w:t>, 2010(35):64-64.</w:t>
      </w:r>
    </w:p>
    <w:p w14:paraId="7AC192F7" w14:textId="2ED91818"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lang w:val="zh-TW" w:eastAsia="zh-TW"/>
        </w:rPr>
      </w:pPr>
      <w:r w:rsidRPr="00A31B03">
        <w:rPr>
          <w:rStyle w:val="ac"/>
          <w:rFonts w:ascii="Times New Roman" w:eastAsia="宋体" w:hAnsi="Times New Roman" w:cs="Times New Roman"/>
          <w:color w:val="000000" w:themeColor="text1"/>
        </w:rPr>
        <w:t>[</w:t>
      </w:r>
      <w:r w:rsidR="00DF7F5B">
        <w:rPr>
          <w:rStyle w:val="ac"/>
          <w:rFonts w:ascii="Times New Roman" w:eastAsia="宋体" w:hAnsi="Times New Roman" w:cs="Times New Roman"/>
          <w:color w:val="000000" w:themeColor="text1"/>
        </w:rPr>
        <w:t>8</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lang w:val="zh-TW" w:eastAsia="zh-TW"/>
        </w:rPr>
        <w:t xml:space="preserve"> Vapnik V N. An overview of statistical learning theory [J].IEEE Trans Neural Net- work,1999,10(5):988-999. </w:t>
      </w:r>
    </w:p>
    <w:p w14:paraId="213A3F82" w14:textId="0980087F"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lang w:eastAsia="zh-TW"/>
        </w:rPr>
      </w:pPr>
      <w:r w:rsidRPr="00A31B03">
        <w:rPr>
          <w:rStyle w:val="ac"/>
          <w:rFonts w:ascii="Times New Roman" w:eastAsia="宋体" w:hAnsi="Times New Roman" w:cs="Times New Roman"/>
          <w:color w:val="000000" w:themeColor="text1"/>
        </w:rPr>
        <w:t>[</w:t>
      </w:r>
      <w:r w:rsidR="00DF7F5B">
        <w:rPr>
          <w:rStyle w:val="ac"/>
          <w:rFonts w:ascii="Times New Roman" w:eastAsia="宋体" w:hAnsi="Times New Roman" w:cs="Times New Roman"/>
          <w:color w:val="000000" w:themeColor="text1"/>
        </w:rPr>
        <w:t>9</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lang w:val="zh-TW" w:eastAsia="zh-TW"/>
        </w:rPr>
        <w:t xml:space="preserve"> Guo G, Wang H, Bell D, et al. KNN Model-Based Approach in Classification[J]. Lecture Notes in Computer Science, 2003, 2888:986-996.</w:t>
      </w:r>
    </w:p>
    <w:p w14:paraId="7D70955E" w14:textId="4F9D9020"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lang w:val="zh-TW" w:eastAsia="zh-TW"/>
        </w:rPr>
      </w:pPr>
      <w:r w:rsidRPr="00A31B03">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0</w:t>
      </w:r>
      <w:r w:rsidRPr="00A31B03">
        <w:rPr>
          <w:rStyle w:val="ac"/>
          <w:rFonts w:ascii="Times New Roman" w:eastAsia="宋体" w:hAnsi="Times New Roman" w:cs="Times New Roman"/>
          <w:color w:val="000000" w:themeColor="text1"/>
        </w:rPr>
        <w:t>]</w:t>
      </w:r>
      <w:r w:rsidR="00A31B03">
        <w:rPr>
          <w:rStyle w:val="ac"/>
          <w:rFonts w:ascii="Times New Roman" w:eastAsia="宋体" w:hAnsi="Times New Roman" w:cs="Times New Roman" w:hint="eastAsia"/>
          <w:color w:val="000000" w:themeColor="text1"/>
        </w:rPr>
        <w:t xml:space="preserve">  </w:t>
      </w:r>
      <w:r w:rsidRPr="00435A40">
        <w:rPr>
          <w:rStyle w:val="ac"/>
          <w:rFonts w:ascii="Times New Roman" w:eastAsia="宋体" w:hAnsi="Times New Roman" w:cs="Times New Roman"/>
          <w:color w:val="000000" w:themeColor="text1"/>
          <w:lang w:val="zh-TW" w:eastAsia="zh-TW"/>
        </w:rPr>
        <w:t>Y.Yang.A Comparative Study on Feature Selection in Text Categorization. In: Proceeding of the Fourteenth International Conference on Machine Learning (ICML’97),412- 420,1997.</w:t>
      </w:r>
    </w:p>
    <w:p w14:paraId="631F272A" w14:textId="6AAEFA7B"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1</w:t>
      </w:r>
      <w:r w:rsidRPr="00A31B03">
        <w:rPr>
          <w:rStyle w:val="ac"/>
          <w:rFonts w:ascii="Times New Roman" w:eastAsia="宋体" w:hAnsi="Times New Roman" w:cs="Times New Roman"/>
          <w:color w:val="000000" w:themeColor="text1"/>
        </w:rPr>
        <w:t>]</w:t>
      </w:r>
      <w:r w:rsidR="00A31B03">
        <w:rPr>
          <w:rStyle w:val="ac"/>
          <w:rFonts w:ascii="Times New Roman" w:eastAsia="宋体" w:hAnsi="Times New Roman" w:cs="Times New Roman" w:hint="eastAsia"/>
          <w:color w:val="000000" w:themeColor="text1"/>
        </w:rPr>
        <w:t xml:space="preserve"> </w:t>
      </w:r>
      <w:r w:rsidRPr="00435A40">
        <w:rPr>
          <w:rStyle w:val="ac"/>
          <w:rFonts w:ascii="Times New Roman" w:eastAsia="宋体" w:hAnsi="宋体" w:cs="Times New Roman"/>
          <w:color w:val="000000" w:themeColor="text1"/>
          <w:lang w:val="zh-TW" w:eastAsia="zh-TW"/>
        </w:rPr>
        <w:t>周茜</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赵明生</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扈旻</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中文文本分类中的特征选择研究</w:t>
      </w:r>
      <w:r w:rsidRPr="00435A40">
        <w:rPr>
          <w:rStyle w:val="ac"/>
          <w:rFonts w:ascii="Times New Roman" w:eastAsia="宋体" w:hAnsi="Times New Roman" w:cs="Times New Roman"/>
          <w:color w:val="000000" w:themeColor="text1"/>
          <w:lang w:val="zh-TW" w:eastAsia="zh-TW"/>
        </w:rPr>
        <w:t xml:space="preserve">[J]. </w:t>
      </w:r>
      <w:r w:rsidRPr="00435A40">
        <w:rPr>
          <w:rStyle w:val="ac"/>
          <w:rFonts w:ascii="Times New Roman" w:eastAsia="宋体" w:hAnsi="宋体" w:cs="Times New Roman"/>
          <w:color w:val="000000" w:themeColor="text1"/>
          <w:lang w:val="zh-TW" w:eastAsia="zh-TW"/>
        </w:rPr>
        <w:t>中文信息学报</w:t>
      </w:r>
      <w:r w:rsidRPr="00435A40">
        <w:rPr>
          <w:rStyle w:val="ac"/>
          <w:rFonts w:ascii="Times New Roman" w:eastAsia="宋体" w:hAnsi="Times New Roman" w:cs="Times New Roman"/>
          <w:color w:val="000000" w:themeColor="text1"/>
          <w:lang w:val="zh-TW" w:eastAsia="zh-TW"/>
        </w:rPr>
        <w:t>, 2004, 18(3):17-23.</w:t>
      </w:r>
    </w:p>
    <w:p w14:paraId="0FEC4DAD" w14:textId="46F33252"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2</w:t>
      </w:r>
      <w:r w:rsidRPr="00A31B03">
        <w:rPr>
          <w:rStyle w:val="ac"/>
          <w:rFonts w:ascii="Times New Roman" w:eastAsia="宋体" w:hAnsi="Times New Roman" w:cs="Times New Roman"/>
          <w:color w:val="000000" w:themeColor="text1"/>
        </w:rPr>
        <w:t>]</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刘志刚</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李德仁</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秦前清</w:t>
      </w:r>
      <w:r w:rsidRPr="00435A40">
        <w:rPr>
          <w:rStyle w:val="ac"/>
          <w:rFonts w:ascii="Times New Roman" w:eastAsia="宋体" w:hAnsi="Times New Roman" w:cs="Times New Roman"/>
          <w:color w:val="000000" w:themeColor="text1"/>
        </w:rPr>
        <w:t>,</w:t>
      </w:r>
      <w:r w:rsidRPr="00435A40">
        <w:rPr>
          <w:rStyle w:val="ac"/>
          <w:rFonts w:ascii="Times New Roman" w:eastAsia="宋体" w:hAnsi="宋体" w:cs="Times New Roman"/>
          <w:color w:val="000000" w:themeColor="text1"/>
        </w:rPr>
        <w:t>等</w:t>
      </w:r>
      <w:r w:rsidRPr="00435A40">
        <w:rPr>
          <w:rStyle w:val="ac"/>
          <w:rFonts w:ascii="Times New Roman" w:eastAsia="宋体" w:hAnsi="Times New Roman" w:cs="Times New Roman"/>
          <w:color w:val="000000" w:themeColor="text1"/>
        </w:rPr>
        <w:t xml:space="preserve">. </w:t>
      </w:r>
      <w:r w:rsidRPr="00435A40">
        <w:rPr>
          <w:rStyle w:val="ac"/>
          <w:rFonts w:ascii="Times New Roman" w:eastAsia="宋体" w:hAnsi="宋体" w:cs="Times New Roman"/>
          <w:color w:val="000000" w:themeColor="text1"/>
        </w:rPr>
        <w:t>支持向量机在多类分类问题中的推广</w:t>
      </w:r>
      <w:r w:rsidRPr="00435A40">
        <w:rPr>
          <w:rStyle w:val="ac"/>
          <w:rFonts w:ascii="Times New Roman" w:eastAsia="宋体" w:hAnsi="Times New Roman" w:cs="Times New Roman"/>
          <w:color w:val="000000" w:themeColor="text1"/>
        </w:rPr>
        <w:t xml:space="preserve">[J]. </w:t>
      </w:r>
      <w:r w:rsidRPr="00435A40">
        <w:rPr>
          <w:rStyle w:val="ac"/>
          <w:rFonts w:ascii="Times New Roman" w:eastAsia="宋体" w:hAnsi="宋体" w:cs="Times New Roman"/>
          <w:color w:val="000000" w:themeColor="text1"/>
        </w:rPr>
        <w:t>计算机工程与应用</w:t>
      </w:r>
      <w:r w:rsidRPr="00435A40">
        <w:rPr>
          <w:rStyle w:val="ac"/>
          <w:rFonts w:ascii="Times New Roman" w:eastAsia="宋体" w:hAnsi="Times New Roman" w:cs="Times New Roman"/>
          <w:color w:val="000000" w:themeColor="text1"/>
        </w:rPr>
        <w:t>, 2004, 40(7):10-13.</w:t>
      </w:r>
    </w:p>
    <w:p w14:paraId="776CAEE6" w14:textId="7ADE55DE" w:rsidR="00875EB3" w:rsidRPr="00435A40" w:rsidRDefault="00875EB3" w:rsidP="00435A40">
      <w:pPr>
        <w:pStyle w:val="aa"/>
        <w:spacing w:line="360" w:lineRule="auto"/>
        <w:ind w:left="567" w:hanging="567"/>
        <w:rPr>
          <w:rStyle w:val="ac"/>
          <w:rFonts w:ascii="Times New Roman" w:eastAsia="宋体" w:hAnsi="Times New Roman" w:cs="Times New Roman"/>
          <w:color w:val="000000" w:themeColor="text1"/>
        </w:rPr>
      </w:pPr>
      <w:r w:rsidRPr="00A31B03">
        <w:rPr>
          <w:rStyle w:val="ac"/>
          <w:rFonts w:ascii="Times New Roman" w:eastAsia="宋体" w:hAnsi="Times New Roman" w:cs="Times New Roman"/>
          <w:color w:val="000000" w:themeColor="text1"/>
        </w:rPr>
        <w:t>[</w:t>
      </w:r>
      <w:r w:rsidR="00DF7F5B">
        <w:rPr>
          <w:rStyle w:val="ac"/>
          <w:rFonts w:ascii="Times New Roman" w:eastAsia="宋体" w:hAnsi="Times New Roman" w:cs="Times New Roman"/>
          <w:color w:val="000000" w:themeColor="text1"/>
        </w:rPr>
        <w:t>1</w:t>
      </w:r>
      <w:r w:rsidR="00952EC1">
        <w:rPr>
          <w:rStyle w:val="ac"/>
          <w:rFonts w:ascii="Times New Roman" w:eastAsia="宋体" w:hAnsi="Times New Roman" w:cs="Times New Roman"/>
          <w:color w:val="000000" w:themeColor="text1"/>
        </w:rPr>
        <w:t>3</w:t>
      </w:r>
      <w:r w:rsidRPr="00A31B03">
        <w:rPr>
          <w:rStyle w:val="ac"/>
          <w:rFonts w:ascii="Times New Roman" w:eastAsia="宋体" w:hAnsi="Times New Roman" w:cs="Times New Roman"/>
          <w:color w:val="000000" w:themeColor="text1"/>
        </w:rPr>
        <w:t>]</w:t>
      </w:r>
      <w:r w:rsidR="00A31B03">
        <w:rPr>
          <w:rStyle w:val="ac"/>
          <w:rFonts w:ascii="Times New Roman" w:eastAsia="宋体" w:hAnsi="Times New Roman" w:cs="Times New Roman" w:hint="eastAsia"/>
          <w:color w:val="000000" w:themeColor="text1"/>
        </w:rPr>
        <w:t xml:space="preserve"> </w:t>
      </w:r>
      <w:r w:rsidRPr="00435A40">
        <w:rPr>
          <w:rStyle w:val="ac"/>
          <w:rFonts w:ascii="Times New Roman" w:eastAsia="宋体" w:hAnsi="宋体" w:cs="Times New Roman"/>
          <w:color w:val="000000" w:themeColor="text1"/>
          <w:lang w:val="zh-TW" w:eastAsia="zh-TW"/>
        </w:rPr>
        <w:t>刘忠</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刘洋</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建晓</w:t>
      </w:r>
      <w:r w:rsidRPr="00435A40">
        <w:rPr>
          <w:rStyle w:val="ac"/>
          <w:rFonts w:ascii="Times New Roman" w:eastAsia="宋体" w:hAnsi="Times New Roman" w:cs="Times New Roman"/>
          <w:color w:val="000000" w:themeColor="text1"/>
          <w:lang w:val="zh-TW" w:eastAsia="zh-TW"/>
        </w:rPr>
        <w:t xml:space="preserve">. </w:t>
      </w:r>
      <w:r w:rsidRPr="00435A40">
        <w:rPr>
          <w:rStyle w:val="ac"/>
          <w:rFonts w:ascii="Times New Roman" w:eastAsia="宋体" w:hAnsi="宋体" w:cs="Times New Roman"/>
          <w:color w:val="000000" w:themeColor="text1"/>
          <w:lang w:val="zh-TW" w:eastAsia="zh-TW"/>
        </w:rPr>
        <w:t>基于</w:t>
      </w:r>
      <w:r w:rsidRPr="00435A40">
        <w:rPr>
          <w:rStyle w:val="ac"/>
          <w:rFonts w:ascii="Times New Roman" w:eastAsia="宋体" w:hAnsi="Times New Roman" w:cs="Times New Roman"/>
          <w:color w:val="000000" w:themeColor="text1"/>
          <w:lang w:val="zh-TW" w:eastAsia="zh-TW"/>
        </w:rPr>
        <w:t>KD-Tree</w:t>
      </w:r>
      <w:r w:rsidRPr="00435A40">
        <w:rPr>
          <w:rStyle w:val="ac"/>
          <w:rFonts w:ascii="Times New Roman" w:eastAsia="宋体" w:hAnsi="宋体" w:cs="Times New Roman"/>
          <w:color w:val="000000" w:themeColor="text1"/>
          <w:lang w:val="zh-TW" w:eastAsia="zh-TW"/>
        </w:rPr>
        <w:t>的</w:t>
      </w:r>
      <w:r w:rsidRPr="00435A40">
        <w:rPr>
          <w:rStyle w:val="ac"/>
          <w:rFonts w:ascii="Times New Roman" w:eastAsia="宋体" w:hAnsi="Times New Roman" w:cs="Times New Roman"/>
          <w:color w:val="000000" w:themeColor="text1"/>
          <w:lang w:val="zh-TW" w:eastAsia="zh-TW"/>
        </w:rPr>
        <w:t>KNN</w:t>
      </w:r>
      <w:r w:rsidRPr="00435A40">
        <w:rPr>
          <w:rStyle w:val="ac"/>
          <w:rFonts w:ascii="Times New Roman" w:eastAsia="宋体" w:hAnsi="宋体" w:cs="Times New Roman"/>
          <w:color w:val="000000" w:themeColor="text1"/>
          <w:lang w:val="zh-TW" w:eastAsia="zh-TW"/>
        </w:rPr>
        <w:t>文本分类算法</w:t>
      </w:r>
      <w:r w:rsidRPr="00435A40">
        <w:rPr>
          <w:rStyle w:val="ac"/>
          <w:rFonts w:ascii="Times New Roman" w:eastAsia="宋体" w:hAnsi="Times New Roman" w:cs="Times New Roman"/>
          <w:color w:val="000000" w:themeColor="text1"/>
          <w:lang w:val="zh-TW" w:eastAsia="zh-TW"/>
        </w:rPr>
        <w:t xml:space="preserve">[J]. </w:t>
      </w:r>
      <w:r w:rsidRPr="00435A40">
        <w:rPr>
          <w:rStyle w:val="ac"/>
          <w:rFonts w:ascii="Times New Roman" w:eastAsia="宋体" w:hAnsi="宋体" w:cs="Times New Roman"/>
          <w:color w:val="000000" w:themeColor="text1"/>
          <w:lang w:val="zh-TW" w:eastAsia="zh-TW"/>
        </w:rPr>
        <w:t>网络安全技术与应用</w:t>
      </w:r>
      <w:r w:rsidRPr="00435A40">
        <w:rPr>
          <w:rStyle w:val="ac"/>
          <w:rFonts w:ascii="Times New Roman" w:eastAsia="宋体" w:hAnsi="Times New Roman" w:cs="Times New Roman"/>
          <w:color w:val="000000" w:themeColor="text1"/>
          <w:lang w:val="zh-TW" w:eastAsia="zh-TW"/>
        </w:rPr>
        <w:t>, 2012(5):38-40.</w:t>
      </w:r>
    </w:p>
    <w:p w14:paraId="6147922D" w14:textId="77777777" w:rsidR="00683B8B" w:rsidRPr="00435A40" w:rsidRDefault="00683B8B" w:rsidP="00683B8B">
      <w:pPr>
        <w:pStyle w:val="12"/>
        <w:rPr>
          <w:b w:val="0"/>
          <w:sz w:val="28"/>
        </w:rPr>
      </w:pPr>
      <w:bookmarkStart w:id="95" w:name="_Toc451680576"/>
      <w:bookmarkStart w:id="96" w:name="_Toc483399093"/>
      <w:r w:rsidRPr="00435A40">
        <w:rPr>
          <w:b w:val="0"/>
          <w:sz w:val="28"/>
        </w:rPr>
        <w:lastRenderedPageBreak/>
        <w:t>致谢</w:t>
      </w:r>
      <w:bookmarkEnd w:id="95"/>
      <w:bookmarkEnd w:id="96"/>
    </w:p>
    <w:p w14:paraId="6D76D952" w14:textId="632CAEBC" w:rsidR="001F371A" w:rsidRDefault="00683B8B" w:rsidP="003C3D1D">
      <w:pPr>
        <w:pStyle w:val="aa"/>
        <w:spacing w:line="360" w:lineRule="auto"/>
        <w:jc w:val="both"/>
        <w:rPr>
          <w:rFonts w:asciiTheme="minorEastAsia" w:eastAsiaTheme="minorEastAsia" w:hAnsiTheme="minorEastAsia"/>
        </w:rPr>
      </w:pPr>
      <w:r w:rsidRPr="00435A40">
        <w:rPr>
          <w:rFonts w:asciiTheme="minorEastAsia" w:eastAsiaTheme="minorEastAsia" w:hAnsiTheme="minorEastAsia"/>
        </w:rPr>
        <w:t>本文研究工作的顺利完成离不开导师黄宜华老师和学长朱光辉</w:t>
      </w:r>
      <w:r w:rsidR="00A96681" w:rsidRPr="00435A40">
        <w:rPr>
          <w:rFonts w:asciiTheme="minorEastAsia" w:eastAsiaTheme="minorEastAsia" w:hAnsiTheme="minorEastAsia"/>
        </w:rPr>
        <w:t>对我的悉心指导与</w:t>
      </w:r>
      <w:r w:rsidR="003436A7" w:rsidRPr="00435A40">
        <w:rPr>
          <w:rFonts w:asciiTheme="minorEastAsia" w:eastAsiaTheme="minorEastAsia" w:hAnsiTheme="minorEastAsia"/>
        </w:rPr>
        <w:t>监督。首先，非常感谢黄宜华</w:t>
      </w:r>
      <w:r w:rsidRPr="00435A40">
        <w:rPr>
          <w:rFonts w:asciiTheme="minorEastAsia" w:eastAsiaTheme="minorEastAsia" w:hAnsiTheme="minorEastAsia"/>
        </w:rPr>
        <w:t>老师帮助我确定毕业设计研究课</w:t>
      </w:r>
      <w:r w:rsidR="007857CC" w:rsidRPr="00435A40">
        <w:rPr>
          <w:rFonts w:asciiTheme="minorEastAsia" w:eastAsiaTheme="minorEastAsia" w:hAnsiTheme="minorEastAsia"/>
        </w:rPr>
        <w:t>题，并指导我进行论文编写，提出大量修改意见。其次，非常感谢朱光辉</w:t>
      </w:r>
      <w:r w:rsidRPr="00435A40">
        <w:rPr>
          <w:rFonts w:asciiTheme="minorEastAsia" w:eastAsiaTheme="minorEastAsia" w:hAnsiTheme="minorEastAsia"/>
        </w:rPr>
        <w:t>学长在刚开始进行毕业设计时向我提供大致研究思路，并及时解答我在完成毕业设计过程中遇到的各种问题。</w:t>
      </w:r>
    </w:p>
    <w:p w14:paraId="2755BF3A" w14:textId="69F06C4C" w:rsidR="003C3D1D" w:rsidRPr="00435A40" w:rsidRDefault="003C3D1D" w:rsidP="003C3D1D">
      <w:pPr>
        <w:pStyle w:val="aa"/>
        <w:spacing w:line="360" w:lineRule="auto"/>
        <w:jc w:val="both"/>
        <w:rPr>
          <w:rFonts w:asciiTheme="minorEastAsia" w:eastAsiaTheme="minorEastAsia" w:hAnsiTheme="minorEastAsia"/>
        </w:rPr>
      </w:pPr>
      <w:r>
        <w:rPr>
          <w:rFonts w:asciiTheme="minorEastAsia" w:eastAsiaTheme="minorEastAsia" w:hAnsiTheme="minorEastAsia" w:hint="eastAsia"/>
        </w:rPr>
        <w:t>此外</w:t>
      </w:r>
      <w:r>
        <w:rPr>
          <w:rFonts w:asciiTheme="minorEastAsia" w:eastAsiaTheme="minorEastAsia" w:hAnsiTheme="minorEastAsia"/>
        </w:rPr>
        <w:t>，</w:t>
      </w:r>
      <w:r w:rsidR="005E3417">
        <w:rPr>
          <w:rFonts w:asciiTheme="minorEastAsia" w:eastAsiaTheme="minorEastAsia" w:hAnsiTheme="minorEastAsia"/>
        </w:rPr>
        <w:t>感谢所有给予我鼓励和帮助的同学，</w:t>
      </w:r>
      <w:r w:rsidR="00687683">
        <w:rPr>
          <w:rFonts w:asciiTheme="minorEastAsia" w:eastAsiaTheme="minorEastAsia" w:hAnsiTheme="minorEastAsia"/>
        </w:rPr>
        <w:t>感谢肖鹏、</w:t>
      </w:r>
      <w:r w:rsidR="00687683">
        <w:rPr>
          <w:rFonts w:asciiTheme="minorEastAsia" w:eastAsiaTheme="minorEastAsia" w:hAnsiTheme="minorEastAsia" w:hint="eastAsia"/>
        </w:rPr>
        <w:t>陆</w:t>
      </w:r>
      <w:r w:rsidR="00687683">
        <w:rPr>
          <w:rFonts w:asciiTheme="minorEastAsia" w:eastAsiaTheme="minorEastAsia" w:hAnsiTheme="minorEastAsia"/>
        </w:rPr>
        <w:t>蓓蓓等同学</w:t>
      </w:r>
      <w:r>
        <w:rPr>
          <w:rFonts w:asciiTheme="minorEastAsia" w:eastAsiaTheme="minorEastAsia" w:hAnsiTheme="minorEastAsia" w:hint="eastAsia"/>
        </w:rPr>
        <w:t>在</w:t>
      </w:r>
      <w:r w:rsidR="00687683">
        <w:rPr>
          <w:rFonts w:asciiTheme="minorEastAsia" w:eastAsiaTheme="minorEastAsia" w:hAnsiTheme="minorEastAsia"/>
        </w:rPr>
        <w:t>我</w:t>
      </w:r>
      <w:r>
        <w:rPr>
          <w:rFonts w:asciiTheme="minorEastAsia" w:eastAsiaTheme="minorEastAsia" w:hAnsiTheme="minorEastAsia"/>
        </w:rPr>
        <w:t>论文</w:t>
      </w:r>
      <w:r w:rsidR="00453D50">
        <w:rPr>
          <w:rFonts w:asciiTheme="minorEastAsia" w:eastAsiaTheme="minorEastAsia" w:hAnsiTheme="minorEastAsia" w:hint="eastAsia"/>
        </w:rPr>
        <w:t>撰写</w:t>
      </w:r>
      <w:r>
        <w:rPr>
          <w:rFonts w:asciiTheme="minorEastAsia" w:eastAsiaTheme="minorEastAsia" w:hAnsiTheme="minorEastAsia"/>
        </w:rPr>
        <w:t>过程中</w:t>
      </w:r>
      <w:r w:rsidR="00B3208A">
        <w:rPr>
          <w:rFonts w:asciiTheme="minorEastAsia" w:eastAsiaTheme="minorEastAsia" w:hAnsiTheme="minorEastAsia"/>
        </w:rPr>
        <w:t>，</w:t>
      </w:r>
      <w:r w:rsidR="00687683">
        <w:rPr>
          <w:rFonts w:asciiTheme="minorEastAsia" w:eastAsiaTheme="minorEastAsia" w:hAnsiTheme="minorEastAsia"/>
        </w:rPr>
        <w:t>帮助我解决</w:t>
      </w:r>
      <w:r w:rsidR="00B3208A">
        <w:rPr>
          <w:rFonts w:asciiTheme="minorEastAsia" w:eastAsiaTheme="minorEastAsia" w:hAnsiTheme="minorEastAsia"/>
        </w:rPr>
        <w:t>许多编辑工具</w:t>
      </w:r>
      <w:r w:rsidR="00767DF7">
        <w:rPr>
          <w:rFonts w:asciiTheme="minorEastAsia" w:eastAsiaTheme="minorEastAsia" w:hAnsiTheme="minorEastAsia"/>
        </w:rPr>
        <w:t>使用</w:t>
      </w:r>
      <w:r w:rsidR="00B3208A">
        <w:rPr>
          <w:rFonts w:asciiTheme="minorEastAsia" w:eastAsiaTheme="minorEastAsia" w:hAnsiTheme="minorEastAsia"/>
        </w:rPr>
        <w:t>、</w:t>
      </w:r>
      <w:r w:rsidR="00A47AAD">
        <w:rPr>
          <w:rFonts w:asciiTheme="minorEastAsia" w:eastAsiaTheme="minorEastAsia" w:hAnsiTheme="minorEastAsia"/>
        </w:rPr>
        <w:t>文档</w:t>
      </w:r>
      <w:r w:rsidR="00B3208A">
        <w:rPr>
          <w:rFonts w:asciiTheme="minorEastAsia" w:eastAsiaTheme="minorEastAsia" w:hAnsiTheme="minorEastAsia" w:hint="eastAsia"/>
        </w:rPr>
        <w:t>格式</w:t>
      </w:r>
      <w:r w:rsidR="00B3208A">
        <w:rPr>
          <w:rFonts w:asciiTheme="minorEastAsia" w:eastAsiaTheme="minorEastAsia" w:hAnsiTheme="minorEastAsia"/>
        </w:rPr>
        <w:t>转换</w:t>
      </w:r>
      <w:r w:rsidR="00503C14">
        <w:rPr>
          <w:rFonts w:asciiTheme="minorEastAsia" w:eastAsiaTheme="minorEastAsia" w:hAnsiTheme="minorEastAsia"/>
        </w:rPr>
        <w:t>、</w:t>
      </w:r>
      <w:r w:rsidR="00503C14">
        <w:rPr>
          <w:rFonts w:asciiTheme="minorEastAsia" w:eastAsiaTheme="minorEastAsia" w:hAnsiTheme="minorEastAsia" w:hint="eastAsia"/>
        </w:rPr>
        <w:t>论文</w:t>
      </w:r>
      <w:r w:rsidR="005744E5">
        <w:rPr>
          <w:rFonts w:asciiTheme="minorEastAsia" w:eastAsiaTheme="minorEastAsia" w:hAnsiTheme="minorEastAsia" w:hint="eastAsia"/>
        </w:rPr>
        <w:t>内容</w:t>
      </w:r>
      <w:r w:rsidR="00503C14">
        <w:rPr>
          <w:rFonts w:asciiTheme="minorEastAsia" w:eastAsiaTheme="minorEastAsia" w:hAnsiTheme="minorEastAsia"/>
        </w:rPr>
        <w:t>规范</w:t>
      </w:r>
      <w:r w:rsidR="00A47AAD">
        <w:rPr>
          <w:rFonts w:asciiTheme="minorEastAsia" w:eastAsiaTheme="minorEastAsia" w:hAnsiTheme="minorEastAsia"/>
        </w:rPr>
        <w:t>等方面的问题</w:t>
      </w:r>
      <w:r w:rsidR="001A3A3E">
        <w:rPr>
          <w:rFonts w:asciiTheme="minorEastAsia" w:eastAsiaTheme="minorEastAsia" w:hAnsiTheme="minorEastAsia" w:hint="eastAsia"/>
        </w:rPr>
        <w:t>。</w:t>
      </w:r>
    </w:p>
    <w:p w14:paraId="7B57B533" w14:textId="33F84DBD" w:rsidR="00960991" w:rsidRPr="00435A40" w:rsidRDefault="00683B8B" w:rsidP="00960991">
      <w:pPr>
        <w:pStyle w:val="aa"/>
        <w:spacing w:line="360" w:lineRule="auto"/>
        <w:jc w:val="both"/>
        <w:rPr>
          <w:rFonts w:asciiTheme="minorEastAsia" w:eastAsiaTheme="minorEastAsia" w:hAnsiTheme="minorEastAsia"/>
        </w:rPr>
      </w:pPr>
      <w:r w:rsidRPr="00435A40">
        <w:rPr>
          <w:rFonts w:asciiTheme="minorEastAsia" w:eastAsiaTheme="minorEastAsia" w:hAnsiTheme="minorEastAsia"/>
        </w:rPr>
        <w:t>通过本次毕业设计，我得到了许多成长，自己独立完成工作的能力、调研资料的能力、代码编写的能力等等，都得到大大提高。所以非常感谢学校开设毕业设计这样的课题来进一步检验和锻炼我们的研究和创新能力。同时，也要感谢大学四年教导我的各位老师，您们传授的知识是我完成毕业设计的基础，您们渊博的知识和严谨的学术研究作风都给我留下深刻的印象，今后也会继续向您们学习。</w:t>
      </w:r>
    </w:p>
    <w:p w14:paraId="5DFFD5A2" w14:textId="77777777" w:rsidR="00683B8B" w:rsidRPr="00435A40" w:rsidRDefault="00683B8B" w:rsidP="00683B8B">
      <w:pPr>
        <w:pStyle w:val="aa"/>
        <w:spacing w:line="360" w:lineRule="auto"/>
        <w:jc w:val="both"/>
        <w:rPr>
          <w:rFonts w:asciiTheme="minorEastAsia" w:eastAsiaTheme="minorEastAsia" w:hAnsiTheme="minorEastAsia"/>
        </w:rPr>
      </w:pPr>
      <w:r w:rsidRPr="00435A40">
        <w:rPr>
          <w:rFonts w:asciiTheme="minorEastAsia" w:eastAsiaTheme="minorEastAsia" w:hAnsiTheme="minorEastAsia"/>
        </w:rPr>
        <w:t>最后，再次向所有在大学四年里给予我关心和帮助的人们表示由衷的感谢！</w:t>
      </w:r>
    </w:p>
    <w:p w14:paraId="5EE42726" w14:textId="4A000E5F" w:rsidR="00875EB3" w:rsidRPr="00AE755A" w:rsidRDefault="00683B8B" w:rsidP="00435A40">
      <w:pPr>
        <w:pStyle w:val="aa"/>
        <w:spacing w:line="360" w:lineRule="auto"/>
        <w:ind w:left="567" w:hanging="567"/>
      </w:pPr>
      <w:r w:rsidRPr="00A31B03" w:rsidDel="00177094">
        <w:rPr>
          <w:rStyle w:val="Char"/>
          <w:rFonts w:ascii="Times New Roman" w:eastAsia="宋体" w:hAnsi="Times New Roman" w:cs="Times New Roman"/>
          <w:color w:val="000000" w:themeColor="text1"/>
        </w:rPr>
        <w:t xml:space="preserve"> </w:t>
      </w:r>
    </w:p>
    <w:p w14:paraId="71BEC9D3" w14:textId="77777777" w:rsidR="00875EB3" w:rsidRPr="00AE755A" w:rsidRDefault="00875EB3" w:rsidP="00435A40">
      <w:pPr>
        <w:spacing w:line="360" w:lineRule="auto"/>
        <w:rPr>
          <w:color w:val="000000" w:themeColor="text1"/>
        </w:rPr>
      </w:pPr>
    </w:p>
    <w:sectPr w:rsidR="00875EB3" w:rsidRPr="00AE755A" w:rsidSect="00435A40">
      <w:pgSz w:w="11900" w:h="16840"/>
      <w:pgMar w:top="1440" w:right="1800" w:bottom="1440" w:left="1800" w:header="851" w:footer="992" w:gutter="0"/>
      <w:pgNumType w:fmt="upperRoman" w:start="4"/>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C509812" w14:textId="77777777" w:rsidR="005632AA" w:rsidRDefault="005632AA">
      <w:r>
        <w:separator/>
      </w:r>
    </w:p>
  </w:endnote>
  <w:endnote w:type="continuationSeparator" w:id="0">
    <w:p w14:paraId="00E91BD9" w14:textId="77777777" w:rsidR="005632AA" w:rsidRDefault="00563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SimHei">
    <w:panose1 w:val="02010609060101010101"/>
    <w:charset w:val="88"/>
    <w:family w:val="auto"/>
    <w:pitch w:val="variable"/>
    <w:sig w:usb0="800002BF" w:usb1="38CF7CFA" w:usb2="00000016" w:usb3="00000000" w:csb0="00140001" w:csb1="00000000"/>
  </w:font>
  <w:font w:name="SimSun">
    <w:panose1 w:val="02010600030101010101"/>
    <w:charset w:val="86"/>
    <w:family w:val="auto"/>
    <w:pitch w:val="variable"/>
    <w:sig w:usb0="00000003" w:usb1="080E0000" w:usb2="00000010"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 w:name="PingFang SC">
    <w:panose1 w:val="020B0400000000000000"/>
    <w:charset w:val="88"/>
    <w:family w:val="auto"/>
    <w:pitch w:val="variable"/>
    <w:sig w:usb0="A00002FF" w:usb1="7ACFFDFB"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36127" w14:textId="77777777" w:rsidR="001357AB" w:rsidRDefault="001357AB" w:rsidP="00B73951">
    <w:pPr>
      <w:pStyle w:val="a8"/>
      <w:framePr w:wrap="none" w:vAnchor="text" w:hAnchor="margin" w:xAlign="center" w:y="1"/>
      <w:rPr>
        <w:ins w:id="2" w:author="Microsoft Office 用户" w:date="2017-05-24T14:34:00Z"/>
        <w:rStyle w:val="afe"/>
      </w:rPr>
    </w:pPr>
    <w:ins w:id="3" w:author="Microsoft Office 用户" w:date="2017-05-24T14:34:00Z">
      <w:r>
        <w:rPr>
          <w:rStyle w:val="afe"/>
        </w:rPr>
        <w:fldChar w:fldCharType="begin"/>
      </w:r>
      <w:r>
        <w:rPr>
          <w:rStyle w:val="afe"/>
        </w:rPr>
        <w:instrText xml:space="preserve">PAGE  </w:instrText>
      </w:r>
      <w:r>
        <w:rPr>
          <w:rStyle w:val="afe"/>
        </w:rPr>
        <w:fldChar w:fldCharType="end"/>
      </w:r>
    </w:ins>
  </w:p>
  <w:p w14:paraId="147F051A" w14:textId="77777777" w:rsidR="001357AB" w:rsidRDefault="001357AB">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4F5B9" w14:textId="77777777" w:rsidR="001357AB" w:rsidRDefault="001357AB" w:rsidP="003D3F20">
    <w:pPr>
      <w:pStyle w:val="a8"/>
      <w:framePr w:wrap="none" w:vAnchor="text" w:hAnchor="margin" w:xAlign="center" w:y="1"/>
      <w:rPr>
        <w:ins w:id="4" w:author="Microsoft Office 用户" w:date="2017-05-24T14:35:00Z"/>
        <w:rStyle w:val="afe"/>
      </w:rPr>
    </w:pPr>
    <w:ins w:id="5" w:author="Microsoft Office 用户" w:date="2017-05-24T14:35:00Z">
      <w:r>
        <w:rPr>
          <w:rStyle w:val="afe"/>
        </w:rPr>
        <w:fldChar w:fldCharType="begin"/>
      </w:r>
      <w:r>
        <w:rPr>
          <w:rStyle w:val="afe"/>
        </w:rPr>
        <w:instrText xml:space="preserve">PAGE  </w:instrText>
      </w:r>
    </w:ins>
    <w:r>
      <w:rPr>
        <w:rStyle w:val="afe"/>
      </w:rPr>
      <w:fldChar w:fldCharType="separate"/>
    </w:r>
    <w:r w:rsidR="00AC2CFA">
      <w:rPr>
        <w:rStyle w:val="afe"/>
        <w:noProof/>
      </w:rPr>
      <w:t>I</w:t>
    </w:r>
    <w:ins w:id="6" w:author="Microsoft Office 用户" w:date="2017-05-24T14:35:00Z">
      <w:r>
        <w:rPr>
          <w:rStyle w:val="afe"/>
        </w:rPr>
        <w:fldChar w:fldCharType="end"/>
      </w:r>
    </w:ins>
  </w:p>
  <w:p w14:paraId="5A34F723" w14:textId="052A67F4" w:rsidR="001357AB" w:rsidRDefault="001357AB">
    <w:pPr>
      <w:pStyle w:val="a8"/>
      <w:tabs>
        <w:tab w:val="clear" w:pos="8306"/>
        <w:tab w:val="right" w:pos="8280"/>
      </w:tabs>
      <w:pPrChange w:id="7" w:author="Microsoft Office 用户" w:date="2017-05-24T14:34:00Z">
        <w:pPr>
          <w:pStyle w:val="a8"/>
          <w:tabs>
            <w:tab w:val="clear" w:pos="8306"/>
            <w:tab w:val="right" w:pos="8280"/>
          </w:tabs>
          <w:jc w:val="center"/>
        </w:pPr>
      </w:pPrChan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D29FF" w14:textId="77777777" w:rsidR="001357AB" w:rsidRDefault="001357AB" w:rsidP="003D3F20">
    <w:pPr>
      <w:pStyle w:val="a8"/>
      <w:framePr w:wrap="none" w:vAnchor="text" w:hAnchor="margin" w:xAlign="center" w:y="1"/>
      <w:rPr>
        <w:ins w:id="89" w:author="Microsoft Office 用户" w:date="2017-05-24T14:35:00Z"/>
        <w:rStyle w:val="afe"/>
      </w:rPr>
    </w:pPr>
    <w:ins w:id="90" w:author="Microsoft Office 用户" w:date="2017-05-24T14:35:00Z">
      <w:r>
        <w:rPr>
          <w:rStyle w:val="afe"/>
        </w:rPr>
        <w:fldChar w:fldCharType="begin"/>
      </w:r>
      <w:r>
        <w:rPr>
          <w:rStyle w:val="afe"/>
        </w:rPr>
        <w:instrText xml:space="preserve">PAGE  </w:instrText>
      </w:r>
    </w:ins>
    <w:r>
      <w:rPr>
        <w:rStyle w:val="afe"/>
      </w:rPr>
      <w:fldChar w:fldCharType="separate"/>
    </w:r>
    <w:r w:rsidR="00AC2CFA">
      <w:rPr>
        <w:rStyle w:val="afe"/>
        <w:noProof/>
      </w:rPr>
      <w:t>12</w:t>
    </w:r>
    <w:ins w:id="91" w:author="Microsoft Office 用户" w:date="2017-05-24T14:35:00Z">
      <w:r>
        <w:rPr>
          <w:rStyle w:val="afe"/>
        </w:rPr>
        <w:fldChar w:fldCharType="end"/>
      </w:r>
    </w:ins>
  </w:p>
  <w:p w14:paraId="2820BACF" w14:textId="77777777" w:rsidR="001357AB" w:rsidRDefault="001357AB">
    <w:pPr>
      <w:pStyle w:val="a8"/>
      <w:tabs>
        <w:tab w:val="clear" w:pos="8306"/>
        <w:tab w:val="right" w:pos="8280"/>
      </w:tabs>
      <w:pPrChange w:id="92" w:author="Microsoft Office 用户" w:date="2017-05-24T14:34:00Z">
        <w:pPr>
          <w:pStyle w:val="a8"/>
          <w:tabs>
            <w:tab w:val="clear" w:pos="8306"/>
            <w:tab w:val="right" w:pos="8280"/>
          </w:tabs>
          <w:jc w:val="center"/>
        </w:pPr>
      </w:pPrChan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BB7B7A8" w14:textId="77777777" w:rsidR="005632AA" w:rsidRDefault="005632AA">
      <w:r>
        <w:separator/>
      </w:r>
    </w:p>
  </w:footnote>
  <w:footnote w:type="continuationSeparator" w:id="0">
    <w:p w14:paraId="5E1ED872" w14:textId="77777777" w:rsidR="005632AA" w:rsidRDefault="005632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AD342" w14:textId="77777777" w:rsidR="001357AB" w:rsidRDefault="001357AB">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928641E"/>
    <w:multiLevelType w:val="hybridMultilevel"/>
    <w:tmpl w:val="90327260"/>
    <w:numStyleLink w:val="0"/>
  </w:abstractNum>
  <w:abstractNum w:abstractNumId="1">
    <w:nsid w:val="0AAC26F8"/>
    <w:multiLevelType w:val="hybridMultilevel"/>
    <w:tmpl w:val="691CEBB6"/>
    <w:lvl w:ilvl="0" w:tplc="04090011">
      <w:start w:val="1"/>
      <w:numFmt w:val="decimal"/>
      <w:lvlText w:val="%1)"/>
      <w:lvlJc w:val="left"/>
      <w:pPr>
        <w:tabs>
          <w:tab w:val="num" w:pos="735"/>
        </w:tabs>
        <w:ind w:left="253" w:firstLine="229"/>
      </w:pPr>
      <w:rPr>
        <w:rFonts w:hint="default"/>
        <w:caps w:val="0"/>
        <w:smallCaps w:val="0"/>
        <w:strike w:val="0"/>
        <w:dstrike w:val="0"/>
        <w:outline w:val="0"/>
        <w:emboss w:val="0"/>
        <w:imprint w:val="0"/>
        <w:spacing w:val="0"/>
        <w:w w:val="100"/>
        <w:kern w:val="0"/>
        <w:position w:val="0"/>
        <w:highlight w:val="none"/>
        <w:vertAlign w:val="baseline"/>
      </w:rPr>
    </w:lvl>
    <w:lvl w:ilvl="1" w:tplc="00DC333E">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1DB623FE">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20082B8A">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D09469B6">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CB146CD8">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020856E6">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15687588">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5B30C322">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58D0039"/>
    <w:multiLevelType w:val="hybridMultilevel"/>
    <w:tmpl w:val="576AE4E6"/>
    <w:lvl w:ilvl="0" w:tplc="B96E4F4A">
      <w:start w:val="1"/>
      <w:numFmt w:val="decimal"/>
      <w:lvlText w:val="%1."/>
      <w:lvlJc w:val="left"/>
      <w:pPr>
        <w:ind w:left="1142" w:hanging="6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25514C6A"/>
    <w:multiLevelType w:val="hybridMultilevel"/>
    <w:tmpl w:val="9D160270"/>
    <w:lvl w:ilvl="0" w:tplc="F848A38E">
      <w:start w:val="1"/>
      <w:numFmt w:val="decimal"/>
      <w:lvlText w:val="（%1）"/>
      <w:lvlJc w:val="left"/>
      <w:pPr>
        <w:tabs>
          <w:tab w:val="num" w:pos="735"/>
        </w:tabs>
        <w:ind w:left="253" w:firstLine="229"/>
      </w:pPr>
      <w:rPr>
        <w:rFonts w:hint="default"/>
        <w:caps w:val="0"/>
        <w:smallCaps w:val="0"/>
        <w:strike w:val="0"/>
        <w:dstrike w:val="0"/>
        <w:outline w:val="0"/>
        <w:emboss w:val="0"/>
        <w:imprint w:val="0"/>
        <w:spacing w:val="0"/>
        <w:w w:val="100"/>
        <w:kern w:val="0"/>
        <w:position w:val="0"/>
        <w:highlight w:val="none"/>
        <w:vertAlign w:val="baseline"/>
      </w:rPr>
    </w:lvl>
    <w:lvl w:ilvl="1" w:tplc="00DC333E">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1DB623FE">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20082B8A">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D09469B6">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CB146CD8">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020856E6">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15687588">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5B30C322">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27726843"/>
    <w:multiLevelType w:val="multilevel"/>
    <w:tmpl w:val="27726843"/>
    <w:lvl w:ilvl="0">
      <w:start w:val="1"/>
      <w:numFmt w:val="decimal"/>
      <w:lvlText w:val="%1)"/>
      <w:lvlJc w:val="left"/>
      <w:pPr>
        <w:ind w:left="842" w:hanging="360"/>
      </w:pPr>
      <w:rPr>
        <w:rFonts w:hint="default"/>
      </w:r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5">
    <w:nsid w:val="31931692"/>
    <w:multiLevelType w:val="hybridMultilevel"/>
    <w:tmpl w:val="30604D60"/>
    <w:styleLink w:val="a"/>
    <w:lvl w:ilvl="0" w:tplc="C43EF922">
      <w:start w:val="1"/>
      <w:numFmt w:val="decimal"/>
      <w:lvlText w:val="%1."/>
      <w:lvlJc w:val="left"/>
      <w:pPr>
        <w:tabs>
          <w:tab w:val="num" w:pos="735"/>
        </w:tabs>
        <w:ind w:left="253" w:firstLine="229"/>
      </w:pPr>
      <w:rPr>
        <w:rFonts w:hAnsi="Arial Unicode MS"/>
        <w:caps w:val="0"/>
        <w:smallCaps w:val="0"/>
        <w:strike w:val="0"/>
        <w:dstrike w:val="0"/>
        <w:outline w:val="0"/>
        <w:emboss w:val="0"/>
        <w:imprint w:val="0"/>
        <w:spacing w:val="0"/>
        <w:w w:val="100"/>
        <w:kern w:val="0"/>
        <w:position w:val="0"/>
        <w:highlight w:val="none"/>
        <w:vertAlign w:val="baseline"/>
      </w:rPr>
    </w:lvl>
    <w:lvl w:ilvl="1" w:tplc="1B2001A6">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87F41C00">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716C96F6">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F9F4BBF4">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16F64A6A">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2480C682">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04DA81B0">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D7289328">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4BBA7181"/>
    <w:multiLevelType w:val="hybridMultilevel"/>
    <w:tmpl w:val="70F6E76E"/>
    <w:lvl w:ilvl="0" w:tplc="F848A38E">
      <w:start w:val="1"/>
      <w:numFmt w:val="decimal"/>
      <w:lvlText w:val="（%1）"/>
      <w:lvlJc w:val="left"/>
      <w:pPr>
        <w:ind w:left="902" w:hanging="4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nsid w:val="4C1D2BF0"/>
    <w:multiLevelType w:val="hybridMultilevel"/>
    <w:tmpl w:val="90327260"/>
    <w:styleLink w:val="0"/>
    <w:lvl w:ilvl="0" w:tplc="450C52A4">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B622D32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AE9C1E92">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0B3E92C6">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398E4BF4">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51EAE662">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FC107F6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1EA6521A">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080C1248">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4DAB5DE4"/>
    <w:multiLevelType w:val="hybridMultilevel"/>
    <w:tmpl w:val="75EA2E82"/>
    <w:lvl w:ilvl="0" w:tplc="7D3243A6">
      <w:start w:val="1"/>
      <w:numFmt w:val="decimal"/>
      <w:lvlText w:val="（%1）"/>
      <w:lvlJc w:val="left"/>
      <w:pPr>
        <w:tabs>
          <w:tab w:val="num" w:pos="3086"/>
        </w:tabs>
        <w:ind w:left="2604" w:firstLine="89"/>
      </w:pPr>
      <w:rPr>
        <w:rFonts w:ascii="Times New Roman" w:hAnsi="Times New Roman" w:cs="Times New Roman" w:hint="default"/>
        <w:b w:val="0"/>
        <w:bCs w:val="0"/>
        <w:i w:val="0"/>
        <w:iCs w:val="0"/>
        <w:caps w:val="0"/>
        <w:smallCaps w:val="0"/>
        <w:strike w:val="0"/>
        <w:dstrike w:val="0"/>
        <w:outline w:val="0"/>
        <w:emboss w:val="0"/>
        <w:imprint w:val="0"/>
        <w:color w:val="000000" w:themeColor="text1"/>
        <w:spacing w:val="0"/>
        <w:w w:val="100"/>
        <w:kern w:val="0"/>
        <w:position w:val="0"/>
        <w:sz w:val="24"/>
        <w:szCs w:val="24"/>
        <w:highlight w:val="none"/>
        <w:vertAlign w:val="baseline"/>
      </w:rPr>
    </w:lvl>
    <w:lvl w:ilvl="1" w:tplc="0C8E1E62">
      <w:start w:val="1"/>
      <w:numFmt w:val="decimal"/>
      <w:lvlText w:val="%2."/>
      <w:lvlJc w:val="left"/>
      <w:pPr>
        <w:tabs>
          <w:tab w:val="num" w:pos="3806"/>
        </w:tabs>
        <w:ind w:left="3324"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4526"/>
        </w:tabs>
        <w:ind w:left="4044"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5246"/>
        </w:tabs>
        <w:ind w:left="4764"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5966"/>
        </w:tabs>
        <w:ind w:left="5484"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6686"/>
        </w:tabs>
        <w:ind w:left="6204"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7406"/>
        </w:tabs>
        <w:ind w:left="6924"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8126"/>
        </w:tabs>
        <w:ind w:left="7644"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8846"/>
        </w:tabs>
        <w:ind w:left="8364"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6105590D"/>
    <w:multiLevelType w:val="hybridMultilevel"/>
    <w:tmpl w:val="30604D60"/>
    <w:numStyleLink w:val="a"/>
  </w:abstractNum>
  <w:abstractNum w:abstractNumId="10">
    <w:nsid w:val="62FE6542"/>
    <w:multiLevelType w:val="hybridMultilevel"/>
    <w:tmpl w:val="22800ED6"/>
    <w:lvl w:ilvl="0" w:tplc="62F002D8">
      <w:start w:val="1"/>
      <w:numFmt w:val="decimal"/>
      <w:lvlText w:val="（%1）"/>
      <w:lvlJc w:val="left"/>
      <w:pPr>
        <w:ind w:left="1287" w:hanging="720"/>
      </w:pPr>
      <w:rPr>
        <w:rFonts w:asciiTheme="minorEastAsia" w:eastAsiaTheme="minorEastAsia" w:hAnsiTheme="minorEastAsia" w:hint="default"/>
        <w:sz w:val="24"/>
        <w:szCs w:val="24"/>
      </w:rPr>
    </w:lvl>
    <w:lvl w:ilvl="1" w:tplc="04090019" w:tentative="1">
      <w:start w:val="1"/>
      <w:numFmt w:val="lowerLetter"/>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lowerLetter"/>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lowerLetter"/>
      <w:lvlText w:val="%8)"/>
      <w:lvlJc w:val="left"/>
      <w:pPr>
        <w:ind w:left="4322" w:hanging="480"/>
      </w:pPr>
    </w:lvl>
    <w:lvl w:ilvl="8" w:tplc="0409001B" w:tentative="1">
      <w:start w:val="1"/>
      <w:numFmt w:val="lowerRoman"/>
      <w:lvlText w:val="%9."/>
      <w:lvlJc w:val="right"/>
      <w:pPr>
        <w:ind w:left="4802" w:hanging="480"/>
      </w:pPr>
    </w:lvl>
  </w:abstractNum>
  <w:abstractNum w:abstractNumId="11">
    <w:nsid w:val="67C53DC1"/>
    <w:multiLevelType w:val="hybridMultilevel"/>
    <w:tmpl w:val="8A741528"/>
    <w:styleLink w:val="a0"/>
    <w:lvl w:ilvl="0" w:tplc="05A62A8C">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9A1A5C7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42DA03B4">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72C803AE">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76922390">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9AF2E02C">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76BEDA3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35BA999E">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C2D4DF82">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6A661C4D"/>
    <w:multiLevelType w:val="hybridMultilevel"/>
    <w:tmpl w:val="AC8E64D4"/>
    <w:lvl w:ilvl="0" w:tplc="95B49B4C">
      <w:start w:val="1"/>
      <w:numFmt w:val="decimal"/>
      <w:lvlText w:val="%1."/>
      <w:lvlJc w:val="left"/>
      <w:pPr>
        <w:tabs>
          <w:tab w:val="num" w:pos="875"/>
        </w:tabs>
        <w:ind w:left="393" w:firstLine="89"/>
      </w:pPr>
      <w:rPr>
        <w:rFonts w:hAnsi="Arial Unicode MS"/>
        <w:caps w:val="0"/>
        <w:smallCaps w:val="0"/>
        <w:strike w:val="0"/>
        <w:dstrike w:val="0"/>
        <w:outline w:val="0"/>
        <w:emboss w:val="0"/>
        <w:imprint w:val="0"/>
        <w:color w:val="000000" w:themeColor="text1"/>
        <w:spacing w:val="0"/>
        <w:w w:val="100"/>
        <w:kern w:val="0"/>
        <w:position w:val="0"/>
        <w:sz w:val="24"/>
        <w:szCs w:val="24"/>
        <w:highlight w:val="none"/>
        <w:vertAlign w:val="baseline"/>
      </w:rPr>
    </w:lvl>
    <w:lvl w:ilvl="1" w:tplc="0C8E1E62">
      <w:start w:val="1"/>
      <w:numFmt w:val="decimal"/>
      <w:lvlText w:val="%2."/>
      <w:lvlJc w:val="left"/>
      <w:pPr>
        <w:tabs>
          <w:tab w:val="num" w:pos="1595"/>
        </w:tabs>
        <w:ind w:left="1113"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2315"/>
        </w:tabs>
        <w:ind w:left="1833"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3035"/>
        </w:tabs>
        <w:ind w:left="2553"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3755"/>
        </w:tabs>
        <w:ind w:left="3273"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4475"/>
        </w:tabs>
        <w:ind w:left="3993"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5195"/>
        </w:tabs>
        <w:ind w:left="4713"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5915"/>
        </w:tabs>
        <w:ind w:left="5433"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6635"/>
        </w:tabs>
        <w:ind w:left="6153"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6B3C302A"/>
    <w:multiLevelType w:val="hybridMultilevel"/>
    <w:tmpl w:val="8A741528"/>
    <w:numStyleLink w:val="a0"/>
  </w:abstractNum>
  <w:num w:numId="1">
    <w:abstractNumId w:val="11"/>
  </w:num>
  <w:num w:numId="2">
    <w:abstractNumId w:val="13"/>
  </w:num>
  <w:num w:numId="3">
    <w:abstractNumId w:val="7"/>
  </w:num>
  <w:num w:numId="4">
    <w:abstractNumId w:val="0"/>
  </w:num>
  <w:num w:numId="5">
    <w:abstractNumId w:val="0"/>
    <w:lvlOverride w:ilvl="0">
      <w:lvl w:ilvl="0" w:tplc="38CE9904">
        <w:start w:val="1"/>
        <w:numFmt w:val="bullet"/>
        <w:lvlText w:val="•"/>
        <w:lvlJc w:val="left"/>
        <w:pPr>
          <w:tabs>
            <w:tab w:val="num" w:pos="671"/>
          </w:tabs>
          <w:ind w:left="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B1DA9C42">
        <w:start w:val="1"/>
        <w:numFmt w:val="bullet"/>
        <w:lvlText w:val="•"/>
        <w:lvlJc w:val="left"/>
        <w:pPr>
          <w:tabs>
            <w:tab w:val="num" w:pos="1271"/>
          </w:tabs>
          <w:ind w:left="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0A7A256A">
        <w:start w:val="1"/>
        <w:numFmt w:val="bullet"/>
        <w:lvlText w:val="•"/>
        <w:lvlJc w:val="left"/>
        <w:pPr>
          <w:tabs>
            <w:tab w:val="num" w:pos="1871"/>
          </w:tabs>
          <w:ind w:left="1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CF882AB2">
        <w:start w:val="1"/>
        <w:numFmt w:val="bullet"/>
        <w:lvlText w:val="•"/>
        <w:lvlJc w:val="left"/>
        <w:pPr>
          <w:tabs>
            <w:tab w:val="num" w:pos="2471"/>
          </w:tabs>
          <w:ind w:left="1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749E6668">
        <w:start w:val="1"/>
        <w:numFmt w:val="bullet"/>
        <w:lvlText w:val="•"/>
        <w:lvlJc w:val="left"/>
        <w:pPr>
          <w:tabs>
            <w:tab w:val="num" w:pos="3071"/>
          </w:tabs>
          <w:ind w:left="25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2CB6C3A8">
        <w:start w:val="1"/>
        <w:numFmt w:val="bullet"/>
        <w:lvlText w:val="•"/>
        <w:lvlJc w:val="left"/>
        <w:pPr>
          <w:tabs>
            <w:tab w:val="num" w:pos="3671"/>
          </w:tabs>
          <w:ind w:left="3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B9BE29A8">
        <w:start w:val="1"/>
        <w:numFmt w:val="bullet"/>
        <w:lvlText w:val="•"/>
        <w:lvlJc w:val="left"/>
        <w:pPr>
          <w:tabs>
            <w:tab w:val="num" w:pos="4271"/>
          </w:tabs>
          <w:ind w:left="3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9FAC2BC6">
        <w:start w:val="1"/>
        <w:numFmt w:val="bullet"/>
        <w:lvlText w:val="•"/>
        <w:lvlJc w:val="left"/>
        <w:pPr>
          <w:tabs>
            <w:tab w:val="num" w:pos="4871"/>
          </w:tabs>
          <w:ind w:left="4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B304126A">
        <w:start w:val="1"/>
        <w:numFmt w:val="bullet"/>
        <w:lvlText w:val="•"/>
        <w:lvlJc w:val="left"/>
        <w:pPr>
          <w:tabs>
            <w:tab w:val="num" w:pos="5471"/>
          </w:tabs>
          <w:ind w:left="4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12"/>
  </w:num>
  <w:num w:numId="7">
    <w:abstractNumId w:val="5"/>
  </w:num>
  <w:num w:numId="8">
    <w:abstractNumId w:val="9"/>
  </w:num>
  <w:num w:numId="9">
    <w:abstractNumId w:val="10"/>
  </w:num>
  <w:num w:numId="10">
    <w:abstractNumId w:val="8"/>
  </w:num>
  <w:num w:numId="11">
    <w:abstractNumId w:val="3"/>
  </w:num>
  <w:num w:numId="12">
    <w:abstractNumId w:val="1"/>
  </w:num>
  <w:num w:numId="13">
    <w:abstractNumId w:val="6"/>
  </w:num>
  <w:num w:numId="14">
    <w:abstractNumId w:val="2"/>
  </w:num>
  <w:num w:numId="15">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markup="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75EB3"/>
    <w:rsid w:val="00001FC1"/>
    <w:rsid w:val="00005AAA"/>
    <w:rsid w:val="00014722"/>
    <w:rsid w:val="00020E7D"/>
    <w:rsid w:val="0002276B"/>
    <w:rsid w:val="00025284"/>
    <w:rsid w:val="000327BA"/>
    <w:rsid w:val="00033768"/>
    <w:rsid w:val="00035E38"/>
    <w:rsid w:val="0003623E"/>
    <w:rsid w:val="000365EE"/>
    <w:rsid w:val="00036641"/>
    <w:rsid w:val="00036F26"/>
    <w:rsid w:val="000414D6"/>
    <w:rsid w:val="00042853"/>
    <w:rsid w:val="00044100"/>
    <w:rsid w:val="000443C0"/>
    <w:rsid w:val="00046FDD"/>
    <w:rsid w:val="00051201"/>
    <w:rsid w:val="00051AD8"/>
    <w:rsid w:val="0005310E"/>
    <w:rsid w:val="000543C6"/>
    <w:rsid w:val="0005543E"/>
    <w:rsid w:val="00057AFB"/>
    <w:rsid w:val="00062000"/>
    <w:rsid w:val="00065A7C"/>
    <w:rsid w:val="0006606B"/>
    <w:rsid w:val="000745B8"/>
    <w:rsid w:val="00076957"/>
    <w:rsid w:val="00082CC5"/>
    <w:rsid w:val="000832B6"/>
    <w:rsid w:val="00083B3F"/>
    <w:rsid w:val="00084E46"/>
    <w:rsid w:val="00087C80"/>
    <w:rsid w:val="00090719"/>
    <w:rsid w:val="000941F8"/>
    <w:rsid w:val="000948AA"/>
    <w:rsid w:val="00097387"/>
    <w:rsid w:val="0009740D"/>
    <w:rsid w:val="000976E9"/>
    <w:rsid w:val="000978AB"/>
    <w:rsid w:val="000A76F3"/>
    <w:rsid w:val="000B1334"/>
    <w:rsid w:val="000B1748"/>
    <w:rsid w:val="000C041D"/>
    <w:rsid w:val="000C2602"/>
    <w:rsid w:val="000D300F"/>
    <w:rsid w:val="000D61F2"/>
    <w:rsid w:val="000D66A1"/>
    <w:rsid w:val="000D6AB0"/>
    <w:rsid w:val="000D7482"/>
    <w:rsid w:val="000D7862"/>
    <w:rsid w:val="000D7DCF"/>
    <w:rsid w:val="000E0683"/>
    <w:rsid w:val="000E2E7D"/>
    <w:rsid w:val="000E4313"/>
    <w:rsid w:val="000E5875"/>
    <w:rsid w:val="000F1D42"/>
    <w:rsid w:val="000F4022"/>
    <w:rsid w:val="000F7739"/>
    <w:rsid w:val="00100B6F"/>
    <w:rsid w:val="00103E05"/>
    <w:rsid w:val="001044C8"/>
    <w:rsid w:val="001061B8"/>
    <w:rsid w:val="00106646"/>
    <w:rsid w:val="00106C3C"/>
    <w:rsid w:val="001118E8"/>
    <w:rsid w:val="00113FE9"/>
    <w:rsid w:val="00116210"/>
    <w:rsid w:val="00116548"/>
    <w:rsid w:val="001169C4"/>
    <w:rsid w:val="001173C9"/>
    <w:rsid w:val="00121BB4"/>
    <w:rsid w:val="00123326"/>
    <w:rsid w:val="00126780"/>
    <w:rsid w:val="0012723A"/>
    <w:rsid w:val="00133840"/>
    <w:rsid w:val="001349BD"/>
    <w:rsid w:val="001357AB"/>
    <w:rsid w:val="00136491"/>
    <w:rsid w:val="00141F69"/>
    <w:rsid w:val="00147E37"/>
    <w:rsid w:val="0015265A"/>
    <w:rsid w:val="00153DEA"/>
    <w:rsid w:val="00154212"/>
    <w:rsid w:val="00157AC8"/>
    <w:rsid w:val="0016041A"/>
    <w:rsid w:val="00160714"/>
    <w:rsid w:val="00163C5C"/>
    <w:rsid w:val="0016412E"/>
    <w:rsid w:val="00171B8C"/>
    <w:rsid w:val="0017397B"/>
    <w:rsid w:val="00176950"/>
    <w:rsid w:val="00177094"/>
    <w:rsid w:val="00181856"/>
    <w:rsid w:val="00190B3C"/>
    <w:rsid w:val="00190BF5"/>
    <w:rsid w:val="001A1E60"/>
    <w:rsid w:val="001A2304"/>
    <w:rsid w:val="001A3A3E"/>
    <w:rsid w:val="001A3A93"/>
    <w:rsid w:val="001A6A8B"/>
    <w:rsid w:val="001C0258"/>
    <w:rsid w:val="001C707B"/>
    <w:rsid w:val="001C7080"/>
    <w:rsid w:val="001D220B"/>
    <w:rsid w:val="001D2F06"/>
    <w:rsid w:val="001D456D"/>
    <w:rsid w:val="001D4F41"/>
    <w:rsid w:val="001D6CC3"/>
    <w:rsid w:val="001E28FB"/>
    <w:rsid w:val="001E3A0A"/>
    <w:rsid w:val="001E6283"/>
    <w:rsid w:val="001F1B47"/>
    <w:rsid w:val="001F371A"/>
    <w:rsid w:val="001F3C3B"/>
    <w:rsid w:val="001F6DC0"/>
    <w:rsid w:val="001F7E1C"/>
    <w:rsid w:val="002023E0"/>
    <w:rsid w:val="002046D8"/>
    <w:rsid w:val="00205DAF"/>
    <w:rsid w:val="00206E0F"/>
    <w:rsid w:val="00207EE4"/>
    <w:rsid w:val="00215F90"/>
    <w:rsid w:val="002177D8"/>
    <w:rsid w:val="00217A9A"/>
    <w:rsid w:val="002223DE"/>
    <w:rsid w:val="00231B8A"/>
    <w:rsid w:val="00234D71"/>
    <w:rsid w:val="002404D4"/>
    <w:rsid w:val="00242789"/>
    <w:rsid w:val="002433CC"/>
    <w:rsid w:val="00245DDB"/>
    <w:rsid w:val="002460A4"/>
    <w:rsid w:val="0024662B"/>
    <w:rsid w:val="0025171C"/>
    <w:rsid w:val="002522D2"/>
    <w:rsid w:val="00255060"/>
    <w:rsid w:val="00255447"/>
    <w:rsid w:val="00256A1B"/>
    <w:rsid w:val="00256E34"/>
    <w:rsid w:val="00263583"/>
    <w:rsid w:val="002663FA"/>
    <w:rsid w:val="0026780B"/>
    <w:rsid w:val="0027148C"/>
    <w:rsid w:val="00271DB4"/>
    <w:rsid w:val="00274CEE"/>
    <w:rsid w:val="00276336"/>
    <w:rsid w:val="00277205"/>
    <w:rsid w:val="00277B12"/>
    <w:rsid w:val="00287C1B"/>
    <w:rsid w:val="0029120D"/>
    <w:rsid w:val="00294C7F"/>
    <w:rsid w:val="00296A0F"/>
    <w:rsid w:val="00297489"/>
    <w:rsid w:val="002A0048"/>
    <w:rsid w:val="002A2CE2"/>
    <w:rsid w:val="002A309E"/>
    <w:rsid w:val="002A59AB"/>
    <w:rsid w:val="002A7457"/>
    <w:rsid w:val="002B192C"/>
    <w:rsid w:val="002B21B3"/>
    <w:rsid w:val="002B27A9"/>
    <w:rsid w:val="002B5E99"/>
    <w:rsid w:val="002C3AEB"/>
    <w:rsid w:val="002C5276"/>
    <w:rsid w:val="002C7939"/>
    <w:rsid w:val="002D34E3"/>
    <w:rsid w:val="002E66AA"/>
    <w:rsid w:val="002E68A4"/>
    <w:rsid w:val="003003B5"/>
    <w:rsid w:val="003022F8"/>
    <w:rsid w:val="00302B18"/>
    <w:rsid w:val="003050C1"/>
    <w:rsid w:val="00306530"/>
    <w:rsid w:val="00306D4E"/>
    <w:rsid w:val="0031088E"/>
    <w:rsid w:val="003114FC"/>
    <w:rsid w:val="003115B0"/>
    <w:rsid w:val="00313CF8"/>
    <w:rsid w:val="00315BA2"/>
    <w:rsid w:val="00315E8B"/>
    <w:rsid w:val="003237BC"/>
    <w:rsid w:val="00324188"/>
    <w:rsid w:val="0032617E"/>
    <w:rsid w:val="00332A39"/>
    <w:rsid w:val="00332B99"/>
    <w:rsid w:val="00333CCA"/>
    <w:rsid w:val="00333CD8"/>
    <w:rsid w:val="00334895"/>
    <w:rsid w:val="003357B9"/>
    <w:rsid w:val="00335BC7"/>
    <w:rsid w:val="00335C2E"/>
    <w:rsid w:val="00335E76"/>
    <w:rsid w:val="00337441"/>
    <w:rsid w:val="00340314"/>
    <w:rsid w:val="003416FB"/>
    <w:rsid w:val="00341A17"/>
    <w:rsid w:val="003436A7"/>
    <w:rsid w:val="0035002E"/>
    <w:rsid w:val="00350874"/>
    <w:rsid w:val="003508A0"/>
    <w:rsid w:val="00353ECC"/>
    <w:rsid w:val="00353FE0"/>
    <w:rsid w:val="00355623"/>
    <w:rsid w:val="00361946"/>
    <w:rsid w:val="003625B6"/>
    <w:rsid w:val="0036377C"/>
    <w:rsid w:val="00373B6B"/>
    <w:rsid w:val="0037673B"/>
    <w:rsid w:val="00376F04"/>
    <w:rsid w:val="003773DB"/>
    <w:rsid w:val="0038274F"/>
    <w:rsid w:val="0038379A"/>
    <w:rsid w:val="0038671C"/>
    <w:rsid w:val="00390581"/>
    <w:rsid w:val="0039420B"/>
    <w:rsid w:val="0039720F"/>
    <w:rsid w:val="003975BA"/>
    <w:rsid w:val="003A0250"/>
    <w:rsid w:val="003A1CBE"/>
    <w:rsid w:val="003A1F91"/>
    <w:rsid w:val="003A3771"/>
    <w:rsid w:val="003A7FCB"/>
    <w:rsid w:val="003B2CEA"/>
    <w:rsid w:val="003B36AB"/>
    <w:rsid w:val="003B3DA8"/>
    <w:rsid w:val="003B6E42"/>
    <w:rsid w:val="003B7A9D"/>
    <w:rsid w:val="003C27FE"/>
    <w:rsid w:val="003C3853"/>
    <w:rsid w:val="003C3D1D"/>
    <w:rsid w:val="003C5A07"/>
    <w:rsid w:val="003D0FB2"/>
    <w:rsid w:val="003D21E9"/>
    <w:rsid w:val="003D28B9"/>
    <w:rsid w:val="003D3C2E"/>
    <w:rsid w:val="003D3F20"/>
    <w:rsid w:val="003D4DDD"/>
    <w:rsid w:val="003D5462"/>
    <w:rsid w:val="003E1F1F"/>
    <w:rsid w:val="003E43C1"/>
    <w:rsid w:val="003F58C7"/>
    <w:rsid w:val="003F5C7A"/>
    <w:rsid w:val="003F702A"/>
    <w:rsid w:val="004020A7"/>
    <w:rsid w:val="004026BC"/>
    <w:rsid w:val="00403836"/>
    <w:rsid w:val="00403DC3"/>
    <w:rsid w:val="00404BCA"/>
    <w:rsid w:val="00406376"/>
    <w:rsid w:val="0040702D"/>
    <w:rsid w:val="00411147"/>
    <w:rsid w:val="00415D20"/>
    <w:rsid w:val="00417245"/>
    <w:rsid w:val="00417CAE"/>
    <w:rsid w:val="00420956"/>
    <w:rsid w:val="00423DC5"/>
    <w:rsid w:val="00424125"/>
    <w:rsid w:val="00426047"/>
    <w:rsid w:val="004275C1"/>
    <w:rsid w:val="00427928"/>
    <w:rsid w:val="004300E2"/>
    <w:rsid w:val="004309E8"/>
    <w:rsid w:val="00433E5A"/>
    <w:rsid w:val="00435A40"/>
    <w:rsid w:val="00440770"/>
    <w:rsid w:val="00441291"/>
    <w:rsid w:val="00442D17"/>
    <w:rsid w:val="00452BE5"/>
    <w:rsid w:val="00453D50"/>
    <w:rsid w:val="0045471A"/>
    <w:rsid w:val="00454F7B"/>
    <w:rsid w:val="00457582"/>
    <w:rsid w:val="00460178"/>
    <w:rsid w:val="00470B73"/>
    <w:rsid w:val="0048265D"/>
    <w:rsid w:val="004846D6"/>
    <w:rsid w:val="00484A07"/>
    <w:rsid w:val="004858B7"/>
    <w:rsid w:val="00487450"/>
    <w:rsid w:val="004902FD"/>
    <w:rsid w:val="004961A9"/>
    <w:rsid w:val="004A1112"/>
    <w:rsid w:val="004A207B"/>
    <w:rsid w:val="004A3D35"/>
    <w:rsid w:val="004A5D7F"/>
    <w:rsid w:val="004A6D89"/>
    <w:rsid w:val="004B19C3"/>
    <w:rsid w:val="004B3B64"/>
    <w:rsid w:val="004B463C"/>
    <w:rsid w:val="004B5DFD"/>
    <w:rsid w:val="004B63CE"/>
    <w:rsid w:val="004B6B4F"/>
    <w:rsid w:val="004C3625"/>
    <w:rsid w:val="004C6248"/>
    <w:rsid w:val="004D071A"/>
    <w:rsid w:val="004D5B77"/>
    <w:rsid w:val="004D5C52"/>
    <w:rsid w:val="004D799D"/>
    <w:rsid w:val="004D7A8C"/>
    <w:rsid w:val="004E0C4E"/>
    <w:rsid w:val="004E1CFD"/>
    <w:rsid w:val="004E3790"/>
    <w:rsid w:val="004F0C77"/>
    <w:rsid w:val="004F4A3B"/>
    <w:rsid w:val="004F627F"/>
    <w:rsid w:val="004F71E4"/>
    <w:rsid w:val="004F7F46"/>
    <w:rsid w:val="00503C14"/>
    <w:rsid w:val="005046C8"/>
    <w:rsid w:val="00507575"/>
    <w:rsid w:val="0051208E"/>
    <w:rsid w:val="00515188"/>
    <w:rsid w:val="0051647E"/>
    <w:rsid w:val="00517CFA"/>
    <w:rsid w:val="00517D91"/>
    <w:rsid w:val="0052118C"/>
    <w:rsid w:val="005213E8"/>
    <w:rsid w:val="00525296"/>
    <w:rsid w:val="00525BA0"/>
    <w:rsid w:val="00527845"/>
    <w:rsid w:val="005327B8"/>
    <w:rsid w:val="00533420"/>
    <w:rsid w:val="005335E7"/>
    <w:rsid w:val="00534C77"/>
    <w:rsid w:val="00535843"/>
    <w:rsid w:val="005372ED"/>
    <w:rsid w:val="005436AE"/>
    <w:rsid w:val="0054398D"/>
    <w:rsid w:val="005459C4"/>
    <w:rsid w:val="00546A1B"/>
    <w:rsid w:val="005514E6"/>
    <w:rsid w:val="005549C9"/>
    <w:rsid w:val="0055517D"/>
    <w:rsid w:val="005628EA"/>
    <w:rsid w:val="005632AA"/>
    <w:rsid w:val="00563E55"/>
    <w:rsid w:val="00566E8A"/>
    <w:rsid w:val="0056790F"/>
    <w:rsid w:val="00570244"/>
    <w:rsid w:val="00574388"/>
    <w:rsid w:val="005744E5"/>
    <w:rsid w:val="00575E24"/>
    <w:rsid w:val="00581749"/>
    <w:rsid w:val="005837DB"/>
    <w:rsid w:val="005854F7"/>
    <w:rsid w:val="00586902"/>
    <w:rsid w:val="0059217C"/>
    <w:rsid w:val="00595591"/>
    <w:rsid w:val="005A198B"/>
    <w:rsid w:val="005A2178"/>
    <w:rsid w:val="005A279D"/>
    <w:rsid w:val="005A4A61"/>
    <w:rsid w:val="005B3EB2"/>
    <w:rsid w:val="005B65E9"/>
    <w:rsid w:val="005B6D64"/>
    <w:rsid w:val="005B6DAA"/>
    <w:rsid w:val="005C052E"/>
    <w:rsid w:val="005C2E0D"/>
    <w:rsid w:val="005C2E95"/>
    <w:rsid w:val="005C4035"/>
    <w:rsid w:val="005C6F50"/>
    <w:rsid w:val="005D69F7"/>
    <w:rsid w:val="005E3417"/>
    <w:rsid w:val="005E41DC"/>
    <w:rsid w:val="005E5CB8"/>
    <w:rsid w:val="005F6518"/>
    <w:rsid w:val="005F6BCA"/>
    <w:rsid w:val="005F7199"/>
    <w:rsid w:val="005F7A77"/>
    <w:rsid w:val="00605C8D"/>
    <w:rsid w:val="006102C9"/>
    <w:rsid w:val="00610962"/>
    <w:rsid w:val="006134DC"/>
    <w:rsid w:val="006158DA"/>
    <w:rsid w:val="00615DDC"/>
    <w:rsid w:val="00620688"/>
    <w:rsid w:val="00626678"/>
    <w:rsid w:val="006271BE"/>
    <w:rsid w:val="0062745D"/>
    <w:rsid w:val="00635ADC"/>
    <w:rsid w:val="006426F3"/>
    <w:rsid w:val="006434E5"/>
    <w:rsid w:val="006517B8"/>
    <w:rsid w:val="00652A9D"/>
    <w:rsid w:val="00653CAC"/>
    <w:rsid w:val="00664A72"/>
    <w:rsid w:val="00665401"/>
    <w:rsid w:val="0067170E"/>
    <w:rsid w:val="00671996"/>
    <w:rsid w:val="00677914"/>
    <w:rsid w:val="00680539"/>
    <w:rsid w:val="00680BFF"/>
    <w:rsid w:val="006816E9"/>
    <w:rsid w:val="00681A25"/>
    <w:rsid w:val="006839A3"/>
    <w:rsid w:val="00683B8B"/>
    <w:rsid w:val="006854FD"/>
    <w:rsid w:val="00687683"/>
    <w:rsid w:val="0068776E"/>
    <w:rsid w:val="006948A2"/>
    <w:rsid w:val="00697E0A"/>
    <w:rsid w:val="006A6EEB"/>
    <w:rsid w:val="006A746D"/>
    <w:rsid w:val="006B44F4"/>
    <w:rsid w:val="006B53FD"/>
    <w:rsid w:val="006B6902"/>
    <w:rsid w:val="006C35C7"/>
    <w:rsid w:val="006C4BF4"/>
    <w:rsid w:val="006C712D"/>
    <w:rsid w:val="006D0AF1"/>
    <w:rsid w:val="006D16F2"/>
    <w:rsid w:val="006D3339"/>
    <w:rsid w:val="006D6A62"/>
    <w:rsid w:val="006D6DF9"/>
    <w:rsid w:val="006E0A15"/>
    <w:rsid w:val="006E3DE9"/>
    <w:rsid w:val="006E67D1"/>
    <w:rsid w:val="006E70A0"/>
    <w:rsid w:val="006E77DF"/>
    <w:rsid w:val="006F301F"/>
    <w:rsid w:val="007043F1"/>
    <w:rsid w:val="007050F9"/>
    <w:rsid w:val="0070612F"/>
    <w:rsid w:val="00706D1F"/>
    <w:rsid w:val="00710CF3"/>
    <w:rsid w:val="00717F8E"/>
    <w:rsid w:val="007203EB"/>
    <w:rsid w:val="00721ED3"/>
    <w:rsid w:val="007310B3"/>
    <w:rsid w:val="007336C9"/>
    <w:rsid w:val="00734E54"/>
    <w:rsid w:val="00734EA6"/>
    <w:rsid w:val="00735D7A"/>
    <w:rsid w:val="00740A69"/>
    <w:rsid w:val="00740DBC"/>
    <w:rsid w:val="00741C00"/>
    <w:rsid w:val="00744B5B"/>
    <w:rsid w:val="00745057"/>
    <w:rsid w:val="0074544E"/>
    <w:rsid w:val="00745811"/>
    <w:rsid w:val="00746CDE"/>
    <w:rsid w:val="0075166B"/>
    <w:rsid w:val="00752B38"/>
    <w:rsid w:val="00754150"/>
    <w:rsid w:val="00757660"/>
    <w:rsid w:val="00760C36"/>
    <w:rsid w:val="007629C1"/>
    <w:rsid w:val="00765CEC"/>
    <w:rsid w:val="0076602F"/>
    <w:rsid w:val="00767DF7"/>
    <w:rsid w:val="00771F61"/>
    <w:rsid w:val="00781ED7"/>
    <w:rsid w:val="007844B2"/>
    <w:rsid w:val="0078456C"/>
    <w:rsid w:val="00784AA1"/>
    <w:rsid w:val="007857CC"/>
    <w:rsid w:val="0078684D"/>
    <w:rsid w:val="00791635"/>
    <w:rsid w:val="00796B48"/>
    <w:rsid w:val="007A0432"/>
    <w:rsid w:val="007A1B77"/>
    <w:rsid w:val="007B0453"/>
    <w:rsid w:val="007B59B2"/>
    <w:rsid w:val="007B74D6"/>
    <w:rsid w:val="007C282C"/>
    <w:rsid w:val="007D02D7"/>
    <w:rsid w:val="007D057C"/>
    <w:rsid w:val="007D18AE"/>
    <w:rsid w:val="007D4316"/>
    <w:rsid w:val="007D520E"/>
    <w:rsid w:val="007E1FF6"/>
    <w:rsid w:val="007E6EBB"/>
    <w:rsid w:val="007F1AFE"/>
    <w:rsid w:val="007F5BFE"/>
    <w:rsid w:val="008020D2"/>
    <w:rsid w:val="00802132"/>
    <w:rsid w:val="00802CE1"/>
    <w:rsid w:val="008056C9"/>
    <w:rsid w:val="00806327"/>
    <w:rsid w:val="008063D3"/>
    <w:rsid w:val="00806C73"/>
    <w:rsid w:val="00816E04"/>
    <w:rsid w:val="00817B3A"/>
    <w:rsid w:val="00821557"/>
    <w:rsid w:val="00822C09"/>
    <w:rsid w:val="00823E80"/>
    <w:rsid w:val="008245F2"/>
    <w:rsid w:val="008266EA"/>
    <w:rsid w:val="00826F58"/>
    <w:rsid w:val="0082778D"/>
    <w:rsid w:val="00831324"/>
    <w:rsid w:val="00833160"/>
    <w:rsid w:val="00840538"/>
    <w:rsid w:val="00843D82"/>
    <w:rsid w:val="00846EF6"/>
    <w:rsid w:val="00847229"/>
    <w:rsid w:val="00847D11"/>
    <w:rsid w:val="008503E3"/>
    <w:rsid w:val="00850FA5"/>
    <w:rsid w:val="00852923"/>
    <w:rsid w:val="00864E1C"/>
    <w:rsid w:val="00867E94"/>
    <w:rsid w:val="00872BC5"/>
    <w:rsid w:val="00873D03"/>
    <w:rsid w:val="00873E48"/>
    <w:rsid w:val="00875EB3"/>
    <w:rsid w:val="008770BD"/>
    <w:rsid w:val="0088483E"/>
    <w:rsid w:val="00884D34"/>
    <w:rsid w:val="0088757B"/>
    <w:rsid w:val="00893424"/>
    <w:rsid w:val="00893892"/>
    <w:rsid w:val="008953BB"/>
    <w:rsid w:val="00895EA8"/>
    <w:rsid w:val="008A2924"/>
    <w:rsid w:val="008A50CE"/>
    <w:rsid w:val="008A5CE0"/>
    <w:rsid w:val="008B0E06"/>
    <w:rsid w:val="008B3C2E"/>
    <w:rsid w:val="008B6760"/>
    <w:rsid w:val="008B71C9"/>
    <w:rsid w:val="008C5E75"/>
    <w:rsid w:val="008C5FF7"/>
    <w:rsid w:val="008C785C"/>
    <w:rsid w:val="008D2A9C"/>
    <w:rsid w:val="008D34BD"/>
    <w:rsid w:val="008D5461"/>
    <w:rsid w:val="008D6102"/>
    <w:rsid w:val="008D68CB"/>
    <w:rsid w:val="008D7001"/>
    <w:rsid w:val="008E00AD"/>
    <w:rsid w:val="008E2539"/>
    <w:rsid w:val="008F0545"/>
    <w:rsid w:val="008F08AD"/>
    <w:rsid w:val="008F0B0C"/>
    <w:rsid w:val="0090062E"/>
    <w:rsid w:val="00900840"/>
    <w:rsid w:val="00905BF4"/>
    <w:rsid w:val="00910715"/>
    <w:rsid w:val="00911B2D"/>
    <w:rsid w:val="00914132"/>
    <w:rsid w:val="0091475D"/>
    <w:rsid w:val="00914EB1"/>
    <w:rsid w:val="00917108"/>
    <w:rsid w:val="00922E9A"/>
    <w:rsid w:val="00922F3D"/>
    <w:rsid w:val="009236A0"/>
    <w:rsid w:val="009245C8"/>
    <w:rsid w:val="00924A1B"/>
    <w:rsid w:val="009269C7"/>
    <w:rsid w:val="0092757B"/>
    <w:rsid w:val="009324CE"/>
    <w:rsid w:val="00932A21"/>
    <w:rsid w:val="00941029"/>
    <w:rsid w:val="00942873"/>
    <w:rsid w:val="00945EA3"/>
    <w:rsid w:val="00950A22"/>
    <w:rsid w:val="00952D0C"/>
    <w:rsid w:val="00952EC1"/>
    <w:rsid w:val="00953A11"/>
    <w:rsid w:val="00955C97"/>
    <w:rsid w:val="00960991"/>
    <w:rsid w:val="00962381"/>
    <w:rsid w:val="00962E02"/>
    <w:rsid w:val="0096397E"/>
    <w:rsid w:val="00970406"/>
    <w:rsid w:val="009717D1"/>
    <w:rsid w:val="00975616"/>
    <w:rsid w:val="00976215"/>
    <w:rsid w:val="00976829"/>
    <w:rsid w:val="00980A09"/>
    <w:rsid w:val="00981C62"/>
    <w:rsid w:val="0098573D"/>
    <w:rsid w:val="009916E0"/>
    <w:rsid w:val="00995583"/>
    <w:rsid w:val="009A287A"/>
    <w:rsid w:val="009A3EEB"/>
    <w:rsid w:val="009A68F8"/>
    <w:rsid w:val="009B13B0"/>
    <w:rsid w:val="009B4AF6"/>
    <w:rsid w:val="009B6D71"/>
    <w:rsid w:val="009B709D"/>
    <w:rsid w:val="009B774F"/>
    <w:rsid w:val="009C409D"/>
    <w:rsid w:val="009C7553"/>
    <w:rsid w:val="009D0034"/>
    <w:rsid w:val="009D07E1"/>
    <w:rsid w:val="009D2912"/>
    <w:rsid w:val="009D4203"/>
    <w:rsid w:val="009D713F"/>
    <w:rsid w:val="009E1497"/>
    <w:rsid w:val="009E3450"/>
    <w:rsid w:val="009E45D9"/>
    <w:rsid w:val="009E5049"/>
    <w:rsid w:val="009E537B"/>
    <w:rsid w:val="009F2FF0"/>
    <w:rsid w:val="009F44F6"/>
    <w:rsid w:val="009F4912"/>
    <w:rsid w:val="009F7CBE"/>
    <w:rsid w:val="009F7DE7"/>
    <w:rsid w:val="00A06401"/>
    <w:rsid w:val="00A102E6"/>
    <w:rsid w:val="00A10AF7"/>
    <w:rsid w:val="00A15987"/>
    <w:rsid w:val="00A15B11"/>
    <w:rsid w:val="00A15EF5"/>
    <w:rsid w:val="00A22C0E"/>
    <w:rsid w:val="00A22FD4"/>
    <w:rsid w:val="00A2514B"/>
    <w:rsid w:val="00A27DEA"/>
    <w:rsid w:val="00A30555"/>
    <w:rsid w:val="00A31B03"/>
    <w:rsid w:val="00A33751"/>
    <w:rsid w:val="00A34952"/>
    <w:rsid w:val="00A3667D"/>
    <w:rsid w:val="00A41AF7"/>
    <w:rsid w:val="00A41FC3"/>
    <w:rsid w:val="00A4521F"/>
    <w:rsid w:val="00A47AAD"/>
    <w:rsid w:val="00A505C8"/>
    <w:rsid w:val="00A50961"/>
    <w:rsid w:val="00A521B0"/>
    <w:rsid w:val="00A5241C"/>
    <w:rsid w:val="00A524E1"/>
    <w:rsid w:val="00A537D7"/>
    <w:rsid w:val="00A603C9"/>
    <w:rsid w:val="00A61408"/>
    <w:rsid w:val="00A614E9"/>
    <w:rsid w:val="00A64062"/>
    <w:rsid w:val="00A6649F"/>
    <w:rsid w:val="00A67A32"/>
    <w:rsid w:val="00A67AEF"/>
    <w:rsid w:val="00A70A6D"/>
    <w:rsid w:val="00A71328"/>
    <w:rsid w:val="00A7355C"/>
    <w:rsid w:val="00A739F3"/>
    <w:rsid w:val="00A74C74"/>
    <w:rsid w:val="00A815C7"/>
    <w:rsid w:val="00A8672A"/>
    <w:rsid w:val="00A86B47"/>
    <w:rsid w:val="00A90A8D"/>
    <w:rsid w:val="00A91139"/>
    <w:rsid w:val="00A92587"/>
    <w:rsid w:val="00A92859"/>
    <w:rsid w:val="00A92866"/>
    <w:rsid w:val="00A93B42"/>
    <w:rsid w:val="00A96681"/>
    <w:rsid w:val="00AA0D3D"/>
    <w:rsid w:val="00AA16AD"/>
    <w:rsid w:val="00AA1ECB"/>
    <w:rsid w:val="00AA68D4"/>
    <w:rsid w:val="00AB26A9"/>
    <w:rsid w:val="00AB5E45"/>
    <w:rsid w:val="00AB6542"/>
    <w:rsid w:val="00AB7275"/>
    <w:rsid w:val="00AC2CFA"/>
    <w:rsid w:val="00AC38F0"/>
    <w:rsid w:val="00AC4033"/>
    <w:rsid w:val="00AC5407"/>
    <w:rsid w:val="00AC7ADA"/>
    <w:rsid w:val="00AD1F1C"/>
    <w:rsid w:val="00AE397F"/>
    <w:rsid w:val="00AE3C22"/>
    <w:rsid w:val="00AE5458"/>
    <w:rsid w:val="00AE755A"/>
    <w:rsid w:val="00AF0A34"/>
    <w:rsid w:val="00AF18EF"/>
    <w:rsid w:val="00AF217F"/>
    <w:rsid w:val="00AF4811"/>
    <w:rsid w:val="00AF4A82"/>
    <w:rsid w:val="00AF7472"/>
    <w:rsid w:val="00B01E25"/>
    <w:rsid w:val="00B026FC"/>
    <w:rsid w:val="00B044DF"/>
    <w:rsid w:val="00B06718"/>
    <w:rsid w:val="00B118AD"/>
    <w:rsid w:val="00B13045"/>
    <w:rsid w:val="00B14A2B"/>
    <w:rsid w:val="00B2492C"/>
    <w:rsid w:val="00B3208A"/>
    <w:rsid w:val="00B364F7"/>
    <w:rsid w:val="00B376F7"/>
    <w:rsid w:val="00B43062"/>
    <w:rsid w:val="00B461D4"/>
    <w:rsid w:val="00B50111"/>
    <w:rsid w:val="00B5145A"/>
    <w:rsid w:val="00B515FD"/>
    <w:rsid w:val="00B51EC7"/>
    <w:rsid w:val="00B5267F"/>
    <w:rsid w:val="00B53805"/>
    <w:rsid w:val="00B54098"/>
    <w:rsid w:val="00B547A6"/>
    <w:rsid w:val="00B553AC"/>
    <w:rsid w:val="00B563F8"/>
    <w:rsid w:val="00B569DF"/>
    <w:rsid w:val="00B61BE7"/>
    <w:rsid w:val="00B6314E"/>
    <w:rsid w:val="00B63E55"/>
    <w:rsid w:val="00B65EDB"/>
    <w:rsid w:val="00B70B86"/>
    <w:rsid w:val="00B714F0"/>
    <w:rsid w:val="00B72E1B"/>
    <w:rsid w:val="00B731CA"/>
    <w:rsid w:val="00B73951"/>
    <w:rsid w:val="00B73FAE"/>
    <w:rsid w:val="00B747EA"/>
    <w:rsid w:val="00B75E34"/>
    <w:rsid w:val="00B81762"/>
    <w:rsid w:val="00B82F39"/>
    <w:rsid w:val="00B86D17"/>
    <w:rsid w:val="00B92199"/>
    <w:rsid w:val="00B943C7"/>
    <w:rsid w:val="00B95C28"/>
    <w:rsid w:val="00BA2050"/>
    <w:rsid w:val="00BA2566"/>
    <w:rsid w:val="00BA3965"/>
    <w:rsid w:val="00BA44EB"/>
    <w:rsid w:val="00BA566E"/>
    <w:rsid w:val="00BA6423"/>
    <w:rsid w:val="00BB059A"/>
    <w:rsid w:val="00BB1804"/>
    <w:rsid w:val="00BB3042"/>
    <w:rsid w:val="00BC03E5"/>
    <w:rsid w:val="00BC158D"/>
    <w:rsid w:val="00BC2918"/>
    <w:rsid w:val="00BC5F7C"/>
    <w:rsid w:val="00BD1619"/>
    <w:rsid w:val="00BD20A2"/>
    <w:rsid w:val="00BD2F83"/>
    <w:rsid w:val="00BD3B25"/>
    <w:rsid w:val="00BD6EF6"/>
    <w:rsid w:val="00BD7887"/>
    <w:rsid w:val="00BE0A6B"/>
    <w:rsid w:val="00BE169A"/>
    <w:rsid w:val="00BE78F8"/>
    <w:rsid w:val="00BF1E3D"/>
    <w:rsid w:val="00BF2C8F"/>
    <w:rsid w:val="00BF4858"/>
    <w:rsid w:val="00BF59C3"/>
    <w:rsid w:val="00BF7318"/>
    <w:rsid w:val="00C00E41"/>
    <w:rsid w:val="00C01A04"/>
    <w:rsid w:val="00C02C54"/>
    <w:rsid w:val="00C04447"/>
    <w:rsid w:val="00C06966"/>
    <w:rsid w:val="00C12797"/>
    <w:rsid w:val="00C13397"/>
    <w:rsid w:val="00C172F6"/>
    <w:rsid w:val="00C20379"/>
    <w:rsid w:val="00C21440"/>
    <w:rsid w:val="00C2162C"/>
    <w:rsid w:val="00C21EE1"/>
    <w:rsid w:val="00C22BFB"/>
    <w:rsid w:val="00C25B65"/>
    <w:rsid w:val="00C263E9"/>
    <w:rsid w:val="00C306DE"/>
    <w:rsid w:val="00C315E9"/>
    <w:rsid w:val="00C33864"/>
    <w:rsid w:val="00C34436"/>
    <w:rsid w:val="00C37918"/>
    <w:rsid w:val="00C4122E"/>
    <w:rsid w:val="00C4138F"/>
    <w:rsid w:val="00C43EF5"/>
    <w:rsid w:val="00C52539"/>
    <w:rsid w:val="00C525AF"/>
    <w:rsid w:val="00C606F9"/>
    <w:rsid w:val="00C6076E"/>
    <w:rsid w:val="00C61442"/>
    <w:rsid w:val="00C624C9"/>
    <w:rsid w:val="00C65BE5"/>
    <w:rsid w:val="00C66E56"/>
    <w:rsid w:val="00C759D2"/>
    <w:rsid w:val="00C8063A"/>
    <w:rsid w:val="00C81173"/>
    <w:rsid w:val="00C82FB2"/>
    <w:rsid w:val="00C84F47"/>
    <w:rsid w:val="00C85BCC"/>
    <w:rsid w:val="00C864AF"/>
    <w:rsid w:val="00C9027E"/>
    <w:rsid w:val="00C91F5B"/>
    <w:rsid w:val="00C95317"/>
    <w:rsid w:val="00CA5345"/>
    <w:rsid w:val="00CA6788"/>
    <w:rsid w:val="00CB0189"/>
    <w:rsid w:val="00CB0AFF"/>
    <w:rsid w:val="00CC2CC6"/>
    <w:rsid w:val="00CC3141"/>
    <w:rsid w:val="00CC4EA0"/>
    <w:rsid w:val="00CD12B3"/>
    <w:rsid w:val="00CE0389"/>
    <w:rsid w:val="00CE038B"/>
    <w:rsid w:val="00CE1587"/>
    <w:rsid w:val="00CE3CA4"/>
    <w:rsid w:val="00CE4417"/>
    <w:rsid w:val="00CE44A7"/>
    <w:rsid w:val="00CE77EF"/>
    <w:rsid w:val="00CE7CD8"/>
    <w:rsid w:val="00CF2E94"/>
    <w:rsid w:val="00CF53C1"/>
    <w:rsid w:val="00D00094"/>
    <w:rsid w:val="00D01249"/>
    <w:rsid w:val="00D0377D"/>
    <w:rsid w:val="00D043A8"/>
    <w:rsid w:val="00D07D7D"/>
    <w:rsid w:val="00D113BA"/>
    <w:rsid w:val="00D13266"/>
    <w:rsid w:val="00D1633A"/>
    <w:rsid w:val="00D1717E"/>
    <w:rsid w:val="00D1796C"/>
    <w:rsid w:val="00D26C42"/>
    <w:rsid w:val="00D3512C"/>
    <w:rsid w:val="00D371E7"/>
    <w:rsid w:val="00D37D70"/>
    <w:rsid w:val="00D4133F"/>
    <w:rsid w:val="00D4359B"/>
    <w:rsid w:val="00D44D26"/>
    <w:rsid w:val="00D45E28"/>
    <w:rsid w:val="00D47389"/>
    <w:rsid w:val="00D47873"/>
    <w:rsid w:val="00D51E82"/>
    <w:rsid w:val="00D55D94"/>
    <w:rsid w:val="00D616F7"/>
    <w:rsid w:val="00D619CB"/>
    <w:rsid w:val="00D66C81"/>
    <w:rsid w:val="00D6744A"/>
    <w:rsid w:val="00D67A96"/>
    <w:rsid w:val="00D70574"/>
    <w:rsid w:val="00D72E2F"/>
    <w:rsid w:val="00D732A3"/>
    <w:rsid w:val="00D737BD"/>
    <w:rsid w:val="00D76214"/>
    <w:rsid w:val="00D7796E"/>
    <w:rsid w:val="00D8022B"/>
    <w:rsid w:val="00D844B4"/>
    <w:rsid w:val="00D91806"/>
    <w:rsid w:val="00D96E59"/>
    <w:rsid w:val="00DA0788"/>
    <w:rsid w:val="00DA1348"/>
    <w:rsid w:val="00DA34EB"/>
    <w:rsid w:val="00DA43DB"/>
    <w:rsid w:val="00DA58D3"/>
    <w:rsid w:val="00DA78BC"/>
    <w:rsid w:val="00DB26C1"/>
    <w:rsid w:val="00DB28DA"/>
    <w:rsid w:val="00DB3FAC"/>
    <w:rsid w:val="00DB5F3F"/>
    <w:rsid w:val="00DC2040"/>
    <w:rsid w:val="00DC5071"/>
    <w:rsid w:val="00DC55C7"/>
    <w:rsid w:val="00DD0311"/>
    <w:rsid w:val="00DD24B1"/>
    <w:rsid w:val="00DD2806"/>
    <w:rsid w:val="00DD39F9"/>
    <w:rsid w:val="00DD533A"/>
    <w:rsid w:val="00DE0884"/>
    <w:rsid w:val="00DE0C9E"/>
    <w:rsid w:val="00DF2232"/>
    <w:rsid w:val="00DF4071"/>
    <w:rsid w:val="00DF5948"/>
    <w:rsid w:val="00DF7F5B"/>
    <w:rsid w:val="00E0382B"/>
    <w:rsid w:val="00E03ED3"/>
    <w:rsid w:val="00E054D2"/>
    <w:rsid w:val="00E05DAE"/>
    <w:rsid w:val="00E11543"/>
    <w:rsid w:val="00E11A66"/>
    <w:rsid w:val="00E13A3A"/>
    <w:rsid w:val="00E14249"/>
    <w:rsid w:val="00E14255"/>
    <w:rsid w:val="00E162FA"/>
    <w:rsid w:val="00E16931"/>
    <w:rsid w:val="00E178F1"/>
    <w:rsid w:val="00E17F46"/>
    <w:rsid w:val="00E206D0"/>
    <w:rsid w:val="00E20785"/>
    <w:rsid w:val="00E21DC3"/>
    <w:rsid w:val="00E330D3"/>
    <w:rsid w:val="00E33D25"/>
    <w:rsid w:val="00E354B8"/>
    <w:rsid w:val="00E443D8"/>
    <w:rsid w:val="00E45C55"/>
    <w:rsid w:val="00E47D62"/>
    <w:rsid w:val="00E50615"/>
    <w:rsid w:val="00E522B2"/>
    <w:rsid w:val="00E56530"/>
    <w:rsid w:val="00E57DA1"/>
    <w:rsid w:val="00E61B67"/>
    <w:rsid w:val="00E6205E"/>
    <w:rsid w:val="00E62085"/>
    <w:rsid w:val="00E65D17"/>
    <w:rsid w:val="00E66F17"/>
    <w:rsid w:val="00E70D53"/>
    <w:rsid w:val="00E71738"/>
    <w:rsid w:val="00E75397"/>
    <w:rsid w:val="00E761B1"/>
    <w:rsid w:val="00E80F17"/>
    <w:rsid w:val="00E8566C"/>
    <w:rsid w:val="00E859DD"/>
    <w:rsid w:val="00E8658C"/>
    <w:rsid w:val="00E87EEA"/>
    <w:rsid w:val="00E90973"/>
    <w:rsid w:val="00E909B5"/>
    <w:rsid w:val="00E91DF4"/>
    <w:rsid w:val="00E92108"/>
    <w:rsid w:val="00E9356F"/>
    <w:rsid w:val="00E951BB"/>
    <w:rsid w:val="00E96022"/>
    <w:rsid w:val="00E971B9"/>
    <w:rsid w:val="00EA2A7C"/>
    <w:rsid w:val="00EA2C1B"/>
    <w:rsid w:val="00EA462A"/>
    <w:rsid w:val="00EA755F"/>
    <w:rsid w:val="00EA7C96"/>
    <w:rsid w:val="00EA7ECF"/>
    <w:rsid w:val="00EB15EE"/>
    <w:rsid w:val="00EB1630"/>
    <w:rsid w:val="00EB30B4"/>
    <w:rsid w:val="00EB349B"/>
    <w:rsid w:val="00EB42DA"/>
    <w:rsid w:val="00EB609E"/>
    <w:rsid w:val="00EB63F5"/>
    <w:rsid w:val="00EC18B5"/>
    <w:rsid w:val="00EC2EAE"/>
    <w:rsid w:val="00EC430F"/>
    <w:rsid w:val="00EC6F6C"/>
    <w:rsid w:val="00ED1036"/>
    <w:rsid w:val="00ED24BE"/>
    <w:rsid w:val="00ED2DCD"/>
    <w:rsid w:val="00EE03B6"/>
    <w:rsid w:val="00EE063A"/>
    <w:rsid w:val="00EE117D"/>
    <w:rsid w:val="00EE142A"/>
    <w:rsid w:val="00EE69E2"/>
    <w:rsid w:val="00EF1071"/>
    <w:rsid w:val="00EF12BE"/>
    <w:rsid w:val="00EF1714"/>
    <w:rsid w:val="00EF1E30"/>
    <w:rsid w:val="00EF37BF"/>
    <w:rsid w:val="00EF4E64"/>
    <w:rsid w:val="00EF529D"/>
    <w:rsid w:val="00EF6DB8"/>
    <w:rsid w:val="00F010A4"/>
    <w:rsid w:val="00F02E9D"/>
    <w:rsid w:val="00F047DB"/>
    <w:rsid w:val="00F0489C"/>
    <w:rsid w:val="00F066EE"/>
    <w:rsid w:val="00F06C37"/>
    <w:rsid w:val="00F12D63"/>
    <w:rsid w:val="00F135D4"/>
    <w:rsid w:val="00F176BC"/>
    <w:rsid w:val="00F21CFC"/>
    <w:rsid w:val="00F220C9"/>
    <w:rsid w:val="00F22A82"/>
    <w:rsid w:val="00F230FD"/>
    <w:rsid w:val="00F23729"/>
    <w:rsid w:val="00F305D5"/>
    <w:rsid w:val="00F40DE3"/>
    <w:rsid w:val="00F438E3"/>
    <w:rsid w:val="00F462C9"/>
    <w:rsid w:val="00F473B4"/>
    <w:rsid w:val="00F61E6A"/>
    <w:rsid w:val="00F639FB"/>
    <w:rsid w:val="00F75307"/>
    <w:rsid w:val="00F76759"/>
    <w:rsid w:val="00F803A4"/>
    <w:rsid w:val="00F83A3F"/>
    <w:rsid w:val="00F847D7"/>
    <w:rsid w:val="00F858AC"/>
    <w:rsid w:val="00F90EA9"/>
    <w:rsid w:val="00F93865"/>
    <w:rsid w:val="00FA0093"/>
    <w:rsid w:val="00FA756C"/>
    <w:rsid w:val="00FA7A0A"/>
    <w:rsid w:val="00FA7E36"/>
    <w:rsid w:val="00FB18F3"/>
    <w:rsid w:val="00FC39C6"/>
    <w:rsid w:val="00FD0A8E"/>
    <w:rsid w:val="00FD50F6"/>
    <w:rsid w:val="00FD563B"/>
    <w:rsid w:val="00FD65F5"/>
    <w:rsid w:val="00FE209E"/>
    <w:rsid w:val="00FF7C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322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875EB3"/>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paragraph" w:styleId="1">
    <w:name w:val="heading 1"/>
    <w:basedOn w:val="a1"/>
    <w:next w:val="a1"/>
    <w:link w:val="10"/>
    <w:uiPriority w:val="9"/>
    <w:qFormat/>
    <w:rsid w:val="004961A9"/>
    <w:pPr>
      <w:keepNext/>
      <w:keepLines/>
      <w:spacing w:before="340" w:after="330" w:line="578" w:lineRule="auto"/>
      <w:outlineLvl w:val="0"/>
    </w:pPr>
    <w:rPr>
      <w:b/>
      <w:bCs/>
      <w:kern w:val="44"/>
      <w:sz w:val="44"/>
      <w:szCs w:val="44"/>
    </w:rPr>
  </w:style>
  <w:style w:type="paragraph" w:styleId="2">
    <w:name w:val="heading 2"/>
    <w:basedOn w:val="a1"/>
    <w:next w:val="a1"/>
    <w:link w:val="20"/>
    <w:uiPriority w:val="9"/>
    <w:unhideWhenUsed/>
    <w:qFormat/>
    <w:rsid w:val="004961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5F6518"/>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875EB3"/>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styleId="a6">
    <w:name w:val="Hyperlink"/>
    <w:rsid w:val="00875EB3"/>
    <w:rPr>
      <w:u w:val="single"/>
    </w:rPr>
  </w:style>
  <w:style w:type="table" w:customStyle="1" w:styleId="TableNormal">
    <w:name w:val="Table Normal"/>
    <w:rsid w:val="00875EB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7">
    <w:name w:val="页眉与页脚"/>
    <w:rsid w:val="00875EB3"/>
    <w:pPr>
      <w:pBdr>
        <w:top w:val="nil"/>
        <w:left w:val="nil"/>
        <w:bottom w:val="nil"/>
        <w:right w:val="nil"/>
        <w:between w:val="nil"/>
        <w:bar w:val="nil"/>
      </w:pBdr>
      <w:tabs>
        <w:tab w:val="right" w:pos="9020"/>
      </w:tabs>
    </w:pPr>
    <w:rPr>
      <w:rFonts w:ascii="Helvetica" w:eastAsia="Arial Unicode MS" w:hAnsi="Helvetica" w:cs="Arial Unicode MS"/>
      <w:color w:val="000000"/>
      <w:kern w:val="0"/>
      <w:bdr w:val="nil"/>
    </w:rPr>
  </w:style>
  <w:style w:type="paragraph" w:styleId="a8">
    <w:name w:val="footer"/>
    <w:link w:val="a9"/>
    <w:rsid w:val="00875EB3"/>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9">
    <w:name w:val="页脚字符"/>
    <w:basedOn w:val="a2"/>
    <w:link w:val="a8"/>
    <w:rsid w:val="00875EB3"/>
    <w:rPr>
      <w:rFonts w:ascii="Times New Roman" w:eastAsia="Times New Roman" w:hAnsi="Times New Roman" w:cs="Times New Roman"/>
      <w:color w:val="000000"/>
      <w:sz w:val="18"/>
      <w:szCs w:val="18"/>
      <w:u w:color="000000"/>
      <w:bdr w:val="nil"/>
    </w:rPr>
  </w:style>
  <w:style w:type="paragraph" w:customStyle="1" w:styleId="TOC1">
    <w:name w:val="TOC 标题1"/>
    <w:next w:val="a1"/>
    <w:rsid w:val="00875EB3"/>
    <w:pPr>
      <w:keepNext/>
      <w:keepLines/>
      <w:pBdr>
        <w:top w:val="nil"/>
        <w:left w:val="nil"/>
        <w:bottom w:val="nil"/>
        <w:right w:val="nil"/>
        <w:between w:val="nil"/>
        <w:bar w:val="nil"/>
      </w:pBdr>
      <w:spacing w:before="240" w:line="259" w:lineRule="auto"/>
    </w:pPr>
    <w:rPr>
      <w:rFonts w:ascii="Calibri Light" w:eastAsia="Calibri Light" w:hAnsi="Calibri Light" w:cs="Calibri Light"/>
      <w:color w:val="2E74B5"/>
      <w:kern w:val="0"/>
      <w:sz w:val="32"/>
      <w:szCs w:val="32"/>
      <w:u w:color="2E74B5"/>
      <w:bdr w:val="nil"/>
    </w:rPr>
  </w:style>
  <w:style w:type="paragraph" w:styleId="11">
    <w:name w:val="toc 1"/>
    <w:uiPriority w:val="39"/>
    <w:rsid w:val="00875EB3"/>
    <w:pPr>
      <w:widowControl w:val="0"/>
      <w:pBdr>
        <w:top w:val="nil"/>
        <w:left w:val="nil"/>
        <w:bottom w:val="nil"/>
        <w:right w:val="nil"/>
        <w:between w:val="nil"/>
        <w:bar w:val="nil"/>
      </w:pBdr>
      <w:spacing w:before="120"/>
    </w:pPr>
    <w:rPr>
      <w:rFonts w:eastAsia="Arial Unicode MS" w:cs="Arial Unicode MS"/>
      <w:b/>
      <w:caps/>
      <w:color w:val="000000"/>
      <w:sz w:val="22"/>
      <w:szCs w:val="22"/>
      <w:u w:color="000000"/>
      <w:bdr w:val="nil"/>
    </w:rPr>
  </w:style>
  <w:style w:type="paragraph" w:customStyle="1" w:styleId="12">
    <w:name w:val="论文标题1"/>
    <w:link w:val="1Char"/>
    <w:qFormat/>
    <w:rsid w:val="00875EB3"/>
    <w:pPr>
      <w:keepNext/>
      <w:keepLines/>
      <w:widowControl w:val="0"/>
      <w:pBdr>
        <w:top w:val="nil"/>
        <w:left w:val="nil"/>
        <w:bottom w:val="nil"/>
        <w:right w:val="nil"/>
        <w:between w:val="nil"/>
        <w:bar w:val="nil"/>
      </w:pBdr>
      <w:spacing w:before="340" w:after="330" w:line="578" w:lineRule="auto"/>
      <w:jc w:val="center"/>
      <w:outlineLvl w:val="0"/>
    </w:pPr>
    <w:rPr>
      <w:rFonts w:ascii="黑体" w:eastAsia="黑体" w:hAnsi="黑体" w:cs="黑体"/>
      <w:b/>
      <w:bCs/>
      <w:color w:val="000000"/>
      <w:kern w:val="44"/>
      <w:sz w:val="32"/>
      <w:szCs w:val="32"/>
      <w:u w:color="000000"/>
      <w:bdr w:val="nil"/>
    </w:rPr>
  </w:style>
  <w:style w:type="paragraph" w:styleId="21">
    <w:name w:val="toc 2"/>
    <w:uiPriority w:val="39"/>
    <w:rsid w:val="00875EB3"/>
    <w:pPr>
      <w:widowControl w:val="0"/>
      <w:pBdr>
        <w:top w:val="nil"/>
        <w:left w:val="nil"/>
        <w:bottom w:val="nil"/>
        <w:right w:val="nil"/>
        <w:between w:val="nil"/>
        <w:bar w:val="nil"/>
      </w:pBdr>
      <w:ind w:left="210"/>
    </w:pPr>
    <w:rPr>
      <w:rFonts w:eastAsia="Arial Unicode MS" w:cs="Arial Unicode MS"/>
      <w:smallCaps/>
      <w:color w:val="000000"/>
      <w:sz w:val="22"/>
      <w:szCs w:val="22"/>
      <w:u w:color="000000"/>
      <w:bdr w:val="nil"/>
    </w:rPr>
  </w:style>
  <w:style w:type="paragraph" w:customStyle="1" w:styleId="22">
    <w:name w:val="论文标题2"/>
    <w:rsid w:val="00875EB3"/>
    <w:pPr>
      <w:keepNext/>
      <w:keepLines/>
      <w:widowControl w:val="0"/>
      <w:pBdr>
        <w:top w:val="nil"/>
        <w:left w:val="nil"/>
        <w:bottom w:val="nil"/>
        <w:right w:val="nil"/>
        <w:between w:val="nil"/>
        <w:bar w:val="nil"/>
      </w:pBdr>
      <w:spacing w:before="260" w:after="260" w:line="416" w:lineRule="auto"/>
      <w:jc w:val="both"/>
      <w:outlineLvl w:val="1"/>
    </w:pPr>
    <w:rPr>
      <w:rFonts w:ascii="黑体" w:eastAsia="黑体" w:hAnsi="黑体" w:cs="黑体"/>
      <w:b/>
      <w:bCs/>
      <w:color w:val="000000"/>
      <w:sz w:val="28"/>
      <w:szCs w:val="28"/>
      <w:u w:color="000000"/>
      <w:bdr w:val="nil"/>
    </w:rPr>
  </w:style>
  <w:style w:type="paragraph" w:styleId="31">
    <w:name w:val="toc 3"/>
    <w:uiPriority w:val="39"/>
    <w:rsid w:val="00875EB3"/>
    <w:pPr>
      <w:widowControl w:val="0"/>
      <w:pBdr>
        <w:top w:val="nil"/>
        <w:left w:val="nil"/>
        <w:bottom w:val="nil"/>
        <w:right w:val="nil"/>
        <w:between w:val="nil"/>
        <w:bar w:val="nil"/>
      </w:pBdr>
      <w:ind w:left="420"/>
    </w:pPr>
    <w:rPr>
      <w:rFonts w:eastAsia="Arial Unicode MS" w:cs="Arial Unicode MS"/>
      <w:i/>
      <w:color w:val="000000"/>
      <w:sz w:val="22"/>
      <w:szCs w:val="22"/>
      <w:u w:color="000000"/>
      <w:bdr w:val="nil"/>
    </w:rPr>
  </w:style>
  <w:style w:type="paragraph" w:customStyle="1" w:styleId="32">
    <w:name w:val="论文标题3"/>
    <w:rsid w:val="00875EB3"/>
    <w:pPr>
      <w:keepNext/>
      <w:keepLines/>
      <w:widowControl w:val="0"/>
      <w:pBdr>
        <w:top w:val="nil"/>
        <w:left w:val="nil"/>
        <w:bottom w:val="nil"/>
        <w:right w:val="nil"/>
        <w:between w:val="nil"/>
        <w:bar w:val="nil"/>
      </w:pBdr>
      <w:spacing w:before="260" w:after="260" w:line="416" w:lineRule="auto"/>
      <w:jc w:val="both"/>
      <w:outlineLvl w:val="2"/>
    </w:pPr>
    <w:rPr>
      <w:rFonts w:ascii="黑体" w:eastAsia="黑体" w:hAnsi="黑体" w:cs="黑体"/>
      <w:b/>
      <w:bCs/>
      <w:color w:val="000000"/>
      <w:sz w:val="28"/>
      <w:szCs w:val="28"/>
      <w:u w:color="000000"/>
      <w:bdr w:val="nil"/>
    </w:rPr>
  </w:style>
  <w:style w:type="paragraph" w:customStyle="1" w:styleId="aa">
    <w:name w:val="论文正文"/>
    <w:link w:val="Char"/>
    <w:qFormat/>
    <w:rsid w:val="00875EB3"/>
    <w:pPr>
      <w:widowControl w:val="0"/>
      <w:pBdr>
        <w:top w:val="nil"/>
        <w:left w:val="nil"/>
        <w:bottom w:val="nil"/>
        <w:right w:val="nil"/>
        <w:between w:val="nil"/>
        <w:bar w:val="nil"/>
      </w:pBdr>
      <w:spacing w:line="300" w:lineRule="auto"/>
      <w:ind w:firstLine="482"/>
    </w:pPr>
    <w:rPr>
      <w:rFonts w:ascii="Cambria Math" w:eastAsia="Cambria Math" w:hAnsi="Cambria Math" w:cs="Cambria Math"/>
      <w:color w:val="000000"/>
      <w:u w:color="000000"/>
      <w:bdr w:val="nil"/>
    </w:rPr>
  </w:style>
  <w:style w:type="paragraph" w:customStyle="1" w:styleId="5">
    <w:name w:val="论文正文 5"/>
    <w:rsid w:val="00875EB3"/>
    <w:pPr>
      <w:widowControl w:val="0"/>
      <w:pBdr>
        <w:top w:val="nil"/>
        <w:left w:val="nil"/>
        <w:bottom w:val="nil"/>
        <w:right w:val="nil"/>
        <w:between w:val="nil"/>
        <w:bar w:val="nil"/>
      </w:pBdr>
      <w:spacing w:line="360" w:lineRule="auto"/>
      <w:ind w:firstLine="482"/>
      <w:jc w:val="both"/>
    </w:pPr>
    <w:rPr>
      <w:rFonts w:ascii="宋体" w:eastAsia="宋体" w:hAnsi="宋体" w:cs="宋体"/>
      <w:color w:val="000000"/>
      <w:u w:color="000000"/>
      <w:bdr w:val="nil"/>
      <w:lang w:val="zh-TW" w:eastAsia="zh-TW"/>
    </w:rPr>
  </w:style>
  <w:style w:type="paragraph" w:customStyle="1" w:styleId="ab">
    <w:name w:val="默认"/>
    <w:rsid w:val="00875EB3"/>
    <w:pPr>
      <w:pBdr>
        <w:top w:val="nil"/>
        <w:left w:val="nil"/>
        <w:bottom w:val="nil"/>
        <w:right w:val="nil"/>
        <w:between w:val="nil"/>
        <w:bar w:val="nil"/>
      </w:pBdr>
    </w:pPr>
    <w:rPr>
      <w:rFonts w:ascii="Helvetica" w:eastAsia="Helvetica" w:hAnsi="Helvetica" w:cs="Helvetica"/>
      <w:color w:val="000000"/>
      <w:kern w:val="0"/>
      <w:sz w:val="22"/>
      <w:szCs w:val="22"/>
      <w:bdr w:val="nil"/>
    </w:rPr>
  </w:style>
  <w:style w:type="character" w:customStyle="1" w:styleId="Hyperlink0">
    <w:name w:val="Hyperlink.0"/>
    <w:basedOn w:val="a6"/>
    <w:rsid w:val="00875EB3"/>
    <w:rPr>
      <w:u w:val="single"/>
    </w:rPr>
  </w:style>
  <w:style w:type="numbering" w:customStyle="1" w:styleId="a0">
    <w:name w:val="项目符号"/>
    <w:rsid w:val="00875EB3"/>
    <w:pPr>
      <w:numPr>
        <w:numId w:val="1"/>
      </w:numPr>
    </w:pPr>
  </w:style>
  <w:style w:type="numbering" w:customStyle="1" w:styleId="0">
    <w:name w:val="项目符号.0"/>
    <w:rsid w:val="00875EB3"/>
    <w:pPr>
      <w:numPr>
        <w:numId w:val="3"/>
      </w:numPr>
    </w:pPr>
  </w:style>
  <w:style w:type="character" w:customStyle="1" w:styleId="ac">
    <w:name w:val="无"/>
    <w:rsid w:val="00875EB3"/>
  </w:style>
  <w:style w:type="character" w:customStyle="1" w:styleId="Hyperlink1">
    <w:name w:val="Hyperlink.1"/>
    <w:basedOn w:val="ac"/>
    <w:rsid w:val="00875EB3"/>
    <w:rPr>
      <w:rFonts w:ascii="Cambria Math" w:eastAsia="Cambria Math" w:hAnsi="Cambria Math" w:cs="Cambria Math"/>
      <w:color w:val="000000"/>
      <w:kern w:val="2"/>
      <w:sz w:val="24"/>
      <w:szCs w:val="24"/>
      <w:u w:color="000000"/>
      <w:lang w:val="en-US"/>
    </w:rPr>
  </w:style>
  <w:style w:type="numbering" w:customStyle="1" w:styleId="a">
    <w:name w:val="编号"/>
    <w:rsid w:val="00875EB3"/>
    <w:pPr>
      <w:numPr>
        <w:numId w:val="7"/>
      </w:numPr>
    </w:pPr>
  </w:style>
  <w:style w:type="paragraph" w:customStyle="1" w:styleId="Label">
    <w:name w:val="Label"/>
    <w:rsid w:val="00875EB3"/>
    <w:pPr>
      <w:pBdr>
        <w:top w:val="nil"/>
        <w:left w:val="nil"/>
        <w:bottom w:val="nil"/>
        <w:right w:val="nil"/>
        <w:between w:val="nil"/>
        <w:bar w:val="nil"/>
      </w:pBdr>
      <w:suppressAutoHyphens/>
      <w:outlineLvl w:val="0"/>
    </w:pPr>
    <w:rPr>
      <w:rFonts w:ascii="Calibri" w:eastAsia="Calibri" w:hAnsi="Calibri" w:cs="Calibri"/>
      <w:color w:val="FFFFFF"/>
      <w:kern w:val="0"/>
      <w:sz w:val="36"/>
      <w:szCs w:val="36"/>
      <w:bdr w:val="nil"/>
      <w:lang w:val="zh-CN"/>
    </w:rPr>
  </w:style>
  <w:style w:type="character" w:customStyle="1" w:styleId="Hyperlink2">
    <w:name w:val="Hyperlink.2"/>
    <w:basedOn w:val="a6"/>
    <w:rsid w:val="00875EB3"/>
    <w:rPr>
      <w:u w:val="single"/>
    </w:rPr>
  </w:style>
  <w:style w:type="character" w:customStyle="1" w:styleId="Hyperlink3">
    <w:name w:val="Hyperlink.3"/>
    <w:basedOn w:val="a6"/>
    <w:rsid w:val="00875EB3"/>
    <w:rPr>
      <w:u w:val="single"/>
    </w:rPr>
  </w:style>
  <w:style w:type="character" w:customStyle="1" w:styleId="Hyperlink4">
    <w:name w:val="Hyperlink.4"/>
    <w:basedOn w:val="a6"/>
    <w:rsid w:val="00875EB3"/>
    <w:rPr>
      <w:u w:val="single"/>
    </w:rPr>
  </w:style>
  <w:style w:type="character" w:customStyle="1" w:styleId="Hyperlink5">
    <w:name w:val="Hyperlink.5"/>
    <w:basedOn w:val="a6"/>
    <w:rsid w:val="00875EB3"/>
    <w:rPr>
      <w:u w:val="single"/>
    </w:rPr>
  </w:style>
  <w:style w:type="character" w:styleId="ad">
    <w:name w:val="Placeholder Text"/>
    <w:basedOn w:val="a2"/>
    <w:uiPriority w:val="99"/>
    <w:semiHidden/>
    <w:rsid w:val="00875EB3"/>
    <w:rPr>
      <w:color w:val="808080"/>
    </w:rPr>
  </w:style>
  <w:style w:type="paragraph" w:styleId="ae">
    <w:name w:val="header"/>
    <w:basedOn w:val="a1"/>
    <w:link w:val="af"/>
    <w:uiPriority w:val="99"/>
    <w:unhideWhenUsed/>
    <w:rsid w:val="00875EB3"/>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2"/>
    <w:link w:val="ae"/>
    <w:uiPriority w:val="99"/>
    <w:rsid w:val="00875EB3"/>
    <w:rPr>
      <w:rFonts w:ascii="Times New Roman" w:eastAsia="Arial Unicode MS" w:hAnsi="Times New Roman" w:cs="Arial Unicode MS"/>
      <w:color w:val="000000"/>
      <w:sz w:val="18"/>
      <w:szCs w:val="18"/>
      <w:u w:color="000000"/>
      <w:bdr w:val="nil"/>
    </w:rPr>
  </w:style>
  <w:style w:type="character" w:customStyle="1" w:styleId="1Char">
    <w:name w:val="论文标题1 Char"/>
    <w:link w:val="12"/>
    <w:qFormat/>
    <w:rsid w:val="00875EB3"/>
    <w:rPr>
      <w:rFonts w:ascii="黑体" w:eastAsia="黑体" w:hAnsi="黑体" w:cs="黑体"/>
      <w:b/>
      <w:bCs/>
      <w:color w:val="000000"/>
      <w:kern w:val="44"/>
      <w:sz w:val="32"/>
      <w:szCs w:val="32"/>
      <w:u w:color="000000"/>
      <w:bdr w:val="nil"/>
    </w:rPr>
  </w:style>
  <w:style w:type="character" w:customStyle="1" w:styleId="Char">
    <w:name w:val="论文正文 Char"/>
    <w:link w:val="aa"/>
    <w:qFormat/>
    <w:rsid w:val="00875EB3"/>
    <w:rPr>
      <w:rFonts w:ascii="Cambria Math" w:eastAsia="Cambria Math" w:hAnsi="Cambria Math" w:cs="Cambria Math"/>
      <w:color w:val="000000"/>
      <w:u w:color="000000"/>
      <w:bdr w:val="nil"/>
    </w:rPr>
  </w:style>
  <w:style w:type="paragraph" w:styleId="af0">
    <w:name w:val="Balloon Text"/>
    <w:basedOn w:val="a1"/>
    <w:link w:val="af1"/>
    <w:uiPriority w:val="99"/>
    <w:semiHidden/>
    <w:unhideWhenUsed/>
    <w:rsid w:val="00875EB3"/>
    <w:rPr>
      <w:rFonts w:cs="Times New Roman"/>
      <w:sz w:val="18"/>
      <w:szCs w:val="18"/>
    </w:rPr>
  </w:style>
  <w:style w:type="character" w:customStyle="1" w:styleId="af1">
    <w:name w:val="批注框文本字符"/>
    <w:basedOn w:val="a2"/>
    <w:link w:val="af0"/>
    <w:uiPriority w:val="99"/>
    <w:semiHidden/>
    <w:rsid w:val="00875EB3"/>
    <w:rPr>
      <w:rFonts w:ascii="Times New Roman" w:eastAsia="Arial Unicode MS" w:hAnsi="Times New Roman" w:cs="Times New Roman"/>
      <w:color w:val="000000"/>
      <w:sz w:val="18"/>
      <w:szCs w:val="18"/>
      <w:u w:color="000000"/>
      <w:bdr w:val="nil"/>
    </w:rPr>
  </w:style>
  <w:style w:type="character" w:styleId="af2">
    <w:name w:val="annotation reference"/>
    <w:basedOn w:val="a2"/>
    <w:uiPriority w:val="99"/>
    <w:semiHidden/>
    <w:unhideWhenUsed/>
    <w:rsid w:val="00875EB3"/>
    <w:rPr>
      <w:sz w:val="21"/>
      <w:szCs w:val="21"/>
    </w:rPr>
  </w:style>
  <w:style w:type="paragraph" w:styleId="af3">
    <w:name w:val="annotation text"/>
    <w:basedOn w:val="a1"/>
    <w:link w:val="af4"/>
    <w:uiPriority w:val="99"/>
    <w:semiHidden/>
    <w:unhideWhenUsed/>
    <w:rsid w:val="00875EB3"/>
    <w:pPr>
      <w:jc w:val="left"/>
    </w:pPr>
  </w:style>
  <w:style w:type="character" w:customStyle="1" w:styleId="af4">
    <w:name w:val="批注文字字符"/>
    <w:basedOn w:val="a2"/>
    <w:link w:val="af3"/>
    <w:uiPriority w:val="99"/>
    <w:semiHidden/>
    <w:rsid w:val="00875EB3"/>
    <w:rPr>
      <w:rFonts w:ascii="Times New Roman" w:eastAsia="Arial Unicode MS" w:hAnsi="Times New Roman" w:cs="Arial Unicode MS"/>
      <w:color w:val="000000"/>
      <w:sz w:val="21"/>
      <w:szCs w:val="21"/>
      <w:u w:color="000000"/>
      <w:bdr w:val="nil"/>
    </w:rPr>
  </w:style>
  <w:style w:type="paragraph" w:styleId="af5">
    <w:name w:val="annotation subject"/>
    <w:basedOn w:val="af3"/>
    <w:next w:val="af3"/>
    <w:link w:val="af6"/>
    <w:uiPriority w:val="99"/>
    <w:semiHidden/>
    <w:unhideWhenUsed/>
    <w:rsid w:val="00875EB3"/>
    <w:rPr>
      <w:b/>
      <w:bCs/>
    </w:rPr>
  </w:style>
  <w:style w:type="character" w:customStyle="1" w:styleId="af6">
    <w:name w:val="批注主题字符"/>
    <w:basedOn w:val="af4"/>
    <w:link w:val="af5"/>
    <w:uiPriority w:val="99"/>
    <w:semiHidden/>
    <w:rsid w:val="00875EB3"/>
    <w:rPr>
      <w:rFonts w:ascii="Times New Roman" w:eastAsia="Arial Unicode MS" w:hAnsi="Times New Roman" w:cs="Arial Unicode MS"/>
      <w:b/>
      <w:bCs/>
      <w:color w:val="000000"/>
      <w:sz w:val="21"/>
      <w:szCs w:val="21"/>
      <w:u w:color="000000"/>
      <w:bdr w:val="nil"/>
    </w:rPr>
  </w:style>
  <w:style w:type="paragraph" w:styleId="af7">
    <w:name w:val="endnote text"/>
    <w:basedOn w:val="a1"/>
    <w:link w:val="af8"/>
    <w:uiPriority w:val="99"/>
    <w:unhideWhenUsed/>
    <w:rsid w:val="00875EB3"/>
    <w:pPr>
      <w:snapToGrid w:val="0"/>
      <w:jc w:val="left"/>
    </w:pPr>
  </w:style>
  <w:style w:type="character" w:customStyle="1" w:styleId="af8">
    <w:name w:val="尾注文本字符"/>
    <w:basedOn w:val="a2"/>
    <w:link w:val="af7"/>
    <w:uiPriority w:val="99"/>
    <w:rsid w:val="00875EB3"/>
    <w:rPr>
      <w:rFonts w:ascii="Times New Roman" w:eastAsia="Arial Unicode MS" w:hAnsi="Times New Roman" w:cs="Arial Unicode MS"/>
      <w:color w:val="000000"/>
      <w:sz w:val="21"/>
      <w:szCs w:val="21"/>
      <w:u w:color="000000"/>
      <w:bdr w:val="nil"/>
    </w:rPr>
  </w:style>
  <w:style w:type="character" w:styleId="af9">
    <w:name w:val="endnote reference"/>
    <w:basedOn w:val="a2"/>
    <w:uiPriority w:val="99"/>
    <w:unhideWhenUsed/>
    <w:rsid w:val="00875EB3"/>
    <w:rPr>
      <w:vertAlign w:val="superscript"/>
    </w:rPr>
  </w:style>
  <w:style w:type="table" w:styleId="afa">
    <w:name w:val="Table Grid"/>
    <w:basedOn w:val="a3"/>
    <w:uiPriority w:val="39"/>
    <w:rsid w:val="00A928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普通表格 11"/>
    <w:basedOn w:val="a3"/>
    <w:uiPriority w:val="41"/>
    <w:rsid w:val="00A9285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0">
    <w:name w:val="普通表格 31"/>
    <w:basedOn w:val="a3"/>
    <w:uiPriority w:val="43"/>
    <w:rsid w:val="00A9285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0">
    <w:name w:val="普通表格 21"/>
    <w:basedOn w:val="a3"/>
    <w:uiPriority w:val="42"/>
    <w:rsid w:val="00A9285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41">
    <w:name w:val="普通表格 41"/>
    <w:basedOn w:val="a3"/>
    <w:uiPriority w:val="44"/>
    <w:rsid w:val="00A9285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普通表格 51"/>
    <w:basedOn w:val="a3"/>
    <w:uiPriority w:val="45"/>
    <w:rsid w:val="00A92859"/>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1">
    <w:name w:val="网格表 1 浅色1"/>
    <w:basedOn w:val="a3"/>
    <w:uiPriority w:val="46"/>
    <w:rsid w:val="00A9285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网格表 1 浅色 - 强调文字颜色 11"/>
    <w:basedOn w:val="a3"/>
    <w:uiPriority w:val="46"/>
    <w:rsid w:val="00A92859"/>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1-31">
    <w:name w:val="网格表 1 浅色 - 强调文字颜色 31"/>
    <w:basedOn w:val="a3"/>
    <w:uiPriority w:val="46"/>
    <w:rsid w:val="00A92859"/>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2-61">
    <w:name w:val="网格表 2 - 强调文字颜色 61"/>
    <w:basedOn w:val="a3"/>
    <w:uiPriority w:val="47"/>
    <w:rsid w:val="00A92859"/>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61">
    <w:name w:val="网格表 3 - 强调文字颜色 61"/>
    <w:basedOn w:val="a3"/>
    <w:uiPriority w:val="48"/>
    <w:rsid w:val="00A92859"/>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13">
    <w:name w:val="浅色网格型1"/>
    <w:basedOn w:val="a3"/>
    <w:uiPriority w:val="40"/>
    <w:rsid w:val="00A9285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fb">
    <w:name w:val="Normal (Web)"/>
    <w:basedOn w:val="a1"/>
    <w:uiPriority w:val="99"/>
    <w:unhideWhenUsed/>
    <w:rsid w:val="00E14255"/>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rFonts w:eastAsiaTheme="minorEastAsia" w:cs="Times New Roman"/>
      <w:color w:val="auto"/>
      <w:kern w:val="0"/>
      <w:sz w:val="24"/>
      <w:szCs w:val="24"/>
      <w:bdr w:val="none" w:sz="0" w:space="0" w:color="auto"/>
    </w:rPr>
  </w:style>
  <w:style w:type="character" w:customStyle="1" w:styleId="10">
    <w:name w:val="标题 1字符"/>
    <w:basedOn w:val="a2"/>
    <w:link w:val="1"/>
    <w:uiPriority w:val="9"/>
    <w:qFormat/>
    <w:rsid w:val="004961A9"/>
    <w:rPr>
      <w:rFonts w:ascii="Times New Roman" w:eastAsia="Arial Unicode MS" w:hAnsi="Times New Roman" w:cs="Arial Unicode MS"/>
      <w:b/>
      <w:bCs/>
      <w:color w:val="000000"/>
      <w:kern w:val="44"/>
      <w:sz w:val="44"/>
      <w:szCs w:val="44"/>
      <w:u w:color="000000"/>
      <w:bdr w:val="nil"/>
    </w:rPr>
  </w:style>
  <w:style w:type="character" w:customStyle="1" w:styleId="20">
    <w:name w:val="标题 2字符"/>
    <w:basedOn w:val="a2"/>
    <w:link w:val="2"/>
    <w:uiPriority w:val="9"/>
    <w:rsid w:val="004961A9"/>
    <w:rPr>
      <w:rFonts w:asciiTheme="majorHAnsi" w:eastAsiaTheme="majorEastAsia" w:hAnsiTheme="majorHAnsi" w:cstheme="majorBidi"/>
      <w:b/>
      <w:bCs/>
      <w:color w:val="000000"/>
      <w:sz w:val="32"/>
      <w:szCs w:val="32"/>
      <w:u w:color="000000"/>
      <w:bdr w:val="nil"/>
    </w:rPr>
  </w:style>
  <w:style w:type="character" w:customStyle="1" w:styleId="30">
    <w:name w:val="标题 3字符"/>
    <w:basedOn w:val="a2"/>
    <w:link w:val="3"/>
    <w:uiPriority w:val="9"/>
    <w:rsid w:val="005F6518"/>
    <w:rPr>
      <w:rFonts w:ascii="Times New Roman" w:eastAsia="Arial Unicode MS" w:hAnsi="Times New Roman" w:cs="Arial Unicode MS"/>
      <w:b/>
      <w:bCs/>
      <w:color w:val="000000"/>
      <w:sz w:val="32"/>
      <w:szCs w:val="32"/>
      <w:u w:color="000000"/>
      <w:bdr w:val="nil"/>
    </w:rPr>
  </w:style>
  <w:style w:type="paragraph" w:styleId="afc">
    <w:name w:val="Revision"/>
    <w:hidden/>
    <w:uiPriority w:val="99"/>
    <w:semiHidden/>
    <w:rsid w:val="00605C8D"/>
    <w:rPr>
      <w:rFonts w:ascii="Times New Roman" w:eastAsia="Arial Unicode MS" w:hAnsi="Times New Roman" w:cs="Arial Unicode MS"/>
      <w:color w:val="000000"/>
      <w:sz w:val="21"/>
      <w:szCs w:val="21"/>
      <w:u w:color="000000"/>
      <w:bdr w:val="nil"/>
    </w:rPr>
  </w:style>
  <w:style w:type="paragraph" w:styleId="afd">
    <w:name w:val="TOC Heading"/>
    <w:basedOn w:val="1"/>
    <w:next w:val="a1"/>
    <w:uiPriority w:val="39"/>
    <w:unhideWhenUsed/>
    <w:qFormat/>
    <w:rsid w:val="00C52539"/>
    <w:pPr>
      <w:widowControl/>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bdr w:val="none" w:sz="0" w:space="0" w:color="auto"/>
    </w:rPr>
  </w:style>
  <w:style w:type="paragraph" w:styleId="4">
    <w:name w:val="toc 4"/>
    <w:basedOn w:val="a1"/>
    <w:next w:val="a1"/>
    <w:autoRedefine/>
    <w:uiPriority w:val="39"/>
    <w:unhideWhenUsed/>
    <w:rsid w:val="00C52539"/>
    <w:pPr>
      <w:ind w:left="630"/>
      <w:jc w:val="left"/>
    </w:pPr>
    <w:rPr>
      <w:rFonts w:asciiTheme="minorHAnsi" w:hAnsiTheme="minorHAnsi"/>
      <w:sz w:val="18"/>
      <w:szCs w:val="18"/>
    </w:rPr>
  </w:style>
  <w:style w:type="paragraph" w:styleId="50">
    <w:name w:val="toc 5"/>
    <w:basedOn w:val="a1"/>
    <w:next w:val="a1"/>
    <w:autoRedefine/>
    <w:uiPriority w:val="39"/>
    <w:unhideWhenUsed/>
    <w:rsid w:val="00C52539"/>
    <w:pPr>
      <w:ind w:left="840"/>
      <w:jc w:val="left"/>
    </w:pPr>
    <w:rPr>
      <w:rFonts w:asciiTheme="minorHAnsi" w:hAnsiTheme="minorHAnsi"/>
      <w:sz w:val="18"/>
      <w:szCs w:val="18"/>
    </w:rPr>
  </w:style>
  <w:style w:type="paragraph" w:styleId="6">
    <w:name w:val="toc 6"/>
    <w:basedOn w:val="a1"/>
    <w:next w:val="a1"/>
    <w:autoRedefine/>
    <w:uiPriority w:val="39"/>
    <w:unhideWhenUsed/>
    <w:rsid w:val="00C52539"/>
    <w:pPr>
      <w:ind w:left="1050"/>
      <w:jc w:val="left"/>
    </w:pPr>
    <w:rPr>
      <w:rFonts w:asciiTheme="minorHAnsi" w:hAnsiTheme="minorHAnsi"/>
      <w:sz w:val="18"/>
      <w:szCs w:val="18"/>
    </w:rPr>
  </w:style>
  <w:style w:type="paragraph" w:styleId="7">
    <w:name w:val="toc 7"/>
    <w:basedOn w:val="a1"/>
    <w:next w:val="a1"/>
    <w:autoRedefine/>
    <w:uiPriority w:val="39"/>
    <w:unhideWhenUsed/>
    <w:rsid w:val="00C52539"/>
    <w:pPr>
      <w:ind w:left="1260"/>
      <w:jc w:val="left"/>
    </w:pPr>
    <w:rPr>
      <w:rFonts w:asciiTheme="minorHAnsi" w:hAnsiTheme="minorHAnsi"/>
      <w:sz w:val="18"/>
      <w:szCs w:val="18"/>
    </w:rPr>
  </w:style>
  <w:style w:type="paragraph" w:styleId="8">
    <w:name w:val="toc 8"/>
    <w:basedOn w:val="a1"/>
    <w:next w:val="a1"/>
    <w:autoRedefine/>
    <w:uiPriority w:val="39"/>
    <w:unhideWhenUsed/>
    <w:rsid w:val="00C52539"/>
    <w:pPr>
      <w:ind w:left="1470"/>
      <w:jc w:val="left"/>
    </w:pPr>
    <w:rPr>
      <w:rFonts w:asciiTheme="minorHAnsi" w:hAnsiTheme="minorHAnsi"/>
      <w:sz w:val="18"/>
      <w:szCs w:val="18"/>
    </w:rPr>
  </w:style>
  <w:style w:type="paragraph" w:styleId="9">
    <w:name w:val="toc 9"/>
    <w:basedOn w:val="a1"/>
    <w:next w:val="a1"/>
    <w:autoRedefine/>
    <w:uiPriority w:val="39"/>
    <w:unhideWhenUsed/>
    <w:rsid w:val="00C52539"/>
    <w:pPr>
      <w:ind w:left="1680"/>
      <w:jc w:val="left"/>
    </w:pPr>
    <w:rPr>
      <w:rFonts w:asciiTheme="minorHAnsi" w:hAnsiTheme="minorHAnsi"/>
      <w:sz w:val="18"/>
      <w:szCs w:val="18"/>
    </w:rPr>
  </w:style>
  <w:style w:type="character" w:styleId="afe">
    <w:name w:val="page number"/>
    <w:basedOn w:val="a2"/>
    <w:uiPriority w:val="99"/>
    <w:semiHidden/>
    <w:unhideWhenUsed/>
    <w:rsid w:val="00E93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6680">
      <w:bodyDiv w:val="1"/>
      <w:marLeft w:val="0"/>
      <w:marRight w:val="0"/>
      <w:marTop w:val="0"/>
      <w:marBottom w:val="0"/>
      <w:divBdr>
        <w:top w:val="none" w:sz="0" w:space="0" w:color="auto"/>
        <w:left w:val="none" w:sz="0" w:space="0" w:color="auto"/>
        <w:bottom w:val="none" w:sz="0" w:space="0" w:color="auto"/>
        <w:right w:val="none" w:sz="0" w:space="0" w:color="auto"/>
      </w:divBdr>
    </w:div>
    <w:div w:id="1695882789">
      <w:bodyDiv w:val="1"/>
      <w:marLeft w:val="0"/>
      <w:marRight w:val="0"/>
      <w:marTop w:val="0"/>
      <w:marBottom w:val="0"/>
      <w:divBdr>
        <w:top w:val="none" w:sz="0" w:space="0" w:color="auto"/>
        <w:left w:val="none" w:sz="0" w:space="0" w:color="auto"/>
        <w:bottom w:val="none" w:sz="0" w:space="0" w:color="auto"/>
        <w:right w:val="none" w:sz="0" w:space="0" w:color="auto"/>
      </w:divBdr>
    </w:div>
    <w:div w:id="1771582935">
      <w:bodyDiv w:val="1"/>
      <w:marLeft w:val="0"/>
      <w:marRight w:val="0"/>
      <w:marTop w:val="0"/>
      <w:marBottom w:val="0"/>
      <w:divBdr>
        <w:top w:val="none" w:sz="0" w:space="0" w:color="auto"/>
        <w:left w:val="none" w:sz="0" w:space="0" w:color="auto"/>
        <w:bottom w:val="none" w:sz="0" w:space="0" w:color="auto"/>
        <w:right w:val="none" w:sz="0" w:space="0" w:color="auto"/>
      </w:divBdr>
    </w:div>
    <w:div w:id="1779635698">
      <w:bodyDiv w:val="1"/>
      <w:marLeft w:val="0"/>
      <w:marRight w:val="0"/>
      <w:marTop w:val="0"/>
      <w:marBottom w:val="0"/>
      <w:divBdr>
        <w:top w:val="none" w:sz="0" w:space="0" w:color="auto"/>
        <w:left w:val="none" w:sz="0" w:space="0" w:color="auto"/>
        <w:bottom w:val="none" w:sz="0" w:space="0" w:color="auto"/>
        <w:right w:val="none" w:sz="0" w:space="0" w:color="auto"/>
      </w:divBdr>
    </w:div>
    <w:div w:id="20798589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png"/><Relationship Id="rId23" Type="http://schemas.openxmlformats.org/officeDocument/2006/relationships/footer" Target="footer3.xm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7CE20-1C92-0945-983E-274ADE015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34</Pages>
  <Words>3694</Words>
  <Characters>21058</Characters>
  <Application>Microsoft Macintosh Word</Application>
  <DocSecurity>0</DocSecurity>
  <Lines>175</Lines>
  <Paragraphs>49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3</cp:revision>
  <cp:lastPrinted>2017-06-07T16:12:00Z</cp:lastPrinted>
  <dcterms:created xsi:type="dcterms:W3CDTF">2017-06-07T16:12:00Z</dcterms:created>
  <dcterms:modified xsi:type="dcterms:W3CDTF">2017-06-07T16:16:00Z</dcterms:modified>
</cp:coreProperties>
</file>